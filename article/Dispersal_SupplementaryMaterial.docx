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B4C1" w14:textId="2DA63CA5" w:rsidR="007D2A01" w:rsidRDefault="007D2A01">
      <w:pPr>
        <w:spacing w:after="0"/>
        <w:rPr>
          <w:rFonts w:ascii="Arial" w:hAnsi="Arial" w:cs="Arial"/>
          <w:sz w:val="32"/>
          <w:szCs w:val="32"/>
        </w:rPr>
      </w:pPr>
      <w:r w:rsidRPr="007D2A01">
        <w:rPr>
          <w:rFonts w:ascii="Arial" w:hAnsi="Arial" w:cs="Arial"/>
          <w:sz w:val="32"/>
          <w:szCs w:val="32"/>
        </w:rPr>
        <w:t xml:space="preserve">Supplementary Material </w:t>
      </w:r>
    </w:p>
    <w:p w14:paraId="5D714E05" w14:textId="5ECB0BFA" w:rsidR="0043432C" w:rsidRDefault="0043432C">
      <w:pPr>
        <w:spacing w:after="0"/>
        <w:rPr>
          <w:rFonts w:ascii="Arial" w:hAnsi="Arial" w:cs="Arial"/>
          <w:sz w:val="32"/>
          <w:szCs w:val="32"/>
        </w:rPr>
      </w:pPr>
    </w:p>
    <w:p w14:paraId="2E9760D2" w14:textId="257A8428" w:rsidR="0043432C" w:rsidRPr="0043432C" w:rsidRDefault="0043432C" w:rsidP="0043432C">
      <w:pPr>
        <w:spacing w:after="0" w:line="276" w:lineRule="auto"/>
        <w:rPr>
          <w:rFonts w:ascii="Arial" w:hAnsi="Arial" w:cs="Arial"/>
          <w:u w:val="single"/>
        </w:rPr>
      </w:pPr>
      <w:r w:rsidRPr="0043432C">
        <w:rPr>
          <w:rFonts w:ascii="Arial" w:hAnsi="Arial" w:cs="Arial"/>
          <w:u w:val="single"/>
        </w:rPr>
        <w:t>Table of contents</w:t>
      </w:r>
    </w:p>
    <w:p w14:paraId="682CC181" w14:textId="37AAAEF8" w:rsidR="0043432C" w:rsidRDefault="0043432C" w:rsidP="0043432C">
      <w:pPr>
        <w:spacing w:after="0" w:line="276" w:lineRule="auto"/>
        <w:rPr>
          <w:rFonts w:ascii="Arial" w:hAnsi="Arial" w:cs="Arial"/>
        </w:rPr>
      </w:pPr>
      <w:r>
        <w:rPr>
          <w:rFonts w:ascii="Arial" w:hAnsi="Arial" w:cs="Arial"/>
        </w:rPr>
        <w:t xml:space="preserve">Figure S1 </w:t>
      </w:r>
      <w:r>
        <w:rPr>
          <w:rFonts w:ascii="Arial" w:hAnsi="Arial" w:cs="Arial"/>
        </w:rPr>
        <w:t>–</w:t>
      </w:r>
      <w:r w:rsidRPr="0043432C">
        <w:rPr>
          <w:rFonts w:ascii="Arial" w:eastAsia="Times New Roman" w:hAnsi="Arial" w:cs="Arial"/>
          <w:color w:val="000000"/>
          <w:lang w:val="en-CA"/>
        </w:rPr>
        <w:t xml:space="preserve"> </w:t>
      </w:r>
      <w:r w:rsidRPr="007D2A01">
        <w:rPr>
          <w:rFonts w:ascii="Arial" w:eastAsia="Times New Roman" w:hAnsi="Arial" w:cs="Arial"/>
          <w:color w:val="000000"/>
          <w:lang w:val="en-CA"/>
        </w:rPr>
        <w:t>The velocity of climate change depends on the spatial resolution of climate data</w:t>
      </w:r>
    </w:p>
    <w:p w14:paraId="7F3E593C" w14:textId="77777777" w:rsidR="00BA6E6F" w:rsidRDefault="0043432C" w:rsidP="0043432C">
      <w:pPr>
        <w:spacing w:after="0" w:line="276" w:lineRule="auto"/>
        <w:rPr>
          <w:rFonts w:ascii="Times New Roman" w:eastAsia="Times New Roman" w:hAnsi="Times New Roman" w:cs="Times New Roman"/>
          <w:lang w:val="en-CA"/>
        </w:rPr>
      </w:pPr>
      <w:r>
        <w:rPr>
          <w:rFonts w:ascii="Arial" w:hAnsi="Arial" w:cs="Arial"/>
        </w:rPr>
        <w:t>Figure S2 –</w:t>
      </w:r>
      <w:r w:rsidRPr="0043432C">
        <w:rPr>
          <w:rFonts w:ascii="Arial" w:eastAsia="Times New Roman" w:hAnsi="Arial" w:cs="Arial"/>
          <w:color w:val="000000"/>
          <w:lang w:val="en-CA"/>
        </w:rPr>
        <w:t xml:space="preserve"> </w:t>
      </w:r>
      <w:r>
        <w:rPr>
          <w:rFonts w:ascii="Arial" w:eastAsia="Times New Roman" w:hAnsi="Arial" w:cs="Arial"/>
          <w:color w:val="000000"/>
          <w:lang w:val="en-CA"/>
        </w:rPr>
        <w:t xml:space="preserve">Rate of </w:t>
      </w:r>
      <w:r w:rsidRPr="007D2A01">
        <w:rPr>
          <w:rFonts w:ascii="Arial" w:eastAsia="Times New Roman" w:hAnsi="Arial" w:cs="Arial"/>
          <w:color w:val="000000"/>
          <w:lang w:val="en-CA"/>
        </w:rPr>
        <w:t xml:space="preserve">dispersal </w:t>
      </w:r>
      <w:r>
        <w:rPr>
          <w:rFonts w:ascii="Arial" w:eastAsia="Times New Roman" w:hAnsi="Arial" w:cs="Arial"/>
          <w:color w:val="000000"/>
          <w:lang w:val="en-CA"/>
        </w:rPr>
        <w:t>relative to the</w:t>
      </w:r>
      <w:r w:rsidRPr="007D2A01">
        <w:rPr>
          <w:rFonts w:ascii="Arial" w:eastAsia="Times New Roman" w:hAnsi="Arial" w:cs="Arial"/>
          <w:color w:val="000000"/>
          <w:lang w:val="en-CA"/>
        </w:rPr>
        <w:t xml:space="preserve"> velocity of climate change </w:t>
      </w:r>
      <w:r>
        <w:rPr>
          <w:rFonts w:ascii="Arial" w:eastAsia="Times New Roman" w:hAnsi="Arial" w:cs="Arial"/>
          <w:color w:val="000000"/>
          <w:lang w:val="en-CA"/>
        </w:rPr>
        <w:t>often d</w:t>
      </w:r>
      <w:r w:rsidRPr="007D2A01">
        <w:rPr>
          <w:rFonts w:ascii="Arial" w:eastAsia="Times New Roman" w:hAnsi="Arial" w:cs="Arial"/>
          <w:color w:val="000000"/>
          <w:lang w:val="en-CA"/>
        </w:rPr>
        <w:t xml:space="preserve">epends on </w:t>
      </w:r>
      <w:r>
        <w:rPr>
          <w:rFonts w:ascii="Arial" w:eastAsia="Times New Roman" w:hAnsi="Arial" w:cs="Arial"/>
          <w:color w:val="000000"/>
          <w:lang w:val="en-CA"/>
        </w:rPr>
        <w:t>whether average or extreme values are used</w:t>
      </w:r>
    </w:p>
    <w:p w14:paraId="5480A042" w14:textId="4A88DACA" w:rsidR="0043432C" w:rsidRPr="00BA6E6F" w:rsidRDefault="0043432C" w:rsidP="0043432C">
      <w:pPr>
        <w:spacing w:after="0" w:line="276" w:lineRule="auto"/>
        <w:rPr>
          <w:rFonts w:ascii="Times New Roman" w:eastAsia="Times New Roman" w:hAnsi="Times New Roman" w:cs="Times New Roman"/>
          <w:lang w:val="en-CA"/>
        </w:rPr>
      </w:pPr>
      <w:r>
        <w:rPr>
          <w:rFonts w:ascii="Arial" w:hAnsi="Arial" w:cs="Arial"/>
        </w:rPr>
        <w:t>Table S</w:t>
      </w:r>
      <w:r w:rsidR="00BA6E6F">
        <w:rPr>
          <w:rFonts w:ascii="Arial" w:hAnsi="Arial" w:cs="Arial"/>
        </w:rPr>
        <w:t>1</w:t>
      </w:r>
      <w:r>
        <w:rPr>
          <w:rFonts w:ascii="Arial" w:hAnsi="Arial" w:cs="Arial"/>
        </w:rPr>
        <w:t xml:space="preserve"> </w:t>
      </w:r>
      <w:r>
        <w:rPr>
          <w:rFonts w:ascii="Arial" w:hAnsi="Arial" w:cs="Arial"/>
        </w:rPr>
        <w:t>– Full set of linear models</w:t>
      </w:r>
      <w:r>
        <w:rPr>
          <w:rFonts w:ascii="Arial" w:hAnsi="Arial" w:cs="Arial"/>
        </w:rPr>
        <w:t xml:space="preserve"> fit</w:t>
      </w:r>
      <w:r>
        <w:rPr>
          <w:rFonts w:ascii="Arial" w:hAnsi="Arial" w:cs="Arial"/>
        </w:rPr>
        <w:t xml:space="preserve"> </w:t>
      </w:r>
      <w:r>
        <w:rPr>
          <w:rFonts w:ascii="Arial" w:hAnsi="Arial" w:cs="Arial"/>
        </w:rPr>
        <w:t>to</w:t>
      </w:r>
      <w:r>
        <w:rPr>
          <w:rFonts w:ascii="Arial" w:hAnsi="Arial" w:cs="Arial"/>
        </w:rPr>
        <w:t xml:space="preserve"> </w:t>
      </w:r>
      <w:r w:rsidR="00E8635C">
        <w:rPr>
          <w:rFonts w:ascii="Arial" w:hAnsi="Arial" w:cs="Arial"/>
        </w:rPr>
        <w:t>range shift observations</w:t>
      </w:r>
      <w:r>
        <w:rPr>
          <w:rFonts w:ascii="Arial" w:hAnsi="Arial" w:cs="Arial"/>
        </w:rPr>
        <w:t xml:space="preserve"> including contractions </w:t>
      </w:r>
    </w:p>
    <w:p w14:paraId="4C73121D" w14:textId="6590EAED" w:rsidR="0043432C" w:rsidRPr="0043432C" w:rsidRDefault="0043432C" w:rsidP="0043432C">
      <w:pPr>
        <w:spacing w:after="0" w:line="276" w:lineRule="auto"/>
        <w:rPr>
          <w:rFonts w:ascii="Arial" w:hAnsi="Arial" w:cs="Arial"/>
        </w:rPr>
      </w:pPr>
    </w:p>
    <w:p w14:paraId="5FCEFA76" w14:textId="77777777" w:rsidR="0043432C" w:rsidRDefault="0043432C">
      <w:pPr>
        <w:spacing w:after="0"/>
        <w:rPr>
          <w:rFonts w:ascii="Times New Roman" w:eastAsia="Times New Roman" w:hAnsi="Times New Roman" w:cs="Times New Roman"/>
          <w:bdr w:val="none" w:sz="0" w:space="0" w:color="auto" w:frame="1"/>
          <w:lang w:val="en-CA"/>
        </w:rPr>
      </w:pPr>
      <w:r>
        <w:rPr>
          <w:rFonts w:ascii="Times New Roman" w:eastAsia="Times New Roman" w:hAnsi="Times New Roman" w:cs="Times New Roman"/>
          <w:bdr w:val="none" w:sz="0" w:space="0" w:color="auto" w:frame="1"/>
          <w:lang w:val="en-CA"/>
        </w:rPr>
        <w:br w:type="page"/>
      </w:r>
    </w:p>
    <w:p w14:paraId="495AE10D" w14:textId="60094CAA" w:rsidR="007D2A01" w:rsidRPr="007D2A01" w:rsidRDefault="007D2A01" w:rsidP="007D2A01">
      <w:pPr>
        <w:spacing w:after="0"/>
        <w:rPr>
          <w:rFonts w:ascii="Times New Roman" w:eastAsia="Times New Roman" w:hAnsi="Times New Roman" w:cs="Times New Roman"/>
          <w:lang w:val="en-CA"/>
        </w:rPr>
      </w:pPr>
      <w:r w:rsidRPr="007D2A01">
        <w:rPr>
          <w:rFonts w:ascii="Times New Roman" w:eastAsia="Times New Roman" w:hAnsi="Times New Roman" w:cs="Times New Roman"/>
          <w:bdr w:val="none" w:sz="0" w:space="0" w:color="auto" w:frame="1"/>
          <w:lang w:val="en-CA"/>
        </w:rPr>
        <w:lastRenderedPageBreak/>
        <w:fldChar w:fldCharType="begin"/>
      </w:r>
      <w:r w:rsidRPr="007D2A01">
        <w:rPr>
          <w:rFonts w:ascii="Times New Roman" w:eastAsia="Times New Roman" w:hAnsi="Times New Roman" w:cs="Times New Roman"/>
          <w:bdr w:val="none" w:sz="0" w:space="0" w:color="auto" w:frame="1"/>
          <w:lang w:val="en-CA"/>
        </w:rPr>
        <w:instrText xml:space="preserve"> INCLUDEPICTURE "https://lh7-rt.googleusercontent.com/docsz/AD_4nXfN9Kmaf1_XZeAEWJi-sKf5nkR2jFp9GHAWfs2PWvhfmQ5kfdytMyIXYQFcg_xPZ6yWNJeA6fjjnBnJouyAKMFz8JEMGeqY5IJYXDOhdEQyeNn7TOxCp-HgJiYXUxy4qgfFGA8BHA?key=_OyFIXnywTG2LFWBnFUlqbF-" \* MERGEFORMATINET </w:instrText>
      </w:r>
      <w:r w:rsidRPr="007D2A01">
        <w:rPr>
          <w:rFonts w:ascii="Times New Roman" w:eastAsia="Times New Roman" w:hAnsi="Times New Roman" w:cs="Times New Roman"/>
          <w:bdr w:val="none" w:sz="0" w:space="0" w:color="auto" w:frame="1"/>
          <w:lang w:val="en-CA"/>
        </w:rPr>
        <w:fldChar w:fldCharType="separate"/>
      </w:r>
      <w:r w:rsidRPr="007D2A01">
        <w:rPr>
          <w:rFonts w:ascii="Times New Roman" w:eastAsia="Times New Roman" w:hAnsi="Times New Roman" w:cs="Times New Roman"/>
          <w:noProof/>
          <w:bdr w:val="none" w:sz="0" w:space="0" w:color="auto" w:frame="1"/>
          <w:lang w:val="en-CA"/>
        </w:rPr>
        <w:drawing>
          <wp:inline distT="0" distB="0" distL="0" distR="0" wp14:anchorId="0984DE90" wp14:editId="7D12C6B6">
            <wp:extent cx="6228080" cy="3631565"/>
            <wp:effectExtent l="0" t="0" r="0" b="635"/>
            <wp:docPr id="1" name="Picture 1" descr="A graph showing the scale of climate velo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the scale of climate velocity&#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228080" cy="3631565"/>
                    </a:xfrm>
                    <a:prstGeom prst="rect">
                      <a:avLst/>
                    </a:prstGeom>
                    <a:noFill/>
                    <a:ln>
                      <a:noFill/>
                    </a:ln>
                  </pic:spPr>
                </pic:pic>
              </a:graphicData>
            </a:graphic>
          </wp:inline>
        </w:drawing>
      </w:r>
      <w:r w:rsidRPr="007D2A01">
        <w:rPr>
          <w:rFonts w:ascii="Times New Roman" w:eastAsia="Times New Roman" w:hAnsi="Times New Roman" w:cs="Times New Roman"/>
          <w:bdr w:val="none" w:sz="0" w:space="0" w:color="auto" w:frame="1"/>
          <w:lang w:val="en-CA"/>
        </w:rPr>
        <w:fldChar w:fldCharType="end"/>
      </w:r>
    </w:p>
    <w:p w14:paraId="3E78860A" w14:textId="15FCF59A" w:rsidR="007D2A01" w:rsidRPr="007D2A01" w:rsidRDefault="007D2A01" w:rsidP="007D2A01">
      <w:pPr>
        <w:spacing w:after="0"/>
        <w:rPr>
          <w:rFonts w:ascii="Times New Roman" w:eastAsia="Times New Roman" w:hAnsi="Times New Roman" w:cs="Times New Roman"/>
          <w:lang w:val="en-CA"/>
        </w:rPr>
      </w:pPr>
      <w:r w:rsidRPr="007D2A01">
        <w:rPr>
          <w:rFonts w:ascii="Arial" w:eastAsia="Times New Roman" w:hAnsi="Arial" w:cs="Arial"/>
          <w:color w:val="000000"/>
          <w:lang w:val="en-CA"/>
        </w:rPr>
        <w:t xml:space="preserve">Figure S1. The velocity of climate change depends on the spatial resolution of climate data. </w:t>
      </w:r>
    </w:p>
    <w:p w14:paraId="30BB1110" w14:textId="77777777" w:rsidR="007D2A01" w:rsidRPr="007D2A01" w:rsidRDefault="007D2A01" w:rsidP="007D2A01">
      <w:pPr>
        <w:spacing w:after="0"/>
        <w:rPr>
          <w:rFonts w:ascii="Times New Roman" w:eastAsia="Times New Roman" w:hAnsi="Times New Roman" w:cs="Times New Roman"/>
          <w:lang w:val="en-CA"/>
        </w:rPr>
      </w:pPr>
    </w:p>
    <w:p w14:paraId="23390B00" w14:textId="503B8227" w:rsidR="007D2A01" w:rsidRPr="007D2A01" w:rsidRDefault="007D2A01" w:rsidP="007D2A01">
      <w:pPr>
        <w:spacing w:after="0"/>
        <w:rPr>
          <w:rFonts w:ascii="Times New Roman" w:eastAsia="Times New Roman" w:hAnsi="Times New Roman" w:cs="Times New Roman"/>
          <w:lang w:val="en-CA"/>
        </w:rPr>
      </w:pPr>
      <w:r w:rsidRPr="007D2A01">
        <w:rPr>
          <w:rFonts w:ascii="Arial" w:eastAsia="Times New Roman" w:hAnsi="Arial" w:cs="Arial"/>
          <w:color w:val="000000"/>
          <w:sz w:val="22"/>
          <w:szCs w:val="22"/>
          <w:bdr w:val="none" w:sz="0" w:space="0" w:color="auto" w:frame="1"/>
          <w:lang w:val="en-CA"/>
        </w:rPr>
        <w:fldChar w:fldCharType="begin"/>
      </w:r>
      <w:r w:rsidRPr="007D2A01">
        <w:rPr>
          <w:rFonts w:ascii="Arial" w:eastAsia="Times New Roman" w:hAnsi="Arial" w:cs="Arial"/>
          <w:color w:val="000000"/>
          <w:sz w:val="22"/>
          <w:szCs w:val="22"/>
          <w:bdr w:val="none" w:sz="0" w:space="0" w:color="auto" w:frame="1"/>
          <w:lang w:val="en-CA"/>
        </w:rPr>
        <w:instrText xml:space="preserve"> INCLUDEPICTURE "https://lh7-rt.googleusercontent.com/docsz/AD_4nXfsWmaR3DJT6FSvQF7JmhlAXDks_0ZPO2hJ0mizyzbq0xPYDkP8426ebj-9G1lUzdo1XBL_-6pS_dwUZFH2Txp-OV6QElJTtHREhT3LZSTlabOHjTDKYEm1s9BLJSG16pzAgcJ4PQ?key=_OyFIXnywTG2LFWBnFUlqbF-" \* MERGEFORMATINET </w:instrText>
      </w:r>
      <w:r w:rsidRPr="007D2A01">
        <w:rPr>
          <w:rFonts w:ascii="Arial" w:eastAsia="Times New Roman" w:hAnsi="Arial" w:cs="Arial"/>
          <w:color w:val="000000"/>
          <w:sz w:val="22"/>
          <w:szCs w:val="22"/>
          <w:bdr w:val="none" w:sz="0" w:space="0" w:color="auto" w:frame="1"/>
          <w:lang w:val="en-CA"/>
        </w:rPr>
        <w:fldChar w:fldCharType="separate"/>
      </w:r>
      <w:r w:rsidRPr="007D2A01">
        <w:rPr>
          <w:rFonts w:ascii="Arial" w:eastAsia="Times New Roman" w:hAnsi="Arial" w:cs="Arial"/>
          <w:noProof/>
          <w:color w:val="000000"/>
          <w:sz w:val="22"/>
          <w:szCs w:val="22"/>
          <w:bdr w:val="none" w:sz="0" w:space="0" w:color="auto" w:frame="1"/>
          <w:lang w:val="en-CA"/>
        </w:rPr>
        <w:drawing>
          <wp:inline distT="0" distB="0" distL="0" distR="0" wp14:anchorId="44B307A4" wp14:editId="75EE40DE">
            <wp:extent cx="6228080" cy="2727960"/>
            <wp:effectExtent l="0" t="0" r="0" b="254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28080" cy="2727960"/>
                    </a:xfrm>
                    <a:prstGeom prst="rect">
                      <a:avLst/>
                    </a:prstGeom>
                    <a:noFill/>
                    <a:ln>
                      <a:noFill/>
                    </a:ln>
                  </pic:spPr>
                </pic:pic>
              </a:graphicData>
            </a:graphic>
          </wp:inline>
        </w:drawing>
      </w:r>
      <w:r w:rsidRPr="007D2A01">
        <w:rPr>
          <w:rFonts w:ascii="Arial" w:eastAsia="Times New Roman" w:hAnsi="Arial" w:cs="Arial"/>
          <w:color w:val="000000"/>
          <w:sz w:val="22"/>
          <w:szCs w:val="22"/>
          <w:bdr w:val="none" w:sz="0" w:space="0" w:color="auto" w:frame="1"/>
          <w:lang w:val="en-CA"/>
        </w:rPr>
        <w:fldChar w:fldCharType="end"/>
      </w:r>
    </w:p>
    <w:p w14:paraId="5E67D278" w14:textId="165A4674" w:rsidR="007D2A01" w:rsidRPr="007D2A01" w:rsidRDefault="007D2A01" w:rsidP="007D2A01">
      <w:pPr>
        <w:spacing w:after="0"/>
        <w:rPr>
          <w:rFonts w:ascii="Times New Roman" w:eastAsia="Times New Roman" w:hAnsi="Times New Roman" w:cs="Times New Roman"/>
          <w:lang w:val="en-CA"/>
        </w:rPr>
      </w:pPr>
      <w:r w:rsidRPr="007D2A01">
        <w:rPr>
          <w:rFonts w:ascii="Arial" w:eastAsia="Times New Roman" w:hAnsi="Arial" w:cs="Arial"/>
          <w:color w:val="000000"/>
          <w:lang w:val="en-CA"/>
        </w:rPr>
        <w:t xml:space="preserve">Figure S2. Whether species’ potential dispersal rates are slower than the velocity of climate change sometimes depends on whether mean or p90 climate velocity or a maximum or median potential dispersal rate is used. </w:t>
      </w:r>
    </w:p>
    <w:p w14:paraId="50022CC5" w14:textId="77777777" w:rsidR="007D2A01" w:rsidRPr="007D2A01" w:rsidRDefault="007D2A01" w:rsidP="007D2A01">
      <w:pPr>
        <w:spacing w:after="0"/>
        <w:rPr>
          <w:rFonts w:ascii="Times New Roman" w:eastAsia="Times New Roman" w:hAnsi="Times New Roman" w:cs="Times New Roman"/>
          <w:lang w:val="en-CA"/>
        </w:rPr>
      </w:pPr>
    </w:p>
    <w:p w14:paraId="353CD840" w14:textId="070C5EDF" w:rsidR="007D2A01" w:rsidRPr="007D2A01" w:rsidRDefault="007D2A01">
      <w:pPr>
        <w:spacing w:after="0"/>
        <w:rPr>
          <w:rFonts w:ascii="Arial" w:hAnsi="Arial" w:cs="Arial"/>
        </w:rPr>
      </w:pPr>
    </w:p>
    <w:p w14:paraId="7D8FA9B5" w14:textId="77777777" w:rsidR="007D2A01" w:rsidRPr="007D2A01" w:rsidRDefault="007D2A01" w:rsidP="007D2A01">
      <w:pPr>
        <w:keepNext/>
        <w:spacing w:after="60"/>
        <w:ind w:left="-284"/>
        <w:rPr>
          <w:rFonts w:ascii="Arial" w:hAnsi="Arial" w:cs="Arial"/>
        </w:rPr>
        <w:sectPr w:rsidR="007D2A01" w:rsidRPr="007D2A01" w:rsidSect="007D2A01">
          <w:pgSz w:w="12240" w:h="15840"/>
          <w:pgMar w:top="1440" w:right="992" w:bottom="1440" w:left="1440" w:header="708" w:footer="708" w:gutter="0"/>
          <w:cols w:space="708"/>
          <w:docGrid w:linePitch="360"/>
        </w:sectPr>
      </w:pPr>
    </w:p>
    <w:p w14:paraId="7F205FD7" w14:textId="141EF3EE" w:rsidR="007D2A01" w:rsidDel="00BC6402" w:rsidRDefault="007D2A01" w:rsidP="007D2A01">
      <w:pPr>
        <w:spacing w:after="0"/>
        <w:rPr>
          <w:del w:id="0" w:author="Nikki Moore" w:date="2025-02-21T13:05:00Z"/>
          <w:rFonts w:ascii="Arial" w:hAnsi="Arial" w:cs="Arial"/>
          <w:color w:val="000000"/>
          <w:sz w:val="20"/>
          <w:szCs w:val="20"/>
          <w:lang w:val="en-CA"/>
        </w:rPr>
      </w:pPr>
      <w:del w:id="1" w:author="Nikki Moore" w:date="2025-02-21T13:05:00Z">
        <w:r w:rsidRPr="007D2A01" w:rsidDel="00BC6402">
          <w:rPr>
            <w:rFonts w:ascii="Arial" w:hAnsi="Arial" w:cs="Arial"/>
            <w:color w:val="000000"/>
            <w:sz w:val="20"/>
            <w:szCs w:val="20"/>
            <w:lang w:val="en-CA"/>
          </w:rPr>
          <w:lastRenderedPageBreak/>
          <w:delText xml:space="preserve">Table S1: Full set of linear models testing whether species’ observed range expansion rate is best explained by species’ potential dispersal rates, the velocity of climate </w:delText>
        </w:r>
        <w:r w:rsidRPr="007D2A01" w:rsidDel="00BC6402">
          <w:rPr>
            <w:rFonts w:ascii="Arial" w:hAnsi="Arial" w:cs="Arial"/>
            <w:color w:val="000000"/>
            <w:sz w:val="20"/>
            <w:szCs w:val="20"/>
            <w:lang w:val="en-CA"/>
          </w:rPr>
          <w:delText>change, both</w:delText>
        </w:r>
        <w:r w:rsidRPr="007D2A01" w:rsidDel="00BC6402">
          <w:rPr>
            <w:rFonts w:ascii="Arial" w:hAnsi="Arial" w:cs="Arial"/>
            <w:color w:val="000000"/>
            <w:sz w:val="20"/>
            <w:szCs w:val="20"/>
            <w:lang w:val="en-CA"/>
          </w:rPr>
          <w:delText xml:space="preserve"> (additively and interactively), or the minimum of the two (i.e., the minimum rate). The velocity of climate change models fit the response variable (observed range expansion rate; continuous, km/y) as a function of the velocity of climate change across the occupied study area (either mean or 90th percentile, p90), while the potential dispersal rate models fit the response variable as a function of the species’ potential dispersal rate (either maximum or median) alone or with an additive or interactive effect of the velocity of climate change. The minimum rate models fit the response as a function of the minimum of the species’ potential dispersal rate and the velocity of climate change. </w:delText>
        </w:r>
      </w:del>
    </w:p>
    <w:p w14:paraId="5BE5045F" w14:textId="0280A70A" w:rsidR="007D2A01" w:rsidDel="00BC6402" w:rsidRDefault="007D2A01" w:rsidP="007D2A01">
      <w:pPr>
        <w:spacing w:after="0"/>
        <w:rPr>
          <w:del w:id="2" w:author="Nikki Moore" w:date="2025-02-21T13:05:00Z"/>
          <w:rFonts w:ascii="Arial" w:hAnsi="Arial" w:cs="Arial"/>
          <w:color w:val="000000"/>
          <w:sz w:val="20"/>
          <w:szCs w:val="20"/>
          <w:lang w:val="en-CA"/>
        </w:rPr>
      </w:pPr>
    </w:p>
    <w:tbl>
      <w:tblPr>
        <w:tblStyle w:val="Table"/>
        <w:tblW w:w="13178" w:type="dxa"/>
        <w:jc w:val="center"/>
        <w:tblLayout w:type="fixed"/>
        <w:tblCellMar>
          <w:left w:w="60" w:type="dxa"/>
          <w:right w:w="60" w:type="dxa"/>
        </w:tblCellMar>
        <w:tblLook w:val="0000" w:firstRow="0" w:lastRow="0" w:firstColumn="0" w:lastColumn="0" w:noHBand="0" w:noVBand="0"/>
      </w:tblPr>
      <w:tblGrid>
        <w:gridCol w:w="1555"/>
        <w:gridCol w:w="1285"/>
        <w:gridCol w:w="1276"/>
        <w:gridCol w:w="2268"/>
        <w:gridCol w:w="851"/>
        <w:gridCol w:w="698"/>
        <w:gridCol w:w="709"/>
        <w:gridCol w:w="851"/>
        <w:gridCol w:w="567"/>
        <w:gridCol w:w="421"/>
        <w:gridCol w:w="241"/>
        <w:gridCol w:w="897"/>
        <w:gridCol w:w="850"/>
        <w:gridCol w:w="709"/>
      </w:tblGrid>
      <w:tr w:rsidR="007D2A01" w:rsidRPr="000E27A9" w:rsidDel="00BC6402" w14:paraId="7F7F351C" w14:textId="19FBDA58" w:rsidTr="00C316CF">
        <w:trPr>
          <w:cantSplit/>
          <w:tblHeader/>
          <w:jc w:val="center"/>
          <w:del w:id="3" w:author="Nikki Moore" w:date="2025-02-21T13:05:00Z"/>
        </w:trPr>
        <w:tc>
          <w:tcPr>
            <w:tcW w:w="1555" w:type="dxa"/>
            <w:tcBorders>
              <w:top w:val="single" w:sz="4" w:space="0" w:color="auto"/>
              <w:left w:val="single" w:sz="4" w:space="0" w:color="auto"/>
              <w:bottom w:val="single" w:sz="4" w:space="0" w:color="auto"/>
            </w:tcBorders>
            <w:shd w:val="clear" w:color="auto" w:fill="F2F2F2" w:themeFill="background1" w:themeFillShade="F2"/>
            <w:vAlign w:val="center"/>
          </w:tcPr>
          <w:p w14:paraId="0D050AB9" w14:textId="71B4D0F7" w:rsidR="007D2A01" w:rsidRPr="000E27A9" w:rsidDel="00BC6402" w:rsidRDefault="007D2A01" w:rsidP="00C316CF">
            <w:pPr>
              <w:keepNext/>
              <w:spacing w:after="0" w:line="276" w:lineRule="auto"/>
              <w:rPr>
                <w:del w:id="4" w:author="Nikki Moore" w:date="2025-02-21T13:05:00Z"/>
                <w:rFonts w:ascii="Arial" w:hAnsi="Arial" w:cs="Arial"/>
                <w:sz w:val="18"/>
                <w:szCs w:val="18"/>
              </w:rPr>
            </w:pPr>
            <w:del w:id="5" w:author="Nikki Moore" w:date="2025-02-21T13:05:00Z">
              <w:r w:rsidRPr="000E27A9" w:rsidDel="00BC6402">
                <w:rPr>
                  <w:rFonts w:ascii="Arial" w:hAnsi="Arial" w:cs="Arial"/>
                  <w:sz w:val="18"/>
                  <w:szCs w:val="18"/>
                </w:rPr>
                <w:delText>Model</w:delText>
              </w:r>
              <w:r w:rsidDel="00BC6402">
                <w:rPr>
                  <w:rFonts w:ascii="Arial" w:hAnsi="Arial" w:cs="Arial"/>
                  <w:sz w:val="18"/>
                  <w:szCs w:val="18"/>
                </w:rPr>
                <w:delText xml:space="preserve"> </w:delText>
              </w:r>
            </w:del>
          </w:p>
        </w:tc>
        <w:tc>
          <w:tcPr>
            <w:tcW w:w="1285" w:type="dxa"/>
            <w:tcBorders>
              <w:top w:val="single" w:sz="4" w:space="0" w:color="auto"/>
              <w:bottom w:val="single" w:sz="4" w:space="0" w:color="auto"/>
            </w:tcBorders>
            <w:shd w:val="clear" w:color="auto" w:fill="F2F2F2" w:themeFill="background1" w:themeFillShade="F2"/>
            <w:vAlign w:val="center"/>
          </w:tcPr>
          <w:p w14:paraId="15791D99" w14:textId="2E89C901" w:rsidR="007D2A01" w:rsidRPr="000E27A9" w:rsidDel="00BC6402" w:rsidRDefault="007D2A01" w:rsidP="00C316CF">
            <w:pPr>
              <w:keepNext/>
              <w:spacing w:after="0" w:line="276" w:lineRule="auto"/>
              <w:ind w:left="-69" w:right="-250"/>
              <w:rPr>
                <w:del w:id="6" w:author="Nikki Moore" w:date="2025-02-21T13:05:00Z"/>
                <w:rFonts w:ascii="Arial" w:hAnsi="Arial" w:cs="Arial"/>
                <w:sz w:val="18"/>
                <w:szCs w:val="18"/>
              </w:rPr>
            </w:pPr>
            <w:del w:id="7" w:author="Nikki Moore" w:date="2025-02-21T13:05:00Z">
              <w:r w:rsidRPr="000E27A9" w:rsidDel="00BC6402">
                <w:rPr>
                  <w:rFonts w:ascii="Arial" w:hAnsi="Arial" w:cs="Arial"/>
                  <w:sz w:val="18"/>
                  <w:szCs w:val="18"/>
                </w:rPr>
                <w:delText xml:space="preserve">Velocity of </w:delText>
              </w:r>
              <w:r w:rsidDel="00BC6402">
                <w:rPr>
                  <w:rFonts w:ascii="Arial" w:hAnsi="Arial" w:cs="Arial"/>
                  <w:sz w:val="18"/>
                  <w:szCs w:val="18"/>
                </w:rPr>
                <w:br/>
              </w:r>
              <w:r w:rsidRPr="000E27A9" w:rsidDel="00BC6402">
                <w:rPr>
                  <w:rFonts w:ascii="Arial" w:hAnsi="Arial" w:cs="Arial"/>
                  <w:sz w:val="18"/>
                  <w:szCs w:val="18"/>
                </w:rPr>
                <w:delText>climate change</w:delText>
              </w:r>
            </w:del>
          </w:p>
        </w:tc>
        <w:tc>
          <w:tcPr>
            <w:tcW w:w="1276" w:type="dxa"/>
            <w:tcBorders>
              <w:top w:val="single" w:sz="4" w:space="0" w:color="auto"/>
              <w:bottom w:val="single" w:sz="4" w:space="0" w:color="auto"/>
            </w:tcBorders>
            <w:shd w:val="clear" w:color="auto" w:fill="F2F2F2" w:themeFill="background1" w:themeFillShade="F2"/>
            <w:vAlign w:val="center"/>
          </w:tcPr>
          <w:p w14:paraId="62712782" w14:textId="5CAD62BA" w:rsidR="007D2A01" w:rsidRPr="000E27A9" w:rsidDel="00BC6402" w:rsidRDefault="007D2A01" w:rsidP="00C316CF">
            <w:pPr>
              <w:keepNext/>
              <w:spacing w:after="0" w:line="276" w:lineRule="auto"/>
              <w:rPr>
                <w:del w:id="8" w:author="Nikki Moore" w:date="2025-02-21T13:05:00Z"/>
                <w:rFonts w:ascii="Arial" w:hAnsi="Arial" w:cs="Arial"/>
                <w:sz w:val="18"/>
                <w:szCs w:val="18"/>
              </w:rPr>
            </w:pPr>
            <w:del w:id="9" w:author="Nikki Moore" w:date="2025-02-21T13:05:00Z">
              <w:r w:rsidRPr="000E27A9" w:rsidDel="00BC6402">
                <w:rPr>
                  <w:rFonts w:ascii="Arial" w:hAnsi="Arial" w:cs="Arial"/>
                  <w:sz w:val="18"/>
                  <w:szCs w:val="18"/>
                </w:rPr>
                <w:delText xml:space="preserve">Dispersal </w:delText>
              </w:r>
              <w:r w:rsidDel="00BC6402">
                <w:rPr>
                  <w:rFonts w:ascii="Arial" w:hAnsi="Arial" w:cs="Arial"/>
                  <w:sz w:val="18"/>
                  <w:szCs w:val="18"/>
                </w:rPr>
                <w:delText>distance</w:delText>
              </w:r>
            </w:del>
          </w:p>
        </w:tc>
        <w:tc>
          <w:tcPr>
            <w:tcW w:w="2268" w:type="dxa"/>
            <w:tcBorders>
              <w:top w:val="single" w:sz="4" w:space="0" w:color="auto"/>
              <w:bottom w:val="single" w:sz="4" w:space="0" w:color="auto"/>
            </w:tcBorders>
            <w:shd w:val="clear" w:color="auto" w:fill="F2F2F2" w:themeFill="background1" w:themeFillShade="F2"/>
            <w:vAlign w:val="center"/>
          </w:tcPr>
          <w:p w14:paraId="2A059785" w14:textId="67CB5576" w:rsidR="007D2A01" w:rsidRPr="000E27A9" w:rsidDel="00BC6402" w:rsidRDefault="007D2A01" w:rsidP="00C316CF">
            <w:pPr>
              <w:keepNext/>
              <w:spacing w:after="0" w:line="276" w:lineRule="auto"/>
              <w:rPr>
                <w:del w:id="10" w:author="Nikki Moore" w:date="2025-02-21T13:05:00Z"/>
                <w:rFonts w:ascii="Arial" w:hAnsi="Arial" w:cs="Arial"/>
                <w:sz w:val="18"/>
                <w:szCs w:val="18"/>
              </w:rPr>
            </w:pPr>
            <w:del w:id="11" w:author="Nikki Moore" w:date="2025-02-21T13:05:00Z">
              <w:r w:rsidRPr="000E27A9" w:rsidDel="00BC6402">
                <w:rPr>
                  <w:rFonts w:ascii="Arial" w:hAnsi="Arial" w:cs="Arial"/>
                  <w:sz w:val="18"/>
                  <w:szCs w:val="18"/>
                </w:rPr>
                <w:delText>Parameter</w:delText>
              </w:r>
            </w:del>
          </w:p>
        </w:tc>
        <w:tc>
          <w:tcPr>
            <w:tcW w:w="851" w:type="dxa"/>
            <w:tcBorders>
              <w:top w:val="single" w:sz="4" w:space="0" w:color="auto"/>
              <w:bottom w:val="single" w:sz="4" w:space="0" w:color="auto"/>
            </w:tcBorders>
            <w:shd w:val="clear" w:color="auto" w:fill="F2F2F2" w:themeFill="background1" w:themeFillShade="F2"/>
            <w:vAlign w:val="center"/>
          </w:tcPr>
          <w:p w14:paraId="3392955F" w14:textId="07DB6AA5" w:rsidR="007D2A01" w:rsidRPr="000E27A9" w:rsidDel="00BC6402" w:rsidRDefault="007D2A01" w:rsidP="00C316CF">
            <w:pPr>
              <w:keepNext/>
              <w:spacing w:after="0" w:line="276" w:lineRule="auto"/>
              <w:jc w:val="right"/>
              <w:rPr>
                <w:del w:id="12" w:author="Nikki Moore" w:date="2025-02-21T13:05:00Z"/>
                <w:rFonts w:ascii="Arial" w:hAnsi="Arial" w:cs="Arial"/>
                <w:sz w:val="18"/>
                <w:szCs w:val="18"/>
              </w:rPr>
            </w:pPr>
            <w:del w:id="13" w:author="Nikki Moore" w:date="2025-02-21T13:05:00Z">
              <w:r w:rsidRPr="000E27A9" w:rsidDel="00BC6402">
                <w:rPr>
                  <w:rFonts w:ascii="Arial" w:hAnsi="Arial" w:cs="Arial"/>
                  <w:sz w:val="18"/>
                  <w:szCs w:val="18"/>
                </w:rPr>
                <w:delText>Estimate</w:delText>
              </w:r>
            </w:del>
          </w:p>
        </w:tc>
        <w:tc>
          <w:tcPr>
            <w:tcW w:w="698" w:type="dxa"/>
            <w:tcBorders>
              <w:top w:val="single" w:sz="4" w:space="0" w:color="auto"/>
              <w:bottom w:val="single" w:sz="4" w:space="0" w:color="auto"/>
            </w:tcBorders>
            <w:shd w:val="clear" w:color="auto" w:fill="F2F2F2" w:themeFill="background1" w:themeFillShade="F2"/>
            <w:vAlign w:val="center"/>
          </w:tcPr>
          <w:p w14:paraId="19791F00" w14:textId="439CB6DB" w:rsidR="007D2A01" w:rsidRPr="000E27A9" w:rsidDel="00BC6402" w:rsidRDefault="007D2A01" w:rsidP="00C316CF">
            <w:pPr>
              <w:keepNext/>
              <w:spacing w:after="0" w:line="276" w:lineRule="auto"/>
              <w:jc w:val="right"/>
              <w:rPr>
                <w:del w:id="14" w:author="Nikki Moore" w:date="2025-02-21T13:05:00Z"/>
                <w:rFonts w:ascii="Arial" w:hAnsi="Arial" w:cs="Arial"/>
                <w:sz w:val="18"/>
                <w:szCs w:val="18"/>
              </w:rPr>
            </w:pPr>
            <w:del w:id="15" w:author="Nikki Moore" w:date="2025-02-21T13:05:00Z">
              <w:r w:rsidRPr="000E27A9" w:rsidDel="00BC6402">
                <w:rPr>
                  <w:rFonts w:ascii="Arial" w:hAnsi="Arial" w:cs="Arial"/>
                  <w:sz w:val="18"/>
                  <w:szCs w:val="18"/>
                </w:rPr>
                <w:delText>Std. Error</w:delText>
              </w:r>
            </w:del>
          </w:p>
        </w:tc>
        <w:tc>
          <w:tcPr>
            <w:tcW w:w="709" w:type="dxa"/>
            <w:tcBorders>
              <w:top w:val="single" w:sz="4" w:space="0" w:color="auto"/>
              <w:bottom w:val="single" w:sz="4" w:space="0" w:color="auto"/>
            </w:tcBorders>
            <w:shd w:val="clear" w:color="auto" w:fill="F2F2F2" w:themeFill="background1" w:themeFillShade="F2"/>
            <w:vAlign w:val="center"/>
          </w:tcPr>
          <w:p w14:paraId="56A71366" w14:textId="52E5F217" w:rsidR="007D2A01" w:rsidRPr="000E27A9" w:rsidDel="00BC6402" w:rsidRDefault="007D2A01" w:rsidP="00C316CF">
            <w:pPr>
              <w:keepNext/>
              <w:spacing w:after="0" w:line="276" w:lineRule="auto"/>
              <w:jc w:val="right"/>
              <w:rPr>
                <w:del w:id="16" w:author="Nikki Moore" w:date="2025-02-21T13:05:00Z"/>
                <w:rFonts w:ascii="Arial" w:hAnsi="Arial" w:cs="Arial"/>
                <w:sz w:val="18"/>
                <w:szCs w:val="18"/>
              </w:rPr>
            </w:pPr>
            <w:del w:id="17" w:author="Nikki Moore" w:date="2025-02-21T13:05:00Z">
              <w:r w:rsidRPr="000E27A9" w:rsidDel="00BC6402">
                <w:rPr>
                  <w:rFonts w:ascii="Arial" w:hAnsi="Arial" w:cs="Arial"/>
                  <w:sz w:val="18"/>
                  <w:szCs w:val="18"/>
                </w:rPr>
                <w:delText>t-value</w:delText>
              </w:r>
            </w:del>
          </w:p>
        </w:tc>
        <w:tc>
          <w:tcPr>
            <w:tcW w:w="851" w:type="dxa"/>
            <w:tcBorders>
              <w:top w:val="single" w:sz="4" w:space="0" w:color="auto"/>
              <w:bottom w:val="single" w:sz="4" w:space="0" w:color="auto"/>
            </w:tcBorders>
            <w:shd w:val="clear" w:color="auto" w:fill="F2F2F2" w:themeFill="background1" w:themeFillShade="F2"/>
            <w:vAlign w:val="center"/>
          </w:tcPr>
          <w:p w14:paraId="62A00612" w14:textId="44E15DCD" w:rsidR="007D2A01" w:rsidRPr="000E27A9" w:rsidDel="00BC6402" w:rsidRDefault="007D2A01" w:rsidP="00C316CF">
            <w:pPr>
              <w:keepNext/>
              <w:spacing w:after="0" w:line="276" w:lineRule="auto"/>
              <w:jc w:val="right"/>
              <w:rPr>
                <w:del w:id="18" w:author="Nikki Moore" w:date="2025-02-21T13:05:00Z"/>
                <w:rFonts w:ascii="Arial" w:hAnsi="Arial" w:cs="Arial"/>
                <w:sz w:val="18"/>
                <w:szCs w:val="18"/>
              </w:rPr>
            </w:pPr>
            <w:del w:id="19" w:author="Nikki Moore" w:date="2025-02-21T13:05:00Z">
              <w:r w:rsidRPr="000E27A9" w:rsidDel="00BC6402">
                <w:rPr>
                  <w:rFonts w:ascii="Arial" w:hAnsi="Arial" w:cs="Arial"/>
                  <w:sz w:val="18"/>
                  <w:szCs w:val="18"/>
                </w:rPr>
                <w:delText>p-value</w:delText>
              </w:r>
            </w:del>
          </w:p>
        </w:tc>
        <w:tc>
          <w:tcPr>
            <w:tcW w:w="567" w:type="dxa"/>
            <w:tcBorders>
              <w:top w:val="single" w:sz="4" w:space="0" w:color="auto"/>
              <w:bottom w:val="single" w:sz="4" w:space="0" w:color="auto"/>
            </w:tcBorders>
            <w:shd w:val="clear" w:color="auto" w:fill="F2F2F2" w:themeFill="background1" w:themeFillShade="F2"/>
            <w:vAlign w:val="center"/>
          </w:tcPr>
          <w:p w14:paraId="3015CE76" w14:textId="494B33B8" w:rsidR="007D2A01" w:rsidRPr="000E27A9" w:rsidDel="00BC6402" w:rsidRDefault="007D2A01" w:rsidP="00C316CF">
            <w:pPr>
              <w:keepNext/>
              <w:spacing w:after="0" w:line="276" w:lineRule="auto"/>
              <w:jc w:val="right"/>
              <w:rPr>
                <w:del w:id="20" w:author="Nikki Moore" w:date="2025-02-21T13:05:00Z"/>
                <w:rFonts w:ascii="Arial" w:hAnsi="Arial" w:cs="Arial"/>
                <w:sz w:val="18"/>
                <w:szCs w:val="18"/>
              </w:rPr>
            </w:pPr>
            <w:del w:id="21" w:author="Nikki Moore" w:date="2025-02-21T13:05:00Z">
              <w:r w:rsidRPr="000E27A9" w:rsidDel="00BC6402">
                <w:rPr>
                  <w:rFonts w:ascii="Arial" w:hAnsi="Arial" w:cs="Arial"/>
                  <w:sz w:val="18"/>
                  <w:szCs w:val="18"/>
                </w:rPr>
                <w:delText>R2</w:delText>
              </w:r>
            </w:del>
          </w:p>
        </w:tc>
        <w:tc>
          <w:tcPr>
            <w:tcW w:w="421" w:type="dxa"/>
            <w:tcBorders>
              <w:top w:val="single" w:sz="4" w:space="0" w:color="auto"/>
              <w:bottom w:val="single" w:sz="4" w:space="0" w:color="auto"/>
            </w:tcBorders>
            <w:shd w:val="clear" w:color="auto" w:fill="F2F2F2" w:themeFill="background1" w:themeFillShade="F2"/>
            <w:vAlign w:val="center"/>
          </w:tcPr>
          <w:p w14:paraId="4F9E4A40" w14:textId="180041B2" w:rsidR="007D2A01" w:rsidRPr="000E27A9" w:rsidDel="00BC6402" w:rsidRDefault="007D2A01" w:rsidP="00C316CF">
            <w:pPr>
              <w:keepNext/>
              <w:spacing w:after="0" w:line="276" w:lineRule="auto"/>
              <w:jc w:val="right"/>
              <w:rPr>
                <w:del w:id="22" w:author="Nikki Moore" w:date="2025-02-21T13:05:00Z"/>
                <w:rFonts w:ascii="Arial" w:hAnsi="Arial" w:cs="Arial"/>
                <w:sz w:val="18"/>
                <w:szCs w:val="18"/>
              </w:rPr>
            </w:pPr>
            <w:del w:id="23" w:author="Nikki Moore" w:date="2025-02-21T13:05:00Z">
              <w:r w:rsidRPr="000E27A9" w:rsidDel="00BC6402">
                <w:rPr>
                  <w:rFonts w:ascii="Arial" w:hAnsi="Arial" w:cs="Arial"/>
                  <w:sz w:val="18"/>
                  <w:szCs w:val="18"/>
                </w:rPr>
                <w:delText>n</w:delText>
              </w:r>
            </w:del>
          </w:p>
        </w:tc>
        <w:tc>
          <w:tcPr>
            <w:tcW w:w="241" w:type="dxa"/>
            <w:tcBorders>
              <w:top w:val="single" w:sz="4" w:space="0" w:color="auto"/>
              <w:bottom w:val="single" w:sz="4" w:space="0" w:color="auto"/>
            </w:tcBorders>
            <w:shd w:val="clear" w:color="auto" w:fill="F2F2F2" w:themeFill="background1" w:themeFillShade="F2"/>
            <w:vAlign w:val="center"/>
          </w:tcPr>
          <w:p w14:paraId="06935ABC" w14:textId="592ECFF9" w:rsidR="007D2A01" w:rsidRPr="000E27A9" w:rsidDel="00BC6402" w:rsidRDefault="007D2A01" w:rsidP="00C316CF">
            <w:pPr>
              <w:keepNext/>
              <w:spacing w:after="0" w:line="276" w:lineRule="auto"/>
              <w:jc w:val="right"/>
              <w:rPr>
                <w:del w:id="24" w:author="Nikki Moore" w:date="2025-02-21T13:05:00Z"/>
                <w:rFonts w:ascii="Arial" w:hAnsi="Arial" w:cs="Arial"/>
                <w:sz w:val="18"/>
                <w:szCs w:val="18"/>
              </w:rPr>
            </w:pPr>
            <w:del w:id="25" w:author="Nikki Moore" w:date="2025-02-21T13:05:00Z">
              <w:r w:rsidRPr="000E27A9" w:rsidDel="00BC6402">
                <w:rPr>
                  <w:rFonts w:ascii="Arial" w:hAnsi="Arial" w:cs="Arial"/>
                  <w:sz w:val="18"/>
                  <w:szCs w:val="18"/>
                </w:rPr>
                <w:delText>K</w:delText>
              </w:r>
            </w:del>
          </w:p>
        </w:tc>
        <w:tc>
          <w:tcPr>
            <w:tcW w:w="897" w:type="dxa"/>
            <w:tcBorders>
              <w:top w:val="single" w:sz="4" w:space="0" w:color="auto"/>
              <w:bottom w:val="single" w:sz="4" w:space="0" w:color="auto"/>
            </w:tcBorders>
            <w:shd w:val="clear" w:color="auto" w:fill="F2F2F2" w:themeFill="background1" w:themeFillShade="F2"/>
            <w:vAlign w:val="center"/>
          </w:tcPr>
          <w:p w14:paraId="5E0C9DD6" w14:textId="7374860A" w:rsidR="007D2A01" w:rsidRPr="000E27A9" w:rsidDel="00BC6402" w:rsidRDefault="007D2A01" w:rsidP="00C316CF">
            <w:pPr>
              <w:keepNext/>
              <w:spacing w:after="0" w:line="276" w:lineRule="auto"/>
              <w:jc w:val="right"/>
              <w:rPr>
                <w:del w:id="26" w:author="Nikki Moore" w:date="2025-02-21T13:05:00Z"/>
                <w:rFonts w:ascii="Arial" w:hAnsi="Arial" w:cs="Arial"/>
                <w:sz w:val="18"/>
                <w:szCs w:val="18"/>
              </w:rPr>
            </w:pPr>
            <w:del w:id="27" w:author="Nikki Moore" w:date="2025-02-21T13:05:00Z">
              <w:r w:rsidRPr="000E27A9" w:rsidDel="00BC6402">
                <w:rPr>
                  <w:rFonts w:ascii="Arial" w:hAnsi="Arial" w:cs="Arial"/>
                  <w:sz w:val="18"/>
                  <w:szCs w:val="18"/>
                </w:rPr>
                <w:delText>LL</w:delText>
              </w:r>
            </w:del>
          </w:p>
        </w:tc>
        <w:tc>
          <w:tcPr>
            <w:tcW w:w="850" w:type="dxa"/>
            <w:tcBorders>
              <w:top w:val="single" w:sz="4" w:space="0" w:color="auto"/>
              <w:bottom w:val="single" w:sz="4" w:space="0" w:color="auto"/>
            </w:tcBorders>
            <w:shd w:val="clear" w:color="auto" w:fill="F2F2F2" w:themeFill="background1" w:themeFillShade="F2"/>
            <w:vAlign w:val="center"/>
          </w:tcPr>
          <w:p w14:paraId="250FF5C8" w14:textId="3A7A61BC" w:rsidR="007D2A01" w:rsidRPr="000E27A9" w:rsidDel="00BC6402" w:rsidRDefault="007D2A01" w:rsidP="00C316CF">
            <w:pPr>
              <w:keepNext/>
              <w:spacing w:after="0" w:line="276" w:lineRule="auto"/>
              <w:jc w:val="right"/>
              <w:rPr>
                <w:del w:id="28" w:author="Nikki Moore" w:date="2025-02-21T13:05:00Z"/>
                <w:rFonts w:ascii="Arial" w:hAnsi="Arial" w:cs="Arial"/>
                <w:sz w:val="18"/>
                <w:szCs w:val="18"/>
              </w:rPr>
            </w:pPr>
            <w:del w:id="29" w:author="Nikki Moore" w:date="2025-02-21T13:05:00Z">
              <w:r w:rsidRPr="000E27A9" w:rsidDel="00BC6402">
                <w:rPr>
                  <w:rFonts w:ascii="Arial" w:hAnsi="Arial" w:cs="Arial"/>
                  <w:sz w:val="18"/>
                  <w:szCs w:val="18"/>
                </w:rPr>
                <w:delText>AICc</w:delText>
              </w:r>
            </w:del>
          </w:p>
        </w:tc>
        <w:tc>
          <w:tcPr>
            <w:tcW w:w="709" w:type="dxa"/>
            <w:tcBorders>
              <w:top w:val="single" w:sz="4" w:space="0" w:color="auto"/>
              <w:bottom w:val="single" w:sz="4" w:space="0" w:color="auto"/>
              <w:right w:val="single" w:sz="4" w:space="0" w:color="auto"/>
            </w:tcBorders>
            <w:shd w:val="clear" w:color="auto" w:fill="F2F2F2" w:themeFill="background1" w:themeFillShade="F2"/>
            <w:vAlign w:val="center"/>
          </w:tcPr>
          <w:p w14:paraId="7054C7BB" w14:textId="332E8046" w:rsidR="007D2A01" w:rsidRPr="000E27A9" w:rsidDel="00BC6402" w:rsidRDefault="007D2A01" w:rsidP="00C316CF">
            <w:pPr>
              <w:keepNext/>
              <w:spacing w:after="0" w:line="276" w:lineRule="auto"/>
              <w:jc w:val="right"/>
              <w:rPr>
                <w:del w:id="30" w:author="Nikki Moore" w:date="2025-02-21T13:05:00Z"/>
                <w:rFonts w:ascii="Arial" w:hAnsi="Arial" w:cs="Arial"/>
                <w:sz w:val="18"/>
                <w:szCs w:val="18"/>
              </w:rPr>
            </w:pPr>
            <w:del w:id="31" w:author="Nikki Moore" w:date="2025-02-21T13:05:00Z">
              <w:r w:rsidRPr="000E27A9" w:rsidDel="00BC6402">
                <w:rPr>
                  <w:rFonts w:ascii="Arial" w:hAnsi="Arial" w:cs="Arial"/>
                  <w:sz w:val="18"/>
                  <w:szCs w:val="18"/>
                </w:rPr>
                <w:delText>ΔAICc</w:delText>
              </w:r>
            </w:del>
          </w:p>
        </w:tc>
      </w:tr>
      <w:tr w:rsidR="007D2A01" w:rsidRPr="000E27A9" w:rsidDel="00BC6402" w14:paraId="71F47EF8" w14:textId="73F05846" w:rsidTr="00C316CF">
        <w:trPr>
          <w:cantSplit/>
          <w:jc w:val="center"/>
          <w:del w:id="32" w:author="Nikki Moore" w:date="2025-02-21T13:05:00Z"/>
        </w:trPr>
        <w:tc>
          <w:tcPr>
            <w:tcW w:w="1555" w:type="dxa"/>
            <w:vMerge w:val="restart"/>
            <w:tcBorders>
              <w:top w:val="single" w:sz="4" w:space="0" w:color="auto"/>
              <w:left w:val="single" w:sz="4" w:space="0" w:color="auto"/>
            </w:tcBorders>
          </w:tcPr>
          <w:p w14:paraId="4E256DD4" w14:textId="49407891" w:rsidR="007D2A01" w:rsidRPr="000E27A9" w:rsidDel="00BC6402" w:rsidRDefault="007D2A01" w:rsidP="00C316CF">
            <w:pPr>
              <w:keepNext/>
              <w:spacing w:after="0" w:line="276" w:lineRule="auto"/>
              <w:rPr>
                <w:del w:id="33" w:author="Nikki Moore" w:date="2025-02-21T13:05:00Z"/>
                <w:rFonts w:ascii="Arial" w:hAnsi="Arial" w:cs="Arial"/>
                <w:sz w:val="18"/>
                <w:szCs w:val="18"/>
              </w:rPr>
            </w:pPr>
            <w:del w:id="34" w:author="Nikki Moore" w:date="2025-02-21T13:05:00Z">
              <w:r w:rsidRPr="000E27A9" w:rsidDel="00BC6402">
                <w:rPr>
                  <w:rFonts w:ascii="Arial" w:hAnsi="Arial" w:cs="Arial"/>
                  <w:sz w:val="18"/>
                  <w:szCs w:val="18"/>
                </w:rPr>
                <w:delText>Minimum rate</w:delText>
              </w:r>
            </w:del>
          </w:p>
        </w:tc>
        <w:tc>
          <w:tcPr>
            <w:tcW w:w="1285" w:type="dxa"/>
            <w:vMerge w:val="restart"/>
            <w:tcBorders>
              <w:top w:val="single" w:sz="4" w:space="0" w:color="auto"/>
            </w:tcBorders>
          </w:tcPr>
          <w:p w14:paraId="0CF34532" w14:textId="3D740EE7" w:rsidR="007D2A01" w:rsidRPr="000E27A9" w:rsidDel="00BC6402" w:rsidRDefault="007D2A01" w:rsidP="00C316CF">
            <w:pPr>
              <w:keepNext/>
              <w:spacing w:after="0" w:line="276" w:lineRule="auto"/>
              <w:rPr>
                <w:del w:id="35" w:author="Nikki Moore" w:date="2025-02-21T13:05:00Z"/>
                <w:rFonts w:ascii="Arial" w:hAnsi="Arial" w:cs="Arial"/>
                <w:sz w:val="18"/>
                <w:szCs w:val="18"/>
              </w:rPr>
            </w:pPr>
            <w:del w:id="36" w:author="Nikki Moore" w:date="2025-02-21T13:05:00Z">
              <w:r w:rsidDel="00BC6402">
                <w:rPr>
                  <w:rFonts w:ascii="Arial" w:hAnsi="Arial" w:cs="Arial"/>
                  <w:sz w:val="18"/>
                  <w:szCs w:val="18"/>
                </w:rPr>
                <w:delText>p90</w:delText>
              </w:r>
            </w:del>
          </w:p>
        </w:tc>
        <w:tc>
          <w:tcPr>
            <w:tcW w:w="1276" w:type="dxa"/>
            <w:vMerge w:val="restart"/>
            <w:tcBorders>
              <w:top w:val="single" w:sz="4" w:space="0" w:color="auto"/>
            </w:tcBorders>
          </w:tcPr>
          <w:p w14:paraId="6BB24735" w14:textId="641784B8" w:rsidR="007D2A01" w:rsidRPr="000E27A9" w:rsidDel="00BC6402" w:rsidRDefault="007D2A01" w:rsidP="00C316CF">
            <w:pPr>
              <w:keepNext/>
              <w:spacing w:after="0" w:line="276" w:lineRule="auto"/>
              <w:rPr>
                <w:del w:id="37" w:author="Nikki Moore" w:date="2025-02-21T13:05:00Z"/>
                <w:rFonts w:ascii="Arial" w:hAnsi="Arial" w:cs="Arial"/>
                <w:sz w:val="18"/>
                <w:szCs w:val="18"/>
              </w:rPr>
            </w:pPr>
            <w:del w:id="38" w:author="Nikki Moore" w:date="2025-02-21T13:05:00Z">
              <w:r w:rsidRPr="000E27A9" w:rsidDel="00BC6402">
                <w:rPr>
                  <w:rFonts w:ascii="Arial" w:hAnsi="Arial" w:cs="Arial"/>
                  <w:sz w:val="18"/>
                  <w:szCs w:val="18"/>
                </w:rPr>
                <w:delText>Max</w:delText>
              </w:r>
            </w:del>
          </w:p>
        </w:tc>
        <w:tc>
          <w:tcPr>
            <w:tcW w:w="2268" w:type="dxa"/>
            <w:tcBorders>
              <w:top w:val="single" w:sz="4" w:space="0" w:color="auto"/>
            </w:tcBorders>
          </w:tcPr>
          <w:p w14:paraId="3162B75D" w14:textId="6CB9B257" w:rsidR="007D2A01" w:rsidRPr="000E27A9" w:rsidDel="00BC6402" w:rsidRDefault="007D2A01" w:rsidP="00C316CF">
            <w:pPr>
              <w:keepNext/>
              <w:spacing w:after="0" w:line="276" w:lineRule="auto"/>
              <w:rPr>
                <w:del w:id="39" w:author="Nikki Moore" w:date="2025-02-21T13:05:00Z"/>
                <w:rFonts w:ascii="Arial" w:hAnsi="Arial" w:cs="Arial"/>
                <w:sz w:val="18"/>
                <w:szCs w:val="18"/>
              </w:rPr>
            </w:pPr>
            <w:del w:id="40"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33212F0C" w14:textId="139B700E" w:rsidR="007D2A01" w:rsidRPr="003C0ECB" w:rsidDel="00BC6402" w:rsidRDefault="007D2A01" w:rsidP="00C316CF">
            <w:pPr>
              <w:keepNext/>
              <w:spacing w:after="0" w:line="276" w:lineRule="auto"/>
              <w:jc w:val="right"/>
              <w:rPr>
                <w:del w:id="41" w:author="Nikki Moore" w:date="2025-02-21T13:05:00Z"/>
                <w:rFonts w:ascii="Arial" w:hAnsi="Arial" w:cs="Arial"/>
                <w:sz w:val="18"/>
                <w:szCs w:val="18"/>
              </w:rPr>
            </w:pPr>
            <w:del w:id="42" w:author="Nikki Moore" w:date="2025-02-21T13:05:00Z">
              <w:r w:rsidRPr="003C0ECB" w:rsidDel="00BC6402">
                <w:rPr>
                  <w:rFonts w:ascii="Arial" w:hAnsi="Arial" w:cs="Arial"/>
                  <w:sz w:val="18"/>
                  <w:szCs w:val="18"/>
                </w:rPr>
                <w:delText>0.46</w:delText>
              </w:r>
            </w:del>
          </w:p>
        </w:tc>
        <w:tc>
          <w:tcPr>
            <w:tcW w:w="698" w:type="dxa"/>
            <w:tcBorders>
              <w:top w:val="single" w:sz="4" w:space="0" w:color="auto"/>
            </w:tcBorders>
          </w:tcPr>
          <w:p w14:paraId="1B16A50C" w14:textId="59B90425" w:rsidR="007D2A01" w:rsidRPr="003C0ECB" w:rsidDel="00BC6402" w:rsidRDefault="007D2A01" w:rsidP="00C316CF">
            <w:pPr>
              <w:keepNext/>
              <w:spacing w:after="0" w:line="276" w:lineRule="auto"/>
              <w:jc w:val="right"/>
              <w:rPr>
                <w:del w:id="43" w:author="Nikki Moore" w:date="2025-02-21T13:05:00Z"/>
                <w:rFonts w:ascii="Arial" w:hAnsi="Arial" w:cs="Arial"/>
                <w:sz w:val="18"/>
                <w:szCs w:val="18"/>
              </w:rPr>
            </w:pPr>
            <w:del w:id="44" w:author="Nikki Moore" w:date="2025-02-21T13:05:00Z">
              <w:r w:rsidRPr="003C0ECB" w:rsidDel="00BC6402">
                <w:rPr>
                  <w:rFonts w:ascii="Arial" w:hAnsi="Arial" w:cs="Arial"/>
                  <w:sz w:val="18"/>
                  <w:szCs w:val="18"/>
                </w:rPr>
                <w:delText>0.2</w:delText>
              </w:r>
            </w:del>
          </w:p>
        </w:tc>
        <w:tc>
          <w:tcPr>
            <w:tcW w:w="709" w:type="dxa"/>
            <w:tcBorders>
              <w:top w:val="single" w:sz="4" w:space="0" w:color="auto"/>
            </w:tcBorders>
          </w:tcPr>
          <w:p w14:paraId="4EC66DFD" w14:textId="34D3B01C" w:rsidR="007D2A01" w:rsidRPr="003C0ECB" w:rsidDel="00BC6402" w:rsidRDefault="007D2A01" w:rsidP="00C316CF">
            <w:pPr>
              <w:keepNext/>
              <w:spacing w:after="0" w:line="276" w:lineRule="auto"/>
              <w:jc w:val="right"/>
              <w:rPr>
                <w:del w:id="45" w:author="Nikki Moore" w:date="2025-02-21T13:05:00Z"/>
                <w:rFonts w:ascii="Arial" w:hAnsi="Arial" w:cs="Arial"/>
                <w:sz w:val="18"/>
                <w:szCs w:val="18"/>
              </w:rPr>
            </w:pPr>
            <w:del w:id="46" w:author="Nikki Moore" w:date="2025-02-21T13:05:00Z">
              <w:r w:rsidRPr="003C0ECB" w:rsidDel="00BC6402">
                <w:rPr>
                  <w:rFonts w:ascii="Arial" w:hAnsi="Arial" w:cs="Arial"/>
                  <w:sz w:val="18"/>
                  <w:szCs w:val="18"/>
                </w:rPr>
                <w:delText>2.3</w:delText>
              </w:r>
            </w:del>
          </w:p>
        </w:tc>
        <w:tc>
          <w:tcPr>
            <w:tcW w:w="851" w:type="dxa"/>
            <w:tcBorders>
              <w:top w:val="single" w:sz="4" w:space="0" w:color="auto"/>
            </w:tcBorders>
          </w:tcPr>
          <w:p w14:paraId="2D765854" w14:textId="0A14FD4F" w:rsidR="007D2A01" w:rsidRPr="003C0ECB" w:rsidDel="00BC6402" w:rsidRDefault="007D2A01" w:rsidP="00C316CF">
            <w:pPr>
              <w:keepNext/>
              <w:spacing w:after="0" w:line="276" w:lineRule="auto"/>
              <w:jc w:val="right"/>
              <w:rPr>
                <w:del w:id="47" w:author="Nikki Moore" w:date="2025-02-21T13:05:00Z"/>
                <w:rFonts w:ascii="Arial" w:hAnsi="Arial" w:cs="Arial"/>
                <w:sz w:val="18"/>
                <w:szCs w:val="18"/>
              </w:rPr>
            </w:pPr>
            <w:del w:id="48" w:author="Nikki Moore" w:date="2025-02-21T13:05:00Z">
              <w:r w:rsidRPr="003C0ECB" w:rsidDel="00BC6402">
                <w:rPr>
                  <w:rFonts w:ascii="Arial" w:hAnsi="Arial" w:cs="Arial"/>
                  <w:sz w:val="18"/>
                  <w:szCs w:val="18"/>
                </w:rPr>
                <w:delText>0.02</w:delText>
              </w:r>
            </w:del>
          </w:p>
        </w:tc>
        <w:tc>
          <w:tcPr>
            <w:tcW w:w="567" w:type="dxa"/>
            <w:tcBorders>
              <w:top w:val="single" w:sz="4" w:space="0" w:color="auto"/>
            </w:tcBorders>
          </w:tcPr>
          <w:p w14:paraId="30276B0E" w14:textId="46161BFE" w:rsidR="007D2A01" w:rsidRPr="003C0ECB" w:rsidDel="00BC6402" w:rsidRDefault="007D2A01" w:rsidP="00C316CF">
            <w:pPr>
              <w:keepNext/>
              <w:spacing w:after="0" w:line="276" w:lineRule="auto"/>
              <w:jc w:val="right"/>
              <w:rPr>
                <w:del w:id="49" w:author="Nikki Moore" w:date="2025-02-21T13:05:00Z"/>
                <w:rFonts w:ascii="Arial" w:hAnsi="Arial" w:cs="Arial"/>
                <w:sz w:val="18"/>
                <w:szCs w:val="18"/>
              </w:rPr>
            </w:pPr>
            <w:del w:id="50" w:author="Nikki Moore" w:date="2025-02-21T13:05:00Z">
              <w:r w:rsidRPr="003C0ECB" w:rsidDel="00BC6402">
                <w:rPr>
                  <w:rFonts w:ascii="Arial" w:hAnsi="Arial" w:cs="Arial"/>
                  <w:sz w:val="18"/>
                  <w:szCs w:val="18"/>
                </w:rPr>
                <w:delText>0.11</w:delText>
              </w:r>
            </w:del>
          </w:p>
        </w:tc>
        <w:tc>
          <w:tcPr>
            <w:tcW w:w="421" w:type="dxa"/>
            <w:tcBorders>
              <w:top w:val="single" w:sz="4" w:space="0" w:color="auto"/>
            </w:tcBorders>
          </w:tcPr>
          <w:p w14:paraId="7342B812" w14:textId="06ED1DDC" w:rsidR="007D2A01" w:rsidRPr="003C0ECB" w:rsidDel="00BC6402" w:rsidRDefault="007D2A01" w:rsidP="00C316CF">
            <w:pPr>
              <w:keepNext/>
              <w:spacing w:after="0" w:line="276" w:lineRule="auto"/>
              <w:jc w:val="right"/>
              <w:rPr>
                <w:del w:id="51" w:author="Nikki Moore" w:date="2025-02-21T13:05:00Z"/>
                <w:rFonts w:ascii="Arial" w:hAnsi="Arial" w:cs="Arial"/>
                <w:sz w:val="18"/>
                <w:szCs w:val="18"/>
              </w:rPr>
            </w:pPr>
            <w:del w:id="52" w:author="Nikki Moore" w:date="2025-02-21T13:05:00Z">
              <w:r w:rsidRPr="003C0ECB" w:rsidDel="00BC6402">
                <w:rPr>
                  <w:rFonts w:ascii="Arial" w:hAnsi="Arial" w:cs="Arial"/>
                  <w:sz w:val="18"/>
                  <w:szCs w:val="18"/>
                </w:rPr>
                <w:delText>418</w:delText>
              </w:r>
            </w:del>
          </w:p>
        </w:tc>
        <w:tc>
          <w:tcPr>
            <w:tcW w:w="241" w:type="dxa"/>
            <w:tcBorders>
              <w:top w:val="single" w:sz="4" w:space="0" w:color="auto"/>
            </w:tcBorders>
          </w:tcPr>
          <w:p w14:paraId="619C8F63" w14:textId="663C411C" w:rsidR="007D2A01" w:rsidRPr="003C0ECB" w:rsidDel="00BC6402" w:rsidRDefault="007D2A01" w:rsidP="00C316CF">
            <w:pPr>
              <w:keepNext/>
              <w:spacing w:after="0" w:line="276" w:lineRule="auto"/>
              <w:jc w:val="right"/>
              <w:rPr>
                <w:del w:id="53" w:author="Nikki Moore" w:date="2025-02-21T13:05:00Z"/>
                <w:rFonts w:ascii="Arial" w:hAnsi="Arial" w:cs="Arial"/>
                <w:sz w:val="18"/>
                <w:szCs w:val="18"/>
              </w:rPr>
            </w:pPr>
            <w:del w:id="54" w:author="Nikki Moore" w:date="2025-02-21T13:05:00Z">
              <w:r w:rsidRPr="003C0ECB" w:rsidDel="00BC6402">
                <w:rPr>
                  <w:rFonts w:ascii="Arial" w:hAnsi="Arial" w:cs="Arial"/>
                  <w:sz w:val="18"/>
                  <w:szCs w:val="18"/>
                </w:rPr>
                <w:delText>3</w:delText>
              </w:r>
            </w:del>
          </w:p>
        </w:tc>
        <w:tc>
          <w:tcPr>
            <w:tcW w:w="897" w:type="dxa"/>
            <w:tcBorders>
              <w:top w:val="single" w:sz="4" w:space="0" w:color="auto"/>
            </w:tcBorders>
          </w:tcPr>
          <w:p w14:paraId="4E35A4C0" w14:textId="3A8EB007" w:rsidR="007D2A01" w:rsidRPr="003C0ECB" w:rsidDel="00BC6402" w:rsidRDefault="007D2A01" w:rsidP="00C316CF">
            <w:pPr>
              <w:keepNext/>
              <w:spacing w:after="0" w:line="276" w:lineRule="auto"/>
              <w:jc w:val="right"/>
              <w:rPr>
                <w:del w:id="55" w:author="Nikki Moore" w:date="2025-02-21T13:05:00Z"/>
                <w:rFonts w:ascii="Arial" w:hAnsi="Arial" w:cs="Arial"/>
                <w:sz w:val="18"/>
                <w:szCs w:val="18"/>
              </w:rPr>
            </w:pPr>
            <w:del w:id="56" w:author="Nikki Moore" w:date="2025-02-21T13:05:00Z">
              <w:r w:rsidRPr="003C0ECB" w:rsidDel="00BC6402">
                <w:rPr>
                  <w:rFonts w:ascii="Arial" w:hAnsi="Arial" w:cs="Arial"/>
                  <w:sz w:val="18"/>
                  <w:szCs w:val="18"/>
                </w:rPr>
                <w:delText>-1085.17</w:delText>
              </w:r>
            </w:del>
          </w:p>
        </w:tc>
        <w:tc>
          <w:tcPr>
            <w:tcW w:w="850" w:type="dxa"/>
            <w:tcBorders>
              <w:top w:val="single" w:sz="4" w:space="0" w:color="auto"/>
            </w:tcBorders>
          </w:tcPr>
          <w:p w14:paraId="7AFE4724" w14:textId="1F083903" w:rsidR="007D2A01" w:rsidRPr="003C0ECB" w:rsidDel="00BC6402" w:rsidRDefault="007D2A01" w:rsidP="00C316CF">
            <w:pPr>
              <w:keepNext/>
              <w:spacing w:after="0" w:line="276" w:lineRule="auto"/>
              <w:jc w:val="right"/>
              <w:rPr>
                <w:del w:id="57" w:author="Nikki Moore" w:date="2025-02-21T13:05:00Z"/>
                <w:rFonts w:ascii="Arial" w:hAnsi="Arial" w:cs="Arial"/>
                <w:sz w:val="18"/>
                <w:szCs w:val="18"/>
              </w:rPr>
            </w:pPr>
            <w:del w:id="58" w:author="Nikki Moore" w:date="2025-02-21T13:05:00Z">
              <w:r w:rsidRPr="003C0ECB" w:rsidDel="00BC6402">
                <w:rPr>
                  <w:rFonts w:ascii="Arial" w:hAnsi="Arial" w:cs="Arial"/>
                  <w:sz w:val="18"/>
                  <w:szCs w:val="18"/>
                </w:rPr>
                <w:delText>2176.39</w:delText>
              </w:r>
            </w:del>
          </w:p>
        </w:tc>
        <w:tc>
          <w:tcPr>
            <w:tcW w:w="709" w:type="dxa"/>
            <w:tcBorders>
              <w:top w:val="single" w:sz="4" w:space="0" w:color="auto"/>
              <w:right w:val="single" w:sz="4" w:space="0" w:color="auto"/>
            </w:tcBorders>
          </w:tcPr>
          <w:p w14:paraId="07FC37C7" w14:textId="5B30A32A" w:rsidR="007D2A01" w:rsidRPr="003C0ECB" w:rsidDel="00BC6402" w:rsidRDefault="007D2A01" w:rsidP="00C316CF">
            <w:pPr>
              <w:keepNext/>
              <w:spacing w:after="0" w:line="276" w:lineRule="auto"/>
              <w:jc w:val="right"/>
              <w:rPr>
                <w:del w:id="59" w:author="Nikki Moore" w:date="2025-02-21T13:05:00Z"/>
                <w:rFonts w:ascii="Arial" w:hAnsi="Arial" w:cs="Arial"/>
                <w:sz w:val="18"/>
                <w:szCs w:val="18"/>
              </w:rPr>
            </w:pPr>
            <w:del w:id="60" w:author="Nikki Moore" w:date="2025-02-21T13:05:00Z">
              <w:r w:rsidRPr="003C0ECB" w:rsidDel="00BC6402">
                <w:rPr>
                  <w:rFonts w:ascii="Arial" w:hAnsi="Arial" w:cs="Arial"/>
                  <w:sz w:val="18"/>
                  <w:szCs w:val="18"/>
                </w:rPr>
                <w:delText>0</w:delText>
              </w:r>
            </w:del>
          </w:p>
        </w:tc>
      </w:tr>
      <w:tr w:rsidR="007D2A01" w:rsidRPr="000E27A9" w:rsidDel="00BC6402" w14:paraId="25280BC1" w14:textId="77971DB9" w:rsidTr="00C316CF">
        <w:trPr>
          <w:cantSplit/>
          <w:jc w:val="center"/>
          <w:del w:id="61" w:author="Nikki Moore" w:date="2025-02-21T13:05:00Z"/>
        </w:trPr>
        <w:tc>
          <w:tcPr>
            <w:tcW w:w="1555" w:type="dxa"/>
            <w:vMerge/>
            <w:tcBorders>
              <w:left w:val="single" w:sz="4" w:space="0" w:color="auto"/>
            </w:tcBorders>
          </w:tcPr>
          <w:p w14:paraId="4BB7DA57" w14:textId="66776359" w:rsidR="007D2A01" w:rsidRPr="000E27A9" w:rsidDel="00BC6402" w:rsidRDefault="007D2A01" w:rsidP="00C316CF">
            <w:pPr>
              <w:keepNext/>
              <w:spacing w:after="0" w:line="276" w:lineRule="auto"/>
              <w:rPr>
                <w:del w:id="62" w:author="Nikki Moore" w:date="2025-02-21T13:05:00Z"/>
                <w:rFonts w:ascii="Arial" w:hAnsi="Arial" w:cs="Arial"/>
                <w:sz w:val="18"/>
                <w:szCs w:val="18"/>
              </w:rPr>
            </w:pPr>
          </w:p>
        </w:tc>
        <w:tc>
          <w:tcPr>
            <w:tcW w:w="1285" w:type="dxa"/>
            <w:vMerge/>
            <w:tcBorders>
              <w:bottom w:val="single" w:sz="4" w:space="0" w:color="auto"/>
            </w:tcBorders>
          </w:tcPr>
          <w:p w14:paraId="67402B52" w14:textId="0D2B3928" w:rsidR="007D2A01" w:rsidRPr="000E27A9" w:rsidDel="00BC6402" w:rsidRDefault="007D2A01" w:rsidP="00C316CF">
            <w:pPr>
              <w:keepNext/>
              <w:spacing w:after="0" w:line="276" w:lineRule="auto"/>
              <w:rPr>
                <w:del w:id="63" w:author="Nikki Moore" w:date="2025-02-21T13:05:00Z"/>
                <w:rFonts w:ascii="Arial" w:hAnsi="Arial" w:cs="Arial"/>
                <w:sz w:val="18"/>
                <w:szCs w:val="18"/>
              </w:rPr>
            </w:pPr>
          </w:p>
        </w:tc>
        <w:tc>
          <w:tcPr>
            <w:tcW w:w="1276" w:type="dxa"/>
            <w:vMerge/>
            <w:tcBorders>
              <w:bottom w:val="single" w:sz="4" w:space="0" w:color="auto"/>
            </w:tcBorders>
          </w:tcPr>
          <w:p w14:paraId="23CAE253" w14:textId="4E3C759E" w:rsidR="007D2A01" w:rsidRPr="000E27A9" w:rsidDel="00BC6402" w:rsidRDefault="007D2A01" w:rsidP="00C316CF">
            <w:pPr>
              <w:keepNext/>
              <w:spacing w:after="0" w:line="276" w:lineRule="auto"/>
              <w:rPr>
                <w:del w:id="64" w:author="Nikki Moore" w:date="2025-02-21T13:05:00Z"/>
                <w:rFonts w:ascii="Arial" w:hAnsi="Arial" w:cs="Arial"/>
                <w:sz w:val="18"/>
                <w:szCs w:val="18"/>
              </w:rPr>
            </w:pPr>
          </w:p>
        </w:tc>
        <w:tc>
          <w:tcPr>
            <w:tcW w:w="2268" w:type="dxa"/>
            <w:tcBorders>
              <w:bottom w:val="single" w:sz="4" w:space="0" w:color="auto"/>
            </w:tcBorders>
          </w:tcPr>
          <w:p w14:paraId="39595575" w14:textId="3F6E9020" w:rsidR="007D2A01" w:rsidRPr="000E27A9" w:rsidDel="00BC6402" w:rsidRDefault="007D2A01" w:rsidP="00C316CF">
            <w:pPr>
              <w:keepNext/>
              <w:spacing w:after="0" w:line="276" w:lineRule="auto"/>
              <w:rPr>
                <w:del w:id="65" w:author="Nikki Moore" w:date="2025-02-21T13:05:00Z"/>
                <w:rFonts w:ascii="Arial" w:hAnsi="Arial" w:cs="Arial"/>
                <w:sz w:val="18"/>
                <w:szCs w:val="18"/>
              </w:rPr>
            </w:pPr>
            <w:del w:id="66" w:author="Nikki Moore" w:date="2025-02-21T13:05:00Z">
              <w:r w:rsidRPr="000E27A9" w:rsidDel="00BC6402">
                <w:rPr>
                  <w:rFonts w:ascii="Arial" w:hAnsi="Arial" w:cs="Arial"/>
                  <w:sz w:val="18"/>
                  <w:szCs w:val="18"/>
                </w:rPr>
                <w:delText>Minimum rate</w:delText>
              </w:r>
            </w:del>
          </w:p>
        </w:tc>
        <w:tc>
          <w:tcPr>
            <w:tcW w:w="851" w:type="dxa"/>
            <w:tcBorders>
              <w:bottom w:val="single" w:sz="4" w:space="0" w:color="auto"/>
            </w:tcBorders>
          </w:tcPr>
          <w:p w14:paraId="33303209" w14:textId="6ADA4DBF" w:rsidR="007D2A01" w:rsidRPr="003C0ECB" w:rsidDel="00BC6402" w:rsidRDefault="007D2A01" w:rsidP="00C316CF">
            <w:pPr>
              <w:keepNext/>
              <w:spacing w:after="0" w:line="276" w:lineRule="auto"/>
              <w:jc w:val="right"/>
              <w:rPr>
                <w:del w:id="67" w:author="Nikki Moore" w:date="2025-02-21T13:05:00Z"/>
                <w:rFonts w:ascii="Arial" w:hAnsi="Arial" w:cs="Arial"/>
                <w:sz w:val="18"/>
                <w:szCs w:val="18"/>
              </w:rPr>
            </w:pPr>
            <w:del w:id="68" w:author="Nikki Moore" w:date="2025-02-21T13:05:00Z">
              <w:r w:rsidRPr="003C0ECB" w:rsidDel="00BC6402">
                <w:rPr>
                  <w:rFonts w:ascii="Arial" w:hAnsi="Arial" w:cs="Arial"/>
                  <w:sz w:val="18"/>
                  <w:szCs w:val="18"/>
                </w:rPr>
                <w:delText>0.32</w:delText>
              </w:r>
            </w:del>
          </w:p>
        </w:tc>
        <w:tc>
          <w:tcPr>
            <w:tcW w:w="698" w:type="dxa"/>
            <w:tcBorders>
              <w:bottom w:val="single" w:sz="4" w:space="0" w:color="auto"/>
            </w:tcBorders>
          </w:tcPr>
          <w:p w14:paraId="5AFC5683" w14:textId="28585EFC" w:rsidR="007D2A01" w:rsidRPr="003C0ECB" w:rsidDel="00BC6402" w:rsidRDefault="007D2A01" w:rsidP="00C316CF">
            <w:pPr>
              <w:keepNext/>
              <w:spacing w:after="0" w:line="276" w:lineRule="auto"/>
              <w:jc w:val="right"/>
              <w:rPr>
                <w:del w:id="69" w:author="Nikki Moore" w:date="2025-02-21T13:05:00Z"/>
                <w:rFonts w:ascii="Arial" w:hAnsi="Arial" w:cs="Arial"/>
                <w:sz w:val="18"/>
                <w:szCs w:val="18"/>
              </w:rPr>
            </w:pPr>
            <w:del w:id="70" w:author="Nikki Moore" w:date="2025-02-21T13:05:00Z">
              <w:r w:rsidRPr="003C0ECB" w:rsidDel="00BC6402">
                <w:rPr>
                  <w:rFonts w:ascii="Arial" w:hAnsi="Arial" w:cs="Arial"/>
                  <w:sz w:val="18"/>
                  <w:szCs w:val="18"/>
                </w:rPr>
                <w:delText>0.04</w:delText>
              </w:r>
            </w:del>
          </w:p>
        </w:tc>
        <w:tc>
          <w:tcPr>
            <w:tcW w:w="709" w:type="dxa"/>
            <w:tcBorders>
              <w:bottom w:val="single" w:sz="4" w:space="0" w:color="auto"/>
            </w:tcBorders>
          </w:tcPr>
          <w:p w14:paraId="1D8FD83A" w14:textId="0813D280" w:rsidR="007D2A01" w:rsidRPr="003C0ECB" w:rsidDel="00BC6402" w:rsidRDefault="007D2A01" w:rsidP="00C316CF">
            <w:pPr>
              <w:keepNext/>
              <w:spacing w:after="0" w:line="276" w:lineRule="auto"/>
              <w:jc w:val="right"/>
              <w:rPr>
                <w:del w:id="71" w:author="Nikki Moore" w:date="2025-02-21T13:05:00Z"/>
                <w:rFonts w:ascii="Arial" w:hAnsi="Arial" w:cs="Arial"/>
                <w:sz w:val="18"/>
                <w:szCs w:val="18"/>
              </w:rPr>
            </w:pPr>
            <w:del w:id="72" w:author="Nikki Moore" w:date="2025-02-21T13:05:00Z">
              <w:r w:rsidRPr="003C0ECB" w:rsidDel="00BC6402">
                <w:rPr>
                  <w:rFonts w:ascii="Arial" w:hAnsi="Arial" w:cs="Arial"/>
                  <w:sz w:val="18"/>
                  <w:szCs w:val="18"/>
                </w:rPr>
                <w:delText>7.14</w:delText>
              </w:r>
            </w:del>
          </w:p>
        </w:tc>
        <w:tc>
          <w:tcPr>
            <w:tcW w:w="851" w:type="dxa"/>
            <w:tcBorders>
              <w:bottom w:val="single" w:sz="4" w:space="0" w:color="auto"/>
            </w:tcBorders>
          </w:tcPr>
          <w:p w14:paraId="3266ED7B" w14:textId="5925C339" w:rsidR="007D2A01" w:rsidRPr="003C0ECB" w:rsidDel="00BC6402" w:rsidRDefault="007D2A01" w:rsidP="00C316CF">
            <w:pPr>
              <w:keepNext/>
              <w:spacing w:after="0" w:line="276" w:lineRule="auto"/>
              <w:jc w:val="right"/>
              <w:rPr>
                <w:del w:id="73" w:author="Nikki Moore" w:date="2025-02-21T13:05:00Z"/>
                <w:rFonts w:ascii="Arial" w:hAnsi="Arial" w:cs="Arial"/>
                <w:sz w:val="18"/>
                <w:szCs w:val="18"/>
              </w:rPr>
            </w:pPr>
            <w:del w:id="74" w:author="Nikki Moore" w:date="2025-02-21T13:05:00Z">
              <w:r w:rsidRPr="003C0ECB" w:rsidDel="00BC6402">
                <w:rPr>
                  <w:rFonts w:ascii="Arial" w:hAnsi="Arial" w:cs="Arial"/>
                  <w:sz w:val="18"/>
                  <w:szCs w:val="18"/>
                </w:rPr>
                <w:delText>0</w:delText>
              </w:r>
            </w:del>
          </w:p>
        </w:tc>
        <w:tc>
          <w:tcPr>
            <w:tcW w:w="567" w:type="dxa"/>
            <w:tcBorders>
              <w:bottom w:val="single" w:sz="4" w:space="0" w:color="auto"/>
            </w:tcBorders>
          </w:tcPr>
          <w:p w14:paraId="31B15B4E" w14:textId="18BF4CA2" w:rsidR="007D2A01" w:rsidRPr="003C0ECB" w:rsidDel="00BC6402" w:rsidRDefault="007D2A01" w:rsidP="00C316CF">
            <w:pPr>
              <w:keepNext/>
              <w:spacing w:after="0" w:line="276" w:lineRule="auto"/>
              <w:jc w:val="right"/>
              <w:rPr>
                <w:del w:id="75" w:author="Nikki Moore" w:date="2025-02-21T13:05:00Z"/>
                <w:rFonts w:ascii="Arial" w:hAnsi="Arial" w:cs="Arial"/>
                <w:sz w:val="18"/>
                <w:szCs w:val="18"/>
              </w:rPr>
            </w:pPr>
          </w:p>
        </w:tc>
        <w:tc>
          <w:tcPr>
            <w:tcW w:w="421" w:type="dxa"/>
            <w:tcBorders>
              <w:bottom w:val="single" w:sz="4" w:space="0" w:color="auto"/>
            </w:tcBorders>
          </w:tcPr>
          <w:p w14:paraId="7C088E15" w14:textId="531AF8DE" w:rsidR="007D2A01" w:rsidRPr="003C0ECB" w:rsidDel="00BC6402" w:rsidRDefault="007D2A01" w:rsidP="00C316CF">
            <w:pPr>
              <w:keepNext/>
              <w:spacing w:after="0" w:line="276" w:lineRule="auto"/>
              <w:jc w:val="right"/>
              <w:rPr>
                <w:del w:id="76" w:author="Nikki Moore" w:date="2025-02-21T13:05:00Z"/>
                <w:rFonts w:ascii="Arial" w:hAnsi="Arial" w:cs="Arial"/>
                <w:sz w:val="18"/>
                <w:szCs w:val="18"/>
              </w:rPr>
            </w:pPr>
            <w:del w:id="77" w:author="Nikki Moore" w:date="2025-02-21T13:05:00Z">
              <w:r w:rsidDel="00BC6402">
                <w:rPr>
                  <w:rFonts w:ascii="Arial" w:hAnsi="Arial" w:cs="Arial"/>
                  <w:sz w:val="18"/>
                  <w:szCs w:val="18"/>
                </w:rPr>
                <w:delText xml:space="preserve"> </w:delText>
              </w:r>
            </w:del>
          </w:p>
        </w:tc>
        <w:tc>
          <w:tcPr>
            <w:tcW w:w="241" w:type="dxa"/>
            <w:tcBorders>
              <w:bottom w:val="single" w:sz="4" w:space="0" w:color="auto"/>
            </w:tcBorders>
          </w:tcPr>
          <w:p w14:paraId="6F3FB828" w14:textId="4CCA33A4" w:rsidR="007D2A01" w:rsidRPr="003C0ECB" w:rsidDel="00BC6402" w:rsidRDefault="007D2A01" w:rsidP="00C316CF">
            <w:pPr>
              <w:keepNext/>
              <w:spacing w:after="0" w:line="276" w:lineRule="auto"/>
              <w:rPr>
                <w:del w:id="78" w:author="Nikki Moore" w:date="2025-02-21T13:05:00Z"/>
                <w:rFonts w:ascii="Arial" w:hAnsi="Arial" w:cs="Arial"/>
                <w:sz w:val="18"/>
                <w:szCs w:val="18"/>
              </w:rPr>
            </w:pPr>
          </w:p>
        </w:tc>
        <w:tc>
          <w:tcPr>
            <w:tcW w:w="897" w:type="dxa"/>
            <w:tcBorders>
              <w:bottom w:val="single" w:sz="4" w:space="0" w:color="auto"/>
            </w:tcBorders>
          </w:tcPr>
          <w:p w14:paraId="7A88D289" w14:textId="042BF000" w:rsidR="007D2A01" w:rsidRPr="003C0ECB" w:rsidDel="00BC6402" w:rsidRDefault="007D2A01" w:rsidP="00C316CF">
            <w:pPr>
              <w:keepNext/>
              <w:spacing w:after="0" w:line="276" w:lineRule="auto"/>
              <w:jc w:val="right"/>
              <w:rPr>
                <w:del w:id="79" w:author="Nikki Moore" w:date="2025-02-21T13:05:00Z"/>
                <w:rFonts w:ascii="Arial" w:hAnsi="Arial" w:cs="Arial"/>
                <w:sz w:val="18"/>
                <w:szCs w:val="18"/>
              </w:rPr>
            </w:pPr>
          </w:p>
        </w:tc>
        <w:tc>
          <w:tcPr>
            <w:tcW w:w="850" w:type="dxa"/>
            <w:tcBorders>
              <w:bottom w:val="single" w:sz="4" w:space="0" w:color="auto"/>
            </w:tcBorders>
          </w:tcPr>
          <w:p w14:paraId="6E01C349" w14:textId="24A2E62D" w:rsidR="007D2A01" w:rsidRPr="003C0ECB" w:rsidDel="00BC6402" w:rsidRDefault="007D2A01" w:rsidP="00C316CF">
            <w:pPr>
              <w:keepNext/>
              <w:spacing w:after="0" w:line="276" w:lineRule="auto"/>
              <w:jc w:val="right"/>
              <w:rPr>
                <w:del w:id="80" w:author="Nikki Moore" w:date="2025-02-21T13:05:00Z"/>
                <w:rFonts w:ascii="Arial" w:hAnsi="Arial" w:cs="Arial"/>
                <w:sz w:val="18"/>
                <w:szCs w:val="18"/>
              </w:rPr>
            </w:pPr>
          </w:p>
        </w:tc>
        <w:tc>
          <w:tcPr>
            <w:tcW w:w="709" w:type="dxa"/>
            <w:tcBorders>
              <w:bottom w:val="single" w:sz="4" w:space="0" w:color="auto"/>
              <w:right w:val="single" w:sz="4" w:space="0" w:color="auto"/>
            </w:tcBorders>
          </w:tcPr>
          <w:p w14:paraId="54ADA88D" w14:textId="18650C57" w:rsidR="007D2A01" w:rsidRPr="003C0ECB" w:rsidDel="00BC6402" w:rsidRDefault="007D2A01" w:rsidP="00C316CF">
            <w:pPr>
              <w:keepNext/>
              <w:spacing w:after="0" w:line="276" w:lineRule="auto"/>
              <w:jc w:val="right"/>
              <w:rPr>
                <w:del w:id="81" w:author="Nikki Moore" w:date="2025-02-21T13:05:00Z"/>
                <w:rFonts w:ascii="Arial" w:hAnsi="Arial" w:cs="Arial"/>
                <w:sz w:val="18"/>
                <w:szCs w:val="18"/>
              </w:rPr>
            </w:pPr>
          </w:p>
        </w:tc>
      </w:tr>
      <w:tr w:rsidR="007D2A01" w:rsidRPr="000E27A9" w:rsidDel="00BC6402" w14:paraId="2960ABCB" w14:textId="40C7E3CE" w:rsidTr="00C316CF">
        <w:trPr>
          <w:cantSplit/>
          <w:jc w:val="center"/>
          <w:del w:id="82" w:author="Nikki Moore" w:date="2025-02-21T13:05:00Z"/>
        </w:trPr>
        <w:tc>
          <w:tcPr>
            <w:tcW w:w="1555" w:type="dxa"/>
            <w:vMerge w:val="restart"/>
            <w:tcBorders>
              <w:top w:val="single" w:sz="4" w:space="0" w:color="auto"/>
              <w:left w:val="single" w:sz="4" w:space="0" w:color="auto"/>
            </w:tcBorders>
          </w:tcPr>
          <w:p w14:paraId="0C57BF7C" w14:textId="1DB46496" w:rsidR="007D2A01" w:rsidRPr="000E27A9" w:rsidDel="00BC6402" w:rsidRDefault="007D2A01" w:rsidP="00C316CF">
            <w:pPr>
              <w:keepNext/>
              <w:spacing w:after="0" w:line="276" w:lineRule="auto"/>
              <w:rPr>
                <w:del w:id="83" w:author="Nikki Moore" w:date="2025-02-21T13:05:00Z"/>
                <w:rFonts w:ascii="Arial" w:hAnsi="Arial" w:cs="Arial"/>
                <w:sz w:val="18"/>
                <w:szCs w:val="18"/>
              </w:rPr>
            </w:pPr>
            <w:del w:id="84" w:author="Nikki Moore" w:date="2025-02-21T13:05:00Z">
              <w:r w:rsidRPr="000E27A9" w:rsidDel="00BC6402">
                <w:rPr>
                  <w:rFonts w:ascii="Arial" w:hAnsi="Arial" w:cs="Arial"/>
                  <w:sz w:val="18"/>
                  <w:szCs w:val="18"/>
                </w:rPr>
                <w:delText>Velocity of climate change</w:delText>
              </w:r>
            </w:del>
          </w:p>
        </w:tc>
        <w:tc>
          <w:tcPr>
            <w:tcW w:w="1285" w:type="dxa"/>
            <w:vMerge w:val="restart"/>
            <w:tcBorders>
              <w:top w:val="single" w:sz="4" w:space="0" w:color="auto"/>
            </w:tcBorders>
          </w:tcPr>
          <w:p w14:paraId="1D59BFC1" w14:textId="4DDE4497" w:rsidR="007D2A01" w:rsidRPr="000E27A9" w:rsidDel="00BC6402" w:rsidRDefault="007D2A01" w:rsidP="00C316CF">
            <w:pPr>
              <w:keepNext/>
              <w:spacing w:after="0" w:line="276" w:lineRule="auto"/>
              <w:rPr>
                <w:del w:id="85" w:author="Nikki Moore" w:date="2025-02-21T13:05:00Z"/>
                <w:rFonts w:ascii="Arial" w:hAnsi="Arial" w:cs="Arial"/>
                <w:sz w:val="18"/>
                <w:szCs w:val="18"/>
              </w:rPr>
            </w:pPr>
            <w:del w:id="86" w:author="Nikki Moore" w:date="2025-02-21T13:05:00Z">
              <w:r w:rsidDel="00BC6402">
                <w:rPr>
                  <w:rFonts w:ascii="Arial" w:hAnsi="Arial" w:cs="Arial"/>
                  <w:sz w:val="18"/>
                  <w:szCs w:val="18"/>
                </w:rPr>
                <w:delText>p90</w:delText>
              </w:r>
            </w:del>
          </w:p>
        </w:tc>
        <w:tc>
          <w:tcPr>
            <w:tcW w:w="1276" w:type="dxa"/>
            <w:vMerge w:val="restart"/>
            <w:tcBorders>
              <w:top w:val="single" w:sz="4" w:space="0" w:color="auto"/>
            </w:tcBorders>
          </w:tcPr>
          <w:p w14:paraId="171E2270" w14:textId="34316514" w:rsidR="007D2A01" w:rsidRPr="000E27A9" w:rsidDel="00BC6402" w:rsidRDefault="007D2A01" w:rsidP="00C316CF">
            <w:pPr>
              <w:keepNext/>
              <w:spacing w:after="0" w:line="276" w:lineRule="auto"/>
              <w:rPr>
                <w:del w:id="87" w:author="Nikki Moore" w:date="2025-02-21T13:05:00Z"/>
                <w:rFonts w:ascii="Arial" w:hAnsi="Arial" w:cs="Arial"/>
                <w:sz w:val="18"/>
                <w:szCs w:val="18"/>
              </w:rPr>
            </w:pPr>
            <w:del w:id="88" w:author="Nikki Moore" w:date="2025-02-21T13:05:00Z">
              <w:r w:rsidRPr="000E27A9" w:rsidDel="00BC6402">
                <w:rPr>
                  <w:rFonts w:ascii="Arial" w:hAnsi="Arial" w:cs="Arial"/>
                  <w:sz w:val="18"/>
                  <w:szCs w:val="18"/>
                </w:rPr>
                <w:delText>-</w:delText>
              </w:r>
            </w:del>
          </w:p>
        </w:tc>
        <w:tc>
          <w:tcPr>
            <w:tcW w:w="2268" w:type="dxa"/>
            <w:tcBorders>
              <w:top w:val="single" w:sz="4" w:space="0" w:color="auto"/>
            </w:tcBorders>
          </w:tcPr>
          <w:p w14:paraId="7A1BD590" w14:textId="136E2D02" w:rsidR="007D2A01" w:rsidRPr="000E27A9" w:rsidDel="00BC6402" w:rsidRDefault="007D2A01" w:rsidP="00C316CF">
            <w:pPr>
              <w:keepNext/>
              <w:spacing w:after="0" w:line="276" w:lineRule="auto"/>
              <w:rPr>
                <w:del w:id="89" w:author="Nikki Moore" w:date="2025-02-21T13:05:00Z"/>
                <w:rFonts w:ascii="Arial" w:hAnsi="Arial" w:cs="Arial"/>
                <w:sz w:val="18"/>
                <w:szCs w:val="18"/>
              </w:rPr>
            </w:pPr>
            <w:del w:id="90"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18DCDBF8" w14:textId="0762BEC2" w:rsidR="007D2A01" w:rsidRPr="003C0ECB" w:rsidDel="00BC6402" w:rsidRDefault="007D2A01" w:rsidP="00C316CF">
            <w:pPr>
              <w:keepNext/>
              <w:spacing w:after="0" w:line="276" w:lineRule="auto"/>
              <w:jc w:val="right"/>
              <w:rPr>
                <w:del w:id="91" w:author="Nikki Moore" w:date="2025-02-21T13:05:00Z"/>
                <w:rFonts w:ascii="Arial" w:hAnsi="Arial" w:cs="Arial"/>
                <w:sz w:val="18"/>
                <w:szCs w:val="18"/>
              </w:rPr>
            </w:pPr>
            <w:del w:id="92" w:author="Nikki Moore" w:date="2025-02-21T13:05:00Z">
              <w:r w:rsidRPr="003C0ECB" w:rsidDel="00BC6402">
                <w:rPr>
                  <w:rFonts w:ascii="Arial" w:hAnsi="Arial" w:cs="Arial"/>
                  <w:sz w:val="18"/>
                  <w:szCs w:val="18"/>
                </w:rPr>
                <w:delText>0.27</w:delText>
              </w:r>
            </w:del>
          </w:p>
        </w:tc>
        <w:tc>
          <w:tcPr>
            <w:tcW w:w="698" w:type="dxa"/>
            <w:tcBorders>
              <w:top w:val="single" w:sz="4" w:space="0" w:color="auto"/>
            </w:tcBorders>
          </w:tcPr>
          <w:p w14:paraId="6BEF66DF" w14:textId="2118A4F0" w:rsidR="007D2A01" w:rsidRPr="003C0ECB" w:rsidDel="00BC6402" w:rsidRDefault="007D2A01" w:rsidP="00C316CF">
            <w:pPr>
              <w:keepNext/>
              <w:spacing w:after="0" w:line="276" w:lineRule="auto"/>
              <w:jc w:val="right"/>
              <w:rPr>
                <w:del w:id="93" w:author="Nikki Moore" w:date="2025-02-21T13:05:00Z"/>
                <w:rFonts w:ascii="Arial" w:hAnsi="Arial" w:cs="Arial"/>
                <w:sz w:val="18"/>
                <w:szCs w:val="18"/>
              </w:rPr>
            </w:pPr>
            <w:del w:id="94" w:author="Nikki Moore" w:date="2025-02-21T13:05:00Z">
              <w:r w:rsidRPr="003C0ECB" w:rsidDel="00BC6402">
                <w:rPr>
                  <w:rFonts w:ascii="Arial" w:hAnsi="Arial" w:cs="Arial"/>
                  <w:sz w:val="18"/>
                  <w:szCs w:val="18"/>
                </w:rPr>
                <w:delText>0.22</w:delText>
              </w:r>
            </w:del>
          </w:p>
        </w:tc>
        <w:tc>
          <w:tcPr>
            <w:tcW w:w="709" w:type="dxa"/>
            <w:tcBorders>
              <w:top w:val="single" w:sz="4" w:space="0" w:color="auto"/>
            </w:tcBorders>
          </w:tcPr>
          <w:p w14:paraId="5A4A788A" w14:textId="3E7CD16E" w:rsidR="007D2A01" w:rsidRPr="003C0ECB" w:rsidDel="00BC6402" w:rsidRDefault="007D2A01" w:rsidP="00C316CF">
            <w:pPr>
              <w:keepNext/>
              <w:spacing w:after="0" w:line="276" w:lineRule="auto"/>
              <w:jc w:val="right"/>
              <w:rPr>
                <w:del w:id="95" w:author="Nikki Moore" w:date="2025-02-21T13:05:00Z"/>
                <w:rFonts w:ascii="Arial" w:hAnsi="Arial" w:cs="Arial"/>
                <w:sz w:val="18"/>
                <w:szCs w:val="18"/>
              </w:rPr>
            </w:pPr>
            <w:del w:id="96" w:author="Nikki Moore" w:date="2025-02-21T13:05:00Z">
              <w:r w:rsidRPr="003C0ECB" w:rsidDel="00BC6402">
                <w:rPr>
                  <w:rFonts w:ascii="Arial" w:hAnsi="Arial" w:cs="Arial"/>
                  <w:sz w:val="18"/>
                  <w:szCs w:val="18"/>
                </w:rPr>
                <w:delText>1.23</w:delText>
              </w:r>
            </w:del>
          </w:p>
        </w:tc>
        <w:tc>
          <w:tcPr>
            <w:tcW w:w="851" w:type="dxa"/>
            <w:tcBorders>
              <w:top w:val="single" w:sz="4" w:space="0" w:color="auto"/>
            </w:tcBorders>
          </w:tcPr>
          <w:p w14:paraId="75FF25F7" w14:textId="74AD44EB" w:rsidR="007D2A01" w:rsidRPr="003C0ECB" w:rsidDel="00BC6402" w:rsidRDefault="007D2A01" w:rsidP="00C316CF">
            <w:pPr>
              <w:keepNext/>
              <w:spacing w:after="0" w:line="276" w:lineRule="auto"/>
              <w:jc w:val="right"/>
              <w:rPr>
                <w:del w:id="97" w:author="Nikki Moore" w:date="2025-02-21T13:05:00Z"/>
                <w:rFonts w:ascii="Arial" w:hAnsi="Arial" w:cs="Arial"/>
                <w:sz w:val="18"/>
                <w:szCs w:val="18"/>
              </w:rPr>
            </w:pPr>
            <w:del w:id="98" w:author="Nikki Moore" w:date="2025-02-21T13:05:00Z">
              <w:r w:rsidRPr="003C0ECB" w:rsidDel="00BC6402">
                <w:rPr>
                  <w:rFonts w:ascii="Arial" w:hAnsi="Arial" w:cs="Arial"/>
                  <w:sz w:val="18"/>
                  <w:szCs w:val="18"/>
                </w:rPr>
                <w:delText>0.22</w:delText>
              </w:r>
            </w:del>
          </w:p>
        </w:tc>
        <w:tc>
          <w:tcPr>
            <w:tcW w:w="567" w:type="dxa"/>
            <w:tcBorders>
              <w:top w:val="single" w:sz="4" w:space="0" w:color="auto"/>
            </w:tcBorders>
          </w:tcPr>
          <w:p w14:paraId="58605AC8" w14:textId="64F2D076" w:rsidR="007D2A01" w:rsidRPr="003C0ECB" w:rsidDel="00BC6402" w:rsidRDefault="007D2A01" w:rsidP="00C316CF">
            <w:pPr>
              <w:keepNext/>
              <w:spacing w:after="0" w:line="276" w:lineRule="auto"/>
              <w:jc w:val="right"/>
              <w:rPr>
                <w:del w:id="99" w:author="Nikki Moore" w:date="2025-02-21T13:05:00Z"/>
                <w:rFonts w:ascii="Arial" w:hAnsi="Arial" w:cs="Arial"/>
                <w:sz w:val="18"/>
                <w:szCs w:val="18"/>
              </w:rPr>
            </w:pPr>
            <w:del w:id="100" w:author="Nikki Moore" w:date="2025-02-21T13:05:00Z">
              <w:r w:rsidRPr="003C0ECB" w:rsidDel="00BC6402">
                <w:rPr>
                  <w:rFonts w:ascii="Arial" w:hAnsi="Arial" w:cs="Arial"/>
                  <w:sz w:val="18"/>
                  <w:szCs w:val="18"/>
                </w:rPr>
                <w:delText>0.1</w:delText>
              </w:r>
            </w:del>
          </w:p>
        </w:tc>
        <w:tc>
          <w:tcPr>
            <w:tcW w:w="421" w:type="dxa"/>
            <w:tcBorders>
              <w:top w:val="single" w:sz="4" w:space="0" w:color="auto"/>
            </w:tcBorders>
          </w:tcPr>
          <w:p w14:paraId="038793C9" w14:textId="35BE313E" w:rsidR="007D2A01" w:rsidRPr="003C0ECB" w:rsidDel="00BC6402" w:rsidRDefault="007D2A01" w:rsidP="00C316CF">
            <w:pPr>
              <w:keepNext/>
              <w:spacing w:after="0" w:line="276" w:lineRule="auto"/>
              <w:jc w:val="right"/>
              <w:rPr>
                <w:del w:id="101" w:author="Nikki Moore" w:date="2025-02-21T13:05:00Z"/>
                <w:rFonts w:ascii="Arial" w:hAnsi="Arial" w:cs="Arial"/>
                <w:sz w:val="18"/>
                <w:szCs w:val="18"/>
              </w:rPr>
            </w:pPr>
            <w:del w:id="102" w:author="Nikki Moore" w:date="2025-02-21T13:05:00Z">
              <w:r w:rsidRPr="003C0ECB" w:rsidDel="00BC6402">
                <w:rPr>
                  <w:rFonts w:ascii="Arial" w:hAnsi="Arial" w:cs="Arial"/>
                  <w:sz w:val="18"/>
                  <w:szCs w:val="18"/>
                </w:rPr>
                <w:delText>418</w:delText>
              </w:r>
            </w:del>
          </w:p>
        </w:tc>
        <w:tc>
          <w:tcPr>
            <w:tcW w:w="241" w:type="dxa"/>
            <w:tcBorders>
              <w:top w:val="single" w:sz="4" w:space="0" w:color="auto"/>
            </w:tcBorders>
          </w:tcPr>
          <w:p w14:paraId="033D336E" w14:textId="666CB50D" w:rsidR="007D2A01" w:rsidRPr="003C0ECB" w:rsidDel="00BC6402" w:rsidRDefault="007D2A01" w:rsidP="00C316CF">
            <w:pPr>
              <w:keepNext/>
              <w:spacing w:after="0" w:line="276" w:lineRule="auto"/>
              <w:jc w:val="right"/>
              <w:rPr>
                <w:del w:id="103" w:author="Nikki Moore" w:date="2025-02-21T13:05:00Z"/>
                <w:rFonts w:ascii="Arial" w:hAnsi="Arial" w:cs="Arial"/>
                <w:sz w:val="18"/>
                <w:szCs w:val="18"/>
              </w:rPr>
            </w:pPr>
            <w:del w:id="104" w:author="Nikki Moore" w:date="2025-02-21T13:05:00Z">
              <w:r w:rsidRPr="003C0ECB" w:rsidDel="00BC6402">
                <w:rPr>
                  <w:rFonts w:ascii="Arial" w:hAnsi="Arial" w:cs="Arial"/>
                  <w:sz w:val="18"/>
                  <w:szCs w:val="18"/>
                </w:rPr>
                <w:delText>3</w:delText>
              </w:r>
            </w:del>
          </w:p>
        </w:tc>
        <w:tc>
          <w:tcPr>
            <w:tcW w:w="897" w:type="dxa"/>
            <w:tcBorders>
              <w:top w:val="single" w:sz="4" w:space="0" w:color="auto"/>
            </w:tcBorders>
          </w:tcPr>
          <w:p w14:paraId="5DEAB948" w14:textId="5C74A013" w:rsidR="007D2A01" w:rsidRPr="003C0ECB" w:rsidDel="00BC6402" w:rsidRDefault="007D2A01" w:rsidP="00C316CF">
            <w:pPr>
              <w:keepNext/>
              <w:spacing w:after="0" w:line="276" w:lineRule="auto"/>
              <w:jc w:val="right"/>
              <w:rPr>
                <w:del w:id="105" w:author="Nikki Moore" w:date="2025-02-21T13:05:00Z"/>
                <w:rFonts w:ascii="Arial" w:hAnsi="Arial" w:cs="Arial"/>
                <w:sz w:val="18"/>
                <w:szCs w:val="18"/>
              </w:rPr>
            </w:pPr>
            <w:del w:id="106" w:author="Nikki Moore" w:date="2025-02-21T13:05:00Z">
              <w:r w:rsidRPr="003C0ECB" w:rsidDel="00BC6402">
                <w:rPr>
                  <w:rFonts w:ascii="Arial" w:hAnsi="Arial" w:cs="Arial"/>
                  <w:sz w:val="18"/>
                  <w:szCs w:val="18"/>
                </w:rPr>
                <w:delText>-1086.91</w:delText>
              </w:r>
            </w:del>
          </w:p>
        </w:tc>
        <w:tc>
          <w:tcPr>
            <w:tcW w:w="850" w:type="dxa"/>
            <w:tcBorders>
              <w:top w:val="single" w:sz="4" w:space="0" w:color="auto"/>
            </w:tcBorders>
          </w:tcPr>
          <w:p w14:paraId="10D2F373" w14:textId="57CC3FBE" w:rsidR="007D2A01" w:rsidRPr="003C0ECB" w:rsidDel="00BC6402" w:rsidRDefault="007D2A01" w:rsidP="00C316CF">
            <w:pPr>
              <w:keepNext/>
              <w:spacing w:after="0" w:line="276" w:lineRule="auto"/>
              <w:jc w:val="right"/>
              <w:rPr>
                <w:del w:id="107" w:author="Nikki Moore" w:date="2025-02-21T13:05:00Z"/>
                <w:rFonts w:ascii="Arial" w:hAnsi="Arial" w:cs="Arial"/>
                <w:sz w:val="18"/>
                <w:szCs w:val="18"/>
              </w:rPr>
            </w:pPr>
            <w:del w:id="108" w:author="Nikki Moore" w:date="2025-02-21T13:05:00Z">
              <w:r w:rsidRPr="003C0ECB" w:rsidDel="00BC6402">
                <w:rPr>
                  <w:rFonts w:ascii="Arial" w:hAnsi="Arial" w:cs="Arial"/>
                  <w:sz w:val="18"/>
                  <w:szCs w:val="18"/>
                </w:rPr>
                <w:delText>2179.89</w:delText>
              </w:r>
            </w:del>
          </w:p>
        </w:tc>
        <w:tc>
          <w:tcPr>
            <w:tcW w:w="709" w:type="dxa"/>
            <w:tcBorders>
              <w:top w:val="single" w:sz="4" w:space="0" w:color="auto"/>
              <w:right w:val="single" w:sz="4" w:space="0" w:color="auto"/>
            </w:tcBorders>
          </w:tcPr>
          <w:p w14:paraId="07D249AA" w14:textId="599B959F" w:rsidR="007D2A01" w:rsidRPr="003C0ECB" w:rsidDel="00BC6402" w:rsidRDefault="007D2A01" w:rsidP="00C316CF">
            <w:pPr>
              <w:keepNext/>
              <w:spacing w:after="0" w:line="276" w:lineRule="auto"/>
              <w:jc w:val="right"/>
              <w:rPr>
                <w:del w:id="109" w:author="Nikki Moore" w:date="2025-02-21T13:05:00Z"/>
                <w:rFonts w:ascii="Arial" w:hAnsi="Arial" w:cs="Arial"/>
                <w:sz w:val="18"/>
                <w:szCs w:val="18"/>
              </w:rPr>
            </w:pPr>
            <w:del w:id="110" w:author="Nikki Moore" w:date="2025-02-21T13:05:00Z">
              <w:r w:rsidRPr="003C0ECB" w:rsidDel="00BC6402">
                <w:rPr>
                  <w:rFonts w:ascii="Arial" w:hAnsi="Arial" w:cs="Arial"/>
                  <w:sz w:val="18"/>
                  <w:szCs w:val="18"/>
                </w:rPr>
                <w:delText>3.5</w:delText>
              </w:r>
            </w:del>
          </w:p>
        </w:tc>
      </w:tr>
      <w:tr w:rsidR="007D2A01" w:rsidRPr="000E27A9" w:rsidDel="00BC6402" w14:paraId="14C5C572" w14:textId="6F099D6F" w:rsidTr="00C316CF">
        <w:trPr>
          <w:cantSplit/>
          <w:jc w:val="center"/>
          <w:del w:id="111" w:author="Nikki Moore" w:date="2025-02-21T13:05:00Z"/>
        </w:trPr>
        <w:tc>
          <w:tcPr>
            <w:tcW w:w="1555" w:type="dxa"/>
            <w:vMerge/>
            <w:tcBorders>
              <w:left w:val="single" w:sz="4" w:space="0" w:color="auto"/>
            </w:tcBorders>
          </w:tcPr>
          <w:p w14:paraId="7CAB4496" w14:textId="4F7B3704" w:rsidR="007D2A01" w:rsidRPr="000E27A9" w:rsidDel="00BC6402" w:rsidRDefault="007D2A01" w:rsidP="00C316CF">
            <w:pPr>
              <w:keepNext/>
              <w:spacing w:after="0" w:line="276" w:lineRule="auto"/>
              <w:rPr>
                <w:del w:id="112" w:author="Nikki Moore" w:date="2025-02-21T13:05:00Z"/>
                <w:rFonts w:ascii="Arial" w:hAnsi="Arial" w:cs="Arial"/>
                <w:sz w:val="18"/>
                <w:szCs w:val="18"/>
              </w:rPr>
            </w:pPr>
          </w:p>
        </w:tc>
        <w:tc>
          <w:tcPr>
            <w:tcW w:w="1285" w:type="dxa"/>
            <w:vMerge/>
            <w:tcBorders>
              <w:bottom w:val="single" w:sz="4" w:space="0" w:color="auto"/>
            </w:tcBorders>
          </w:tcPr>
          <w:p w14:paraId="51733763" w14:textId="44FA84D8" w:rsidR="007D2A01" w:rsidRPr="000E27A9" w:rsidDel="00BC6402" w:rsidRDefault="007D2A01" w:rsidP="00C316CF">
            <w:pPr>
              <w:keepNext/>
              <w:spacing w:after="0" w:line="276" w:lineRule="auto"/>
              <w:rPr>
                <w:del w:id="113" w:author="Nikki Moore" w:date="2025-02-21T13:05:00Z"/>
                <w:rFonts w:ascii="Arial" w:hAnsi="Arial" w:cs="Arial"/>
                <w:sz w:val="18"/>
                <w:szCs w:val="18"/>
              </w:rPr>
            </w:pPr>
          </w:p>
        </w:tc>
        <w:tc>
          <w:tcPr>
            <w:tcW w:w="1276" w:type="dxa"/>
            <w:vMerge/>
            <w:tcBorders>
              <w:bottom w:val="single" w:sz="4" w:space="0" w:color="auto"/>
            </w:tcBorders>
          </w:tcPr>
          <w:p w14:paraId="4C20A569" w14:textId="59C73DFD" w:rsidR="007D2A01" w:rsidRPr="000E27A9" w:rsidDel="00BC6402" w:rsidRDefault="007D2A01" w:rsidP="00C316CF">
            <w:pPr>
              <w:keepNext/>
              <w:spacing w:after="0" w:line="276" w:lineRule="auto"/>
              <w:rPr>
                <w:del w:id="114" w:author="Nikki Moore" w:date="2025-02-21T13:05:00Z"/>
                <w:rFonts w:ascii="Arial" w:hAnsi="Arial" w:cs="Arial"/>
                <w:sz w:val="18"/>
                <w:szCs w:val="18"/>
              </w:rPr>
            </w:pPr>
          </w:p>
        </w:tc>
        <w:tc>
          <w:tcPr>
            <w:tcW w:w="2268" w:type="dxa"/>
            <w:tcBorders>
              <w:bottom w:val="single" w:sz="4" w:space="0" w:color="auto"/>
            </w:tcBorders>
          </w:tcPr>
          <w:p w14:paraId="1B767BD2" w14:textId="21C7481A" w:rsidR="007D2A01" w:rsidRPr="000E27A9" w:rsidDel="00BC6402" w:rsidRDefault="007D2A01" w:rsidP="00C316CF">
            <w:pPr>
              <w:keepNext/>
              <w:spacing w:after="0" w:line="276" w:lineRule="auto"/>
              <w:rPr>
                <w:del w:id="115" w:author="Nikki Moore" w:date="2025-02-21T13:05:00Z"/>
                <w:rFonts w:ascii="Arial" w:hAnsi="Arial" w:cs="Arial"/>
                <w:sz w:val="18"/>
                <w:szCs w:val="18"/>
              </w:rPr>
            </w:pPr>
            <w:del w:id="116" w:author="Nikki Moore" w:date="2025-02-21T13:05:00Z">
              <w:r w:rsidRPr="000E27A9" w:rsidDel="00BC6402">
                <w:rPr>
                  <w:rFonts w:ascii="Arial" w:hAnsi="Arial" w:cs="Arial"/>
                  <w:sz w:val="18"/>
                  <w:szCs w:val="18"/>
                </w:rPr>
                <w:delText>Velocity of climate change</w:delText>
              </w:r>
            </w:del>
          </w:p>
        </w:tc>
        <w:tc>
          <w:tcPr>
            <w:tcW w:w="851" w:type="dxa"/>
            <w:tcBorders>
              <w:bottom w:val="single" w:sz="4" w:space="0" w:color="auto"/>
            </w:tcBorders>
          </w:tcPr>
          <w:p w14:paraId="2B78F67D" w14:textId="4469CF47" w:rsidR="007D2A01" w:rsidRPr="003C0ECB" w:rsidDel="00BC6402" w:rsidRDefault="007D2A01" w:rsidP="00C316CF">
            <w:pPr>
              <w:keepNext/>
              <w:spacing w:after="0" w:line="276" w:lineRule="auto"/>
              <w:jc w:val="right"/>
              <w:rPr>
                <w:del w:id="117" w:author="Nikki Moore" w:date="2025-02-21T13:05:00Z"/>
                <w:rFonts w:ascii="Arial" w:hAnsi="Arial" w:cs="Arial"/>
                <w:sz w:val="18"/>
                <w:szCs w:val="18"/>
              </w:rPr>
            </w:pPr>
            <w:del w:id="118" w:author="Nikki Moore" w:date="2025-02-21T13:05:00Z">
              <w:r w:rsidRPr="003C0ECB" w:rsidDel="00BC6402">
                <w:rPr>
                  <w:rFonts w:ascii="Arial" w:hAnsi="Arial" w:cs="Arial"/>
                  <w:sz w:val="18"/>
                  <w:szCs w:val="18"/>
                </w:rPr>
                <w:delText>0.32</w:delText>
              </w:r>
            </w:del>
          </w:p>
        </w:tc>
        <w:tc>
          <w:tcPr>
            <w:tcW w:w="698" w:type="dxa"/>
            <w:tcBorders>
              <w:bottom w:val="single" w:sz="4" w:space="0" w:color="auto"/>
            </w:tcBorders>
          </w:tcPr>
          <w:p w14:paraId="5A94F306" w14:textId="34759049" w:rsidR="007D2A01" w:rsidRPr="003C0ECB" w:rsidDel="00BC6402" w:rsidRDefault="007D2A01" w:rsidP="00C316CF">
            <w:pPr>
              <w:keepNext/>
              <w:spacing w:after="0" w:line="276" w:lineRule="auto"/>
              <w:jc w:val="right"/>
              <w:rPr>
                <w:del w:id="119" w:author="Nikki Moore" w:date="2025-02-21T13:05:00Z"/>
                <w:rFonts w:ascii="Arial" w:hAnsi="Arial" w:cs="Arial"/>
                <w:sz w:val="18"/>
                <w:szCs w:val="18"/>
              </w:rPr>
            </w:pPr>
            <w:del w:id="120" w:author="Nikki Moore" w:date="2025-02-21T13:05:00Z">
              <w:r w:rsidRPr="003C0ECB" w:rsidDel="00BC6402">
                <w:rPr>
                  <w:rFonts w:ascii="Arial" w:hAnsi="Arial" w:cs="Arial"/>
                  <w:sz w:val="18"/>
                  <w:szCs w:val="18"/>
                </w:rPr>
                <w:delText>0.05</w:delText>
              </w:r>
            </w:del>
          </w:p>
        </w:tc>
        <w:tc>
          <w:tcPr>
            <w:tcW w:w="709" w:type="dxa"/>
            <w:tcBorders>
              <w:bottom w:val="single" w:sz="4" w:space="0" w:color="auto"/>
            </w:tcBorders>
          </w:tcPr>
          <w:p w14:paraId="1F3C1050" w14:textId="63177299" w:rsidR="007D2A01" w:rsidRPr="003C0ECB" w:rsidDel="00BC6402" w:rsidRDefault="007D2A01" w:rsidP="00C316CF">
            <w:pPr>
              <w:keepNext/>
              <w:spacing w:after="0" w:line="276" w:lineRule="auto"/>
              <w:jc w:val="right"/>
              <w:rPr>
                <w:del w:id="121" w:author="Nikki Moore" w:date="2025-02-21T13:05:00Z"/>
                <w:rFonts w:ascii="Arial" w:hAnsi="Arial" w:cs="Arial"/>
                <w:sz w:val="18"/>
                <w:szCs w:val="18"/>
              </w:rPr>
            </w:pPr>
            <w:del w:id="122" w:author="Nikki Moore" w:date="2025-02-21T13:05:00Z">
              <w:r w:rsidRPr="003C0ECB" w:rsidDel="00BC6402">
                <w:rPr>
                  <w:rFonts w:ascii="Arial" w:hAnsi="Arial" w:cs="Arial"/>
                  <w:sz w:val="18"/>
                  <w:szCs w:val="18"/>
                </w:rPr>
                <w:delText>6.86</w:delText>
              </w:r>
            </w:del>
          </w:p>
        </w:tc>
        <w:tc>
          <w:tcPr>
            <w:tcW w:w="851" w:type="dxa"/>
            <w:tcBorders>
              <w:bottom w:val="single" w:sz="4" w:space="0" w:color="auto"/>
            </w:tcBorders>
          </w:tcPr>
          <w:p w14:paraId="5E4A8C73" w14:textId="7207C498" w:rsidR="007D2A01" w:rsidRPr="003C0ECB" w:rsidDel="00BC6402" w:rsidRDefault="007D2A01" w:rsidP="00C316CF">
            <w:pPr>
              <w:keepNext/>
              <w:spacing w:after="0" w:line="276" w:lineRule="auto"/>
              <w:jc w:val="right"/>
              <w:rPr>
                <w:del w:id="123" w:author="Nikki Moore" w:date="2025-02-21T13:05:00Z"/>
                <w:rFonts w:ascii="Arial" w:hAnsi="Arial" w:cs="Arial"/>
                <w:sz w:val="18"/>
                <w:szCs w:val="18"/>
              </w:rPr>
            </w:pPr>
            <w:del w:id="124" w:author="Nikki Moore" w:date="2025-02-21T13:05:00Z">
              <w:r w:rsidRPr="003C0ECB" w:rsidDel="00BC6402">
                <w:rPr>
                  <w:rFonts w:ascii="Arial" w:hAnsi="Arial" w:cs="Arial"/>
                  <w:sz w:val="18"/>
                  <w:szCs w:val="18"/>
                </w:rPr>
                <w:delText>0</w:delText>
              </w:r>
            </w:del>
          </w:p>
        </w:tc>
        <w:tc>
          <w:tcPr>
            <w:tcW w:w="567" w:type="dxa"/>
            <w:tcBorders>
              <w:bottom w:val="single" w:sz="4" w:space="0" w:color="auto"/>
            </w:tcBorders>
          </w:tcPr>
          <w:p w14:paraId="6CFB0B3D" w14:textId="2F0DDECD" w:rsidR="007D2A01" w:rsidRPr="003C0ECB" w:rsidDel="00BC6402" w:rsidRDefault="007D2A01" w:rsidP="00C316CF">
            <w:pPr>
              <w:keepNext/>
              <w:spacing w:after="0" w:line="276" w:lineRule="auto"/>
              <w:jc w:val="right"/>
              <w:rPr>
                <w:del w:id="125" w:author="Nikki Moore" w:date="2025-02-21T13:05:00Z"/>
                <w:rFonts w:ascii="Arial" w:hAnsi="Arial" w:cs="Arial"/>
                <w:sz w:val="18"/>
                <w:szCs w:val="18"/>
              </w:rPr>
            </w:pPr>
          </w:p>
        </w:tc>
        <w:tc>
          <w:tcPr>
            <w:tcW w:w="421" w:type="dxa"/>
            <w:tcBorders>
              <w:bottom w:val="single" w:sz="4" w:space="0" w:color="auto"/>
            </w:tcBorders>
          </w:tcPr>
          <w:p w14:paraId="75EB1FD6" w14:textId="42292162" w:rsidR="007D2A01" w:rsidRPr="003C0ECB" w:rsidDel="00BC6402" w:rsidRDefault="007D2A01" w:rsidP="00C316CF">
            <w:pPr>
              <w:keepNext/>
              <w:spacing w:after="0" w:line="276" w:lineRule="auto"/>
              <w:jc w:val="right"/>
              <w:rPr>
                <w:del w:id="126" w:author="Nikki Moore" w:date="2025-02-21T13:05:00Z"/>
                <w:rFonts w:ascii="Arial" w:hAnsi="Arial" w:cs="Arial"/>
                <w:sz w:val="18"/>
                <w:szCs w:val="18"/>
              </w:rPr>
            </w:pPr>
          </w:p>
        </w:tc>
        <w:tc>
          <w:tcPr>
            <w:tcW w:w="241" w:type="dxa"/>
            <w:tcBorders>
              <w:bottom w:val="single" w:sz="4" w:space="0" w:color="auto"/>
            </w:tcBorders>
          </w:tcPr>
          <w:p w14:paraId="58315E89" w14:textId="3EF28E4F" w:rsidR="007D2A01" w:rsidRPr="003C0ECB" w:rsidDel="00BC6402" w:rsidRDefault="007D2A01" w:rsidP="00C316CF">
            <w:pPr>
              <w:keepNext/>
              <w:spacing w:after="0" w:line="276" w:lineRule="auto"/>
              <w:jc w:val="right"/>
              <w:rPr>
                <w:del w:id="127" w:author="Nikki Moore" w:date="2025-02-21T13:05:00Z"/>
                <w:rFonts w:ascii="Arial" w:hAnsi="Arial" w:cs="Arial"/>
                <w:sz w:val="18"/>
                <w:szCs w:val="18"/>
              </w:rPr>
            </w:pPr>
          </w:p>
        </w:tc>
        <w:tc>
          <w:tcPr>
            <w:tcW w:w="897" w:type="dxa"/>
            <w:tcBorders>
              <w:bottom w:val="single" w:sz="4" w:space="0" w:color="auto"/>
            </w:tcBorders>
          </w:tcPr>
          <w:p w14:paraId="7904891B" w14:textId="7A4A4124" w:rsidR="007D2A01" w:rsidRPr="003C0ECB" w:rsidDel="00BC6402" w:rsidRDefault="007D2A01" w:rsidP="00C316CF">
            <w:pPr>
              <w:keepNext/>
              <w:spacing w:after="0" w:line="276" w:lineRule="auto"/>
              <w:jc w:val="right"/>
              <w:rPr>
                <w:del w:id="128" w:author="Nikki Moore" w:date="2025-02-21T13:05:00Z"/>
                <w:rFonts w:ascii="Arial" w:hAnsi="Arial" w:cs="Arial"/>
                <w:sz w:val="18"/>
                <w:szCs w:val="18"/>
              </w:rPr>
            </w:pPr>
          </w:p>
        </w:tc>
        <w:tc>
          <w:tcPr>
            <w:tcW w:w="850" w:type="dxa"/>
            <w:tcBorders>
              <w:bottom w:val="single" w:sz="4" w:space="0" w:color="auto"/>
            </w:tcBorders>
          </w:tcPr>
          <w:p w14:paraId="3E0CBAC2" w14:textId="0DB1F71F" w:rsidR="007D2A01" w:rsidRPr="003C0ECB" w:rsidDel="00BC6402" w:rsidRDefault="007D2A01" w:rsidP="00C316CF">
            <w:pPr>
              <w:keepNext/>
              <w:spacing w:after="0" w:line="276" w:lineRule="auto"/>
              <w:jc w:val="right"/>
              <w:rPr>
                <w:del w:id="129" w:author="Nikki Moore" w:date="2025-02-21T13:05:00Z"/>
                <w:rFonts w:ascii="Arial" w:hAnsi="Arial" w:cs="Arial"/>
                <w:sz w:val="18"/>
                <w:szCs w:val="18"/>
              </w:rPr>
            </w:pPr>
          </w:p>
        </w:tc>
        <w:tc>
          <w:tcPr>
            <w:tcW w:w="709" w:type="dxa"/>
            <w:tcBorders>
              <w:bottom w:val="single" w:sz="4" w:space="0" w:color="auto"/>
              <w:right w:val="single" w:sz="4" w:space="0" w:color="auto"/>
            </w:tcBorders>
          </w:tcPr>
          <w:p w14:paraId="09657853" w14:textId="7F62093E" w:rsidR="007D2A01" w:rsidRPr="003C0ECB" w:rsidDel="00BC6402" w:rsidRDefault="007D2A01" w:rsidP="00C316CF">
            <w:pPr>
              <w:keepNext/>
              <w:spacing w:after="0" w:line="276" w:lineRule="auto"/>
              <w:jc w:val="right"/>
              <w:rPr>
                <w:del w:id="130" w:author="Nikki Moore" w:date="2025-02-21T13:05:00Z"/>
                <w:rFonts w:ascii="Arial" w:hAnsi="Arial" w:cs="Arial"/>
                <w:sz w:val="18"/>
                <w:szCs w:val="18"/>
              </w:rPr>
            </w:pPr>
          </w:p>
        </w:tc>
      </w:tr>
      <w:tr w:rsidR="007D2A01" w:rsidRPr="000E27A9" w:rsidDel="00BC6402" w14:paraId="78C6C2D0" w14:textId="38510F17" w:rsidTr="00C316CF">
        <w:trPr>
          <w:cantSplit/>
          <w:jc w:val="center"/>
          <w:del w:id="131" w:author="Nikki Moore" w:date="2025-02-21T13:05:00Z"/>
        </w:trPr>
        <w:tc>
          <w:tcPr>
            <w:tcW w:w="1555" w:type="dxa"/>
            <w:vMerge w:val="restart"/>
            <w:tcBorders>
              <w:top w:val="single" w:sz="4" w:space="0" w:color="auto"/>
              <w:left w:val="single" w:sz="4" w:space="0" w:color="auto"/>
            </w:tcBorders>
          </w:tcPr>
          <w:p w14:paraId="02347039" w14:textId="601162FD" w:rsidR="007D2A01" w:rsidRPr="000E27A9" w:rsidDel="00BC6402" w:rsidRDefault="007D2A01" w:rsidP="00C316CF">
            <w:pPr>
              <w:keepNext/>
              <w:spacing w:after="0" w:line="276" w:lineRule="auto"/>
              <w:rPr>
                <w:del w:id="132" w:author="Nikki Moore" w:date="2025-02-21T13:05:00Z"/>
                <w:rFonts w:ascii="Arial" w:hAnsi="Arial" w:cs="Arial"/>
                <w:sz w:val="18"/>
                <w:szCs w:val="18"/>
              </w:rPr>
            </w:pPr>
            <w:del w:id="133" w:author="Nikki Moore" w:date="2025-02-21T13:05:00Z">
              <w:r w:rsidRPr="000E27A9" w:rsidDel="00BC6402">
                <w:rPr>
                  <w:rFonts w:ascii="Arial" w:hAnsi="Arial" w:cs="Arial"/>
                  <w:sz w:val="18"/>
                  <w:szCs w:val="18"/>
                </w:rPr>
                <w:delText>Potential dispersal rate</w:delText>
              </w:r>
              <w:r w:rsidDel="00BC6402">
                <w:rPr>
                  <w:rFonts w:ascii="Arial" w:hAnsi="Arial" w:cs="Arial"/>
                  <w:sz w:val="18"/>
                  <w:szCs w:val="18"/>
                </w:rPr>
                <w:delText>: additive</w:delText>
              </w:r>
            </w:del>
          </w:p>
        </w:tc>
        <w:tc>
          <w:tcPr>
            <w:tcW w:w="1285" w:type="dxa"/>
            <w:vMerge w:val="restart"/>
            <w:tcBorders>
              <w:top w:val="single" w:sz="4" w:space="0" w:color="auto"/>
            </w:tcBorders>
          </w:tcPr>
          <w:p w14:paraId="30C1EAF6" w14:textId="6AD66F04" w:rsidR="007D2A01" w:rsidRPr="000E27A9" w:rsidDel="00BC6402" w:rsidRDefault="007D2A01" w:rsidP="00C316CF">
            <w:pPr>
              <w:keepNext/>
              <w:spacing w:after="0" w:line="276" w:lineRule="auto"/>
              <w:rPr>
                <w:del w:id="134" w:author="Nikki Moore" w:date="2025-02-21T13:05:00Z"/>
                <w:rFonts w:ascii="Arial" w:hAnsi="Arial" w:cs="Arial"/>
                <w:sz w:val="18"/>
                <w:szCs w:val="18"/>
              </w:rPr>
            </w:pPr>
            <w:del w:id="135" w:author="Nikki Moore" w:date="2025-02-21T13:05:00Z">
              <w:r w:rsidDel="00BC6402">
                <w:rPr>
                  <w:rFonts w:ascii="Arial" w:hAnsi="Arial" w:cs="Arial"/>
                  <w:sz w:val="18"/>
                  <w:szCs w:val="18"/>
                </w:rPr>
                <w:delText>p90</w:delText>
              </w:r>
            </w:del>
          </w:p>
        </w:tc>
        <w:tc>
          <w:tcPr>
            <w:tcW w:w="1276" w:type="dxa"/>
            <w:vMerge w:val="restart"/>
            <w:tcBorders>
              <w:top w:val="single" w:sz="4" w:space="0" w:color="auto"/>
            </w:tcBorders>
          </w:tcPr>
          <w:p w14:paraId="1A5FB850" w14:textId="76D7BDE1" w:rsidR="007D2A01" w:rsidRPr="000E27A9" w:rsidDel="00BC6402" w:rsidRDefault="007D2A01" w:rsidP="00C316CF">
            <w:pPr>
              <w:keepNext/>
              <w:spacing w:after="0" w:line="276" w:lineRule="auto"/>
              <w:rPr>
                <w:del w:id="136" w:author="Nikki Moore" w:date="2025-02-21T13:05:00Z"/>
                <w:rFonts w:ascii="Arial" w:hAnsi="Arial" w:cs="Arial"/>
                <w:sz w:val="18"/>
                <w:szCs w:val="18"/>
              </w:rPr>
            </w:pPr>
            <w:del w:id="137" w:author="Nikki Moore" w:date="2025-02-21T13:05:00Z">
              <w:r w:rsidRPr="000E27A9" w:rsidDel="00BC6402">
                <w:rPr>
                  <w:rFonts w:ascii="Arial" w:hAnsi="Arial" w:cs="Arial"/>
                  <w:sz w:val="18"/>
                  <w:szCs w:val="18"/>
                </w:rPr>
                <w:delText>Max</w:delText>
              </w:r>
            </w:del>
          </w:p>
        </w:tc>
        <w:tc>
          <w:tcPr>
            <w:tcW w:w="2268" w:type="dxa"/>
            <w:tcBorders>
              <w:top w:val="single" w:sz="4" w:space="0" w:color="auto"/>
            </w:tcBorders>
          </w:tcPr>
          <w:p w14:paraId="652E907B" w14:textId="01CD000F" w:rsidR="007D2A01" w:rsidRPr="000E27A9" w:rsidDel="00BC6402" w:rsidRDefault="007D2A01" w:rsidP="00C316CF">
            <w:pPr>
              <w:keepNext/>
              <w:spacing w:after="0" w:line="276" w:lineRule="auto"/>
              <w:rPr>
                <w:del w:id="138" w:author="Nikki Moore" w:date="2025-02-21T13:05:00Z"/>
                <w:rFonts w:ascii="Arial" w:hAnsi="Arial" w:cs="Arial"/>
                <w:sz w:val="18"/>
                <w:szCs w:val="18"/>
              </w:rPr>
            </w:pPr>
            <w:del w:id="139"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46699A19" w14:textId="6BB2D1EE" w:rsidR="007D2A01" w:rsidRPr="00022C13" w:rsidDel="00BC6402" w:rsidRDefault="007D2A01" w:rsidP="00C316CF">
            <w:pPr>
              <w:keepNext/>
              <w:spacing w:after="0" w:line="276" w:lineRule="auto"/>
              <w:jc w:val="right"/>
              <w:rPr>
                <w:del w:id="140" w:author="Nikki Moore" w:date="2025-02-21T13:05:00Z"/>
                <w:rFonts w:ascii="Arial" w:hAnsi="Arial" w:cs="Arial"/>
                <w:sz w:val="18"/>
                <w:szCs w:val="18"/>
              </w:rPr>
            </w:pPr>
            <w:del w:id="141" w:author="Nikki Moore" w:date="2025-02-21T13:05:00Z">
              <w:r w:rsidRPr="00022C13" w:rsidDel="00BC6402">
                <w:rPr>
                  <w:rFonts w:ascii="Arial" w:hAnsi="Arial" w:cs="Arial"/>
                  <w:sz w:val="18"/>
                  <w:szCs w:val="18"/>
                </w:rPr>
                <w:delText>0.17</w:delText>
              </w:r>
            </w:del>
          </w:p>
        </w:tc>
        <w:tc>
          <w:tcPr>
            <w:tcW w:w="698" w:type="dxa"/>
            <w:tcBorders>
              <w:top w:val="single" w:sz="4" w:space="0" w:color="auto"/>
            </w:tcBorders>
          </w:tcPr>
          <w:p w14:paraId="5C497BA2" w14:textId="384D204C" w:rsidR="007D2A01" w:rsidRPr="00022C13" w:rsidDel="00BC6402" w:rsidRDefault="007D2A01" w:rsidP="00C316CF">
            <w:pPr>
              <w:keepNext/>
              <w:spacing w:after="0" w:line="276" w:lineRule="auto"/>
              <w:jc w:val="right"/>
              <w:rPr>
                <w:del w:id="142" w:author="Nikki Moore" w:date="2025-02-21T13:05:00Z"/>
                <w:rFonts w:ascii="Arial" w:hAnsi="Arial" w:cs="Arial"/>
                <w:sz w:val="18"/>
                <w:szCs w:val="18"/>
              </w:rPr>
            </w:pPr>
            <w:del w:id="143" w:author="Nikki Moore" w:date="2025-02-21T13:05:00Z">
              <w:r w:rsidRPr="00022C13" w:rsidDel="00BC6402">
                <w:rPr>
                  <w:rFonts w:ascii="Arial" w:hAnsi="Arial" w:cs="Arial"/>
                  <w:sz w:val="18"/>
                  <w:szCs w:val="18"/>
                </w:rPr>
                <w:delText>0.23</w:delText>
              </w:r>
            </w:del>
          </w:p>
        </w:tc>
        <w:tc>
          <w:tcPr>
            <w:tcW w:w="709" w:type="dxa"/>
            <w:tcBorders>
              <w:top w:val="single" w:sz="4" w:space="0" w:color="auto"/>
            </w:tcBorders>
          </w:tcPr>
          <w:p w14:paraId="0A18EBCB" w14:textId="113C758C" w:rsidR="007D2A01" w:rsidRPr="00022C13" w:rsidDel="00BC6402" w:rsidRDefault="007D2A01" w:rsidP="00C316CF">
            <w:pPr>
              <w:keepNext/>
              <w:spacing w:after="0" w:line="276" w:lineRule="auto"/>
              <w:jc w:val="right"/>
              <w:rPr>
                <w:del w:id="144" w:author="Nikki Moore" w:date="2025-02-21T13:05:00Z"/>
                <w:rFonts w:ascii="Arial" w:hAnsi="Arial" w:cs="Arial"/>
                <w:sz w:val="18"/>
                <w:szCs w:val="18"/>
              </w:rPr>
            </w:pPr>
            <w:del w:id="145" w:author="Nikki Moore" w:date="2025-02-21T13:05:00Z">
              <w:r w:rsidRPr="00022C13" w:rsidDel="00BC6402">
                <w:rPr>
                  <w:rFonts w:ascii="Arial" w:hAnsi="Arial" w:cs="Arial"/>
                  <w:sz w:val="18"/>
                  <w:szCs w:val="18"/>
                </w:rPr>
                <w:delText>0.74</w:delText>
              </w:r>
            </w:del>
          </w:p>
        </w:tc>
        <w:tc>
          <w:tcPr>
            <w:tcW w:w="851" w:type="dxa"/>
            <w:tcBorders>
              <w:top w:val="single" w:sz="4" w:space="0" w:color="auto"/>
            </w:tcBorders>
          </w:tcPr>
          <w:p w14:paraId="791A7A79" w14:textId="6D5EAF44" w:rsidR="007D2A01" w:rsidRPr="00022C13" w:rsidDel="00BC6402" w:rsidRDefault="007D2A01" w:rsidP="00C316CF">
            <w:pPr>
              <w:keepNext/>
              <w:spacing w:after="0" w:line="276" w:lineRule="auto"/>
              <w:jc w:val="right"/>
              <w:rPr>
                <w:del w:id="146" w:author="Nikki Moore" w:date="2025-02-21T13:05:00Z"/>
                <w:rFonts w:ascii="Arial" w:hAnsi="Arial" w:cs="Arial"/>
                <w:sz w:val="18"/>
                <w:szCs w:val="18"/>
              </w:rPr>
            </w:pPr>
            <w:del w:id="147" w:author="Nikki Moore" w:date="2025-02-21T13:05:00Z">
              <w:r w:rsidRPr="00022C13" w:rsidDel="00BC6402">
                <w:rPr>
                  <w:rFonts w:ascii="Arial" w:hAnsi="Arial" w:cs="Arial"/>
                  <w:sz w:val="18"/>
                  <w:szCs w:val="18"/>
                </w:rPr>
                <w:delText>0.46</w:delText>
              </w:r>
            </w:del>
          </w:p>
        </w:tc>
        <w:tc>
          <w:tcPr>
            <w:tcW w:w="567" w:type="dxa"/>
            <w:tcBorders>
              <w:top w:val="single" w:sz="4" w:space="0" w:color="auto"/>
            </w:tcBorders>
          </w:tcPr>
          <w:p w14:paraId="07D968D9" w14:textId="39DC3D53" w:rsidR="007D2A01" w:rsidRPr="00022C13" w:rsidDel="00BC6402" w:rsidRDefault="007D2A01" w:rsidP="00C316CF">
            <w:pPr>
              <w:keepNext/>
              <w:spacing w:after="0" w:line="276" w:lineRule="auto"/>
              <w:jc w:val="right"/>
              <w:rPr>
                <w:del w:id="148" w:author="Nikki Moore" w:date="2025-02-21T13:05:00Z"/>
                <w:rFonts w:ascii="Arial" w:hAnsi="Arial" w:cs="Arial"/>
                <w:sz w:val="18"/>
                <w:szCs w:val="18"/>
              </w:rPr>
            </w:pPr>
            <w:del w:id="149" w:author="Nikki Moore" w:date="2025-02-21T13:05:00Z">
              <w:r w:rsidRPr="00022C13" w:rsidDel="00BC6402">
                <w:rPr>
                  <w:rFonts w:ascii="Arial" w:hAnsi="Arial" w:cs="Arial"/>
                  <w:sz w:val="18"/>
                  <w:szCs w:val="18"/>
                </w:rPr>
                <w:delText>0.11</w:delText>
              </w:r>
            </w:del>
          </w:p>
        </w:tc>
        <w:tc>
          <w:tcPr>
            <w:tcW w:w="421" w:type="dxa"/>
            <w:tcBorders>
              <w:top w:val="single" w:sz="4" w:space="0" w:color="auto"/>
            </w:tcBorders>
          </w:tcPr>
          <w:p w14:paraId="3A980E18" w14:textId="3C7B3F79" w:rsidR="007D2A01" w:rsidRPr="00022C13" w:rsidDel="00BC6402" w:rsidRDefault="007D2A01" w:rsidP="00C316CF">
            <w:pPr>
              <w:keepNext/>
              <w:spacing w:after="0" w:line="276" w:lineRule="auto"/>
              <w:jc w:val="right"/>
              <w:rPr>
                <w:del w:id="150" w:author="Nikki Moore" w:date="2025-02-21T13:05:00Z"/>
                <w:rFonts w:ascii="Arial" w:hAnsi="Arial" w:cs="Arial"/>
                <w:sz w:val="18"/>
                <w:szCs w:val="18"/>
              </w:rPr>
            </w:pPr>
            <w:del w:id="151" w:author="Nikki Moore" w:date="2025-02-21T13:05:00Z">
              <w:r w:rsidRPr="00022C13" w:rsidDel="00BC6402">
                <w:rPr>
                  <w:rFonts w:ascii="Arial" w:hAnsi="Arial" w:cs="Arial"/>
                  <w:sz w:val="18"/>
                  <w:szCs w:val="18"/>
                </w:rPr>
                <w:delText>418</w:delText>
              </w:r>
            </w:del>
          </w:p>
        </w:tc>
        <w:tc>
          <w:tcPr>
            <w:tcW w:w="241" w:type="dxa"/>
            <w:tcBorders>
              <w:top w:val="single" w:sz="4" w:space="0" w:color="auto"/>
            </w:tcBorders>
          </w:tcPr>
          <w:p w14:paraId="76619092" w14:textId="0B299BF2" w:rsidR="007D2A01" w:rsidRPr="00022C13" w:rsidDel="00BC6402" w:rsidRDefault="007D2A01" w:rsidP="00C316CF">
            <w:pPr>
              <w:keepNext/>
              <w:spacing w:after="0" w:line="276" w:lineRule="auto"/>
              <w:jc w:val="right"/>
              <w:rPr>
                <w:del w:id="152" w:author="Nikki Moore" w:date="2025-02-21T13:05:00Z"/>
                <w:rFonts w:ascii="Arial" w:hAnsi="Arial" w:cs="Arial"/>
                <w:sz w:val="18"/>
                <w:szCs w:val="18"/>
              </w:rPr>
            </w:pPr>
            <w:del w:id="153" w:author="Nikki Moore" w:date="2025-02-21T13:05:00Z">
              <w:r w:rsidRPr="00022C13" w:rsidDel="00BC6402">
                <w:rPr>
                  <w:rFonts w:ascii="Arial" w:hAnsi="Arial" w:cs="Arial"/>
                  <w:sz w:val="18"/>
                  <w:szCs w:val="18"/>
                </w:rPr>
                <w:delText>5</w:delText>
              </w:r>
            </w:del>
          </w:p>
        </w:tc>
        <w:tc>
          <w:tcPr>
            <w:tcW w:w="897" w:type="dxa"/>
            <w:tcBorders>
              <w:top w:val="single" w:sz="4" w:space="0" w:color="auto"/>
            </w:tcBorders>
          </w:tcPr>
          <w:p w14:paraId="17F439C9" w14:textId="63807B47" w:rsidR="007D2A01" w:rsidRPr="00022C13" w:rsidDel="00BC6402" w:rsidRDefault="007D2A01" w:rsidP="00C316CF">
            <w:pPr>
              <w:keepNext/>
              <w:spacing w:after="0" w:line="276" w:lineRule="auto"/>
              <w:jc w:val="right"/>
              <w:rPr>
                <w:del w:id="154" w:author="Nikki Moore" w:date="2025-02-21T13:05:00Z"/>
                <w:rFonts w:ascii="Arial" w:hAnsi="Arial" w:cs="Arial"/>
                <w:sz w:val="18"/>
                <w:szCs w:val="18"/>
              </w:rPr>
            </w:pPr>
            <w:del w:id="155" w:author="Nikki Moore" w:date="2025-02-21T13:05:00Z">
              <w:r w:rsidRPr="00022C13" w:rsidDel="00BC6402">
                <w:rPr>
                  <w:rFonts w:ascii="Arial" w:hAnsi="Arial" w:cs="Arial"/>
                  <w:sz w:val="18"/>
                  <w:szCs w:val="18"/>
                </w:rPr>
                <w:delText>-1085.6</w:delText>
              </w:r>
            </w:del>
          </w:p>
        </w:tc>
        <w:tc>
          <w:tcPr>
            <w:tcW w:w="850" w:type="dxa"/>
            <w:tcBorders>
              <w:top w:val="single" w:sz="4" w:space="0" w:color="auto"/>
            </w:tcBorders>
          </w:tcPr>
          <w:p w14:paraId="0F599A88" w14:textId="3393FEDB" w:rsidR="007D2A01" w:rsidRPr="00022C13" w:rsidDel="00BC6402" w:rsidRDefault="007D2A01" w:rsidP="00C316CF">
            <w:pPr>
              <w:keepNext/>
              <w:spacing w:after="0" w:line="276" w:lineRule="auto"/>
              <w:jc w:val="right"/>
              <w:rPr>
                <w:del w:id="156" w:author="Nikki Moore" w:date="2025-02-21T13:05:00Z"/>
                <w:rFonts w:ascii="Arial" w:hAnsi="Arial" w:cs="Arial"/>
                <w:sz w:val="18"/>
                <w:szCs w:val="18"/>
              </w:rPr>
            </w:pPr>
            <w:del w:id="157" w:author="Nikki Moore" w:date="2025-02-21T13:05:00Z">
              <w:r w:rsidRPr="00022C13" w:rsidDel="00BC6402">
                <w:rPr>
                  <w:rFonts w:ascii="Arial" w:hAnsi="Arial" w:cs="Arial"/>
                  <w:sz w:val="18"/>
                  <w:szCs w:val="18"/>
                </w:rPr>
                <w:delText>2181.35</w:delText>
              </w:r>
            </w:del>
          </w:p>
        </w:tc>
        <w:tc>
          <w:tcPr>
            <w:tcW w:w="709" w:type="dxa"/>
            <w:tcBorders>
              <w:top w:val="single" w:sz="4" w:space="0" w:color="auto"/>
              <w:right w:val="single" w:sz="4" w:space="0" w:color="auto"/>
            </w:tcBorders>
          </w:tcPr>
          <w:p w14:paraId="7B8A03F5" w14:textId="0266AEEB" w:rsidR="007D2A01" w:rsidRPr="00022C13" w:rsidDel="00BC6402" w:rsidRDefault="007D2A01" w:rsidP="00C316CF">
            <w:pPr>
              <w:keepNext/>
              <w:spacing w:after="0" w:line="276" w:lineRule="auto"/>
              <w:jc w:val="right"/>
              <w:rPr>
                <w:del w:id="158" w:author="Nikki Moore" w:date="2025-02-21T13:05:00Z"/>
                <w:rFonts w:ascii="Arial" w:hAnsi="Arial" w:cs="Arial"/>
                <w:sz w:val="18"/>
                <w:szCs w:val="18"/>
              </w:rPr>
            </w:pPr>
            <w:del w:id="159" w:author="Nikki Moore" w:date="2025-02-21T13:05:00Z">
              <w:r w:rsidRPr="00022C13" w:rsidDel="00BC6402">
                <w:rPr>
                  <w:rFonts w:ascii="Arial" w:hAnsi="Arial" w:cs="Arial"/>
                  <w:sz w:val="18"/>
                  <w:szCs w:val="18"/>
                </w:rPr>
                <w:delText>4.96</w:delText>
              </w:r>
            </w:del>
          </w:p>
        </w:tc>
      </w:tr>
      <w:tr w:rsidR="007D2A01" w:rsidRPr="000E27A9" w:rsidDel="00BC6402" w14:paraId="7F4C1488" w14:textId="66E142EF" w:rsidTr="00C316CF">
        <w:trPr>
          <w:cantSplit/>
          <w:jc w:val="center"/>
          <w:del w:id="160" w:author="Nikki Moore" w:date="2025-02-21T13:05:00Z"/>
        </w:trPr>
        <w:tc>
          <w:tcPr>
            <w:tcW w:w="1555" w:type="dxa"/>
            <w:vMerge/>
            <w:tcBorders>
              <w:left w:val="single" w:sz="4" w:space="0" w:color="auto"/>
            </w:tcBorders>
          </w:tcPr>
          <w:p w14:paraId="7C2CACA8" w14:textId="18BCB529" w:rsidR="007D2A01" w:rsidRPr="000E27A9" w:rsidDel="00BC6402" w:rsidRDefault="007D2A01" w:rsidP="00C316CF">
            <w:pPr>
              <w:keepNext/>
              <w:spacing w:after="0" w:line="276" w:lineRule="auto"/>
              <w:rPr>
                <w:del w:id="161" w:author="Nikki Moore" w:date="2025-02-21T13:05:00Z"/>
                <w:rFonts w:ascii="Arial" w:hAnsi="Arial" w:cs="Arial"/>
                <w:sz w:val="18"/>
                <w:szCs w:val="18"/>
              </w:rPr>
            </w:pPr>
          </w:p>
        </w:tc>
        <w:tc>
          <w:tcPr>
            <w:tcW w:w="1285" w:type="dxa"/>
            <w:vMerge/>
          </w:tcPr>
          <w:p w14:paraId="58E8960D" w14:textId="1A7E9B2C" w:rsidR="007D2A01" w:rsidRPr="000E27A9" w:rsidDel="00BC6402" w:rsidRDefault="007D2A01" w:rsidP="00C316CF">
            <w:pPr>
              <w:keepNext/>
              <w:spacing w:after="0" w:line="276" w:lineRule="auto"/>
              <w:rPr>
                <w:del w:id="162" w:author="Nikki Moore" w:date="2025-02-21T13:05:00Z"/>
                <w:rFonts w:ascii="Arial" w:hAnsi="Arial" w:cs="Arial"/>
                <w:sz w:val="18"/>
                <w:szCs w:val="18"/>
              </w:rPr>
            </w:pPr>
          </w:p>
        </w:tc>
        <w:tc>
          <w:tcPr>
            <w:tcW w:w="1276" w:type="dxa"/>
            <w:vMerge/>
          </w:tcPr>
          <w:p w14:paraId="6DD155A6" w14:textId="0613A015" w:rsidR="007D2A01" w:rsidRPr="000E27A9" w:rsidDel="00BC6402" w:rsidRDefault="007D2A01" w:rsidP="00C316CF">
            <w:pPr>
              <w:keepNext/>
              <w:spacing w:after="0" w:line="276" w:lineRule="auto"/>
              <w:rPr>
                <w:del w:id="163" w:author="Nikki Moore" w:date="2025-02-21T13:05:00Z"/>
                <w:rFonts w:ascii="Arial" w:hAnsi="Arial" w:cs="Arial"/>
                <w:sz w:val="18"/>
                <w:szCs w:val="18"/>
              </w:rPr>
            </w:pPr>
          </w:p>
        </w:tc>
        <w:tc>
          <w:tcPr>
            <w:tcW w:w="2268" w:type="dxa"/>
          </w:tcPr>
          <w:p w14:paraId="12CFB4D9" w14:textId="6EECF752" w:rsidR="007D2A01" w:rsidRPr="000E27A9" w:rsidDel="00BC6402" w:rsidRDefault="007D2A01" w:rsidP="00C316CF">
            <w:pPr>
              <w:keepNext/>
              <w:spacing w:after="0" w:line="276" w:lineRule="auto"/>
              <w:rPr>
                <w:del w:id="164" w:author="Nikki Moore" w:date="2025-02-21T13:05:00Z"/>
                <w:rFonts w:ascii="Arial" w:hAnsi="Arial" w:cs="Arial"/>
                <w:sz w:val="18"/>
                <w:szCs w:val="18"/>
              </w:rPr>
            </w:pPr>
            <w:del w:id="165" w:author="Nikki Moore" w:date="2025-02-21T13:05:00Z">
              <w:r w:rsidRPr="000E27A9" w:rsidDel="00BC6402">
                <w:rPr>
                  <w:rFonts w:ascii="Arial" w:hAnsi="Arial" w:cs="Arial"/>
                  <w:sz w:val="18"/>
                  <w:szCs w:val="18"/>
                </w:rPr>
                <w:delText>Potential dispersal rate</w:delText>
              </w:r>
            </w:del>
          </w:p>
        </w:tc>
        <w:tc>
          <w:tcPr>
            <w:tcW w:w="851" w:type="dxa"/>
          </w:tcPr>
          <w:p w14:paraId="45599FE8" w14:textId="0459FBCA" w:rsidR="007D2A01" w:rsidRPr="00022C13" w:rsidDel="00BC6402" w:rsidRDefault="007D2A01" w:rsidP="00C316CF">
            <w:pPr>
              <w:keepNext/>
              <w:spacing w:after="0" w:line="276" w:lineRule="auto"/>
              <w:jc w:val="right"/>
              <w:rPr>
                <w:del w:id="166" w:author="Nikki Moore" w:date="2025-02-21T13:05:00Z"/>
                <w:rFonts w:ascii="Arial" w:hAnsi="Arial" w:cs="Arial"/>
                <w:sz w:val="18"/>
                <w:szCs w:val="18"/>
              </w:rPr>
            </w:pPr>
            <w:del w:id="167" w:author="Nikki Moore" w:date="2025-02-21T13:05:00Z">
              <w:r w:rsidRPr="00022C13" w:rsidDel="00BC6402">
                <w:rPr>
                  <w:rFonts w:ascii="Arial" w:hAnsi="Arial" w:cs="Arial"/>
                  <w:sz w:val="18"/>
                  <w:szCs w:val="18"/>
                </w:rPr>
                <w:delText>0</w:delText>
              </w:r>
            </w:del>
          </w:p>
        </w:tc>
        <w:tc>
          <w:tcPr>
            <w:tcW w:w="698" w:type="dxa"/>
          </w:tcPr>
          <w:p w14:paraId="1A584E2B" w14:textId="75E5B33E" w:rsidR="007D2A01" w:rsidRPr="00022C13" w:rsidDel="00BC6402" w:rsidRDefault="007D2A01" w:rsidP="00C316CF">
            <w:pPr>
              <w:keepNext/>
              <w:spacing w:after="0" w:line="276" w:lineRule="auto"/>
              <w:jc w:val="right"/>
              <w:rPr>
                <w:del w:id="168" w:author="Nikki Moore" w:date="2025-02-21T13:05:00Z"/>
                <w:rFonts w:ascii="Arial" w:hAnsi="Arial" w:cs="Arial"/>
                <w:sz w:val="18"/>
                <w:szCs w:val="18"/>
              </w:rPr>
            </w:pPr>
            <w:del w:id="169" w:author="Nikki Moore" w:date="2025-02-21T13:05:00Z">
              <w:r w:rsidRPr="00022C13" w:rsidDel="00BC6402">
                <w:rPr>
                  <w:rFonts w:ascii="Arial" w:hAnsi="Arial" w:cs="Arial"/>
                  <w:sz w:val="18"/>
                  <w:szCs w:val="18"/>
                </w:rPr>
                <w:delText>0</w:delText>
              </w:r>
            </w:del>
          </w:p>
        </w:tc>
        <w:tc>
          <w:tcPr>
            <w:tcW w:w="709" w:type="dxa"/>
          </w:tcPr>
          <w:p w14:paraId="48BB74A7" w14:textId="7190A2D7" w:rsidR="007D2A01" w:rsidRPr="00022C13" w:rsidDel="00BC6402" w:rsidRDefault="007D2A01" w:rsidP="00C316CF">
            <w:pPr>
              <w:keepNext/>
              <w:spacing w:after="0" w:line="276" w:lineRule="auto"/>
              <w:jc w:val="right"/>
              <w:rPr>
                <w:del w:id="170" w:author="Nikki Moore" w:date="2025-02-21T13:05:00Z"/>
                <w:rFonts w:ascii="Arial" w:hAnsi="Arial" w:cs="Arial"/>
                <w:sz w:val="18"/>
                <w:szCs w:val="18"/>
              </w:rPr>
            </w:pPr>
            <w:del w:id="171" w:author="Nikki Moore" w:date="2025-02-21T13:05:00Z">
              <w:r w:rsidRPr="00022C13" w:rsidDel="00BC6402">
                <w:rPr>
                  <w:rFonts w:ascii="Arial" w:hAnsi="Arial" w:cs="Arial"/>
                  <w:sz w:val="18"/>
                  <w:szCs w:val="18"/>
                </w:rPr>
                <w:delText>1.49</w:delText>
              </w:r>
            </w:del>
          </w:p>
        </w:tc>
        <w:tc>
          <w:tcPr>
            <w:tcW w:w="851" w:type="dxa"/>
          </w:tcPr>
          <w:p w14:paraId="5A770AE0" w14:textId="7D7B7AFF" w:rsidR="007D2A01" w:rsidRPr="00022C13" w:rsidDel="00BC6402" w:rsidRDefault="007D2A01" w:rsidP="00C316CF">
            <w:pPr>
              <w:keepNext/>
              <w:spacing w:after="0" w:line="276" w:lineRule="auto"/>
              <w:jc w:val="right"/>
              <w:rPr>
                <w:del w:id="172" w:author="Nikki Moore" w:date="2025-02-21T13:05:00Z"/>
                <w:rFonts w:ascii="Arial" w:hAnsi="Arial" w:cs="Arial"/>
                <w:sz w:val="18"/>
                <w:szCs w:val="18"/>
              </w:rPr>
            </w:pPr>
            <w:del w:id="173" w:author="Nikki Moore" w:date="2025-02-21T13:05:00Z">
              <w:r w:rsidRPr="00022C13" w:rsidDel="00BC6402">
                <w:rPr>
                  <w:rFonts w:ascii="Arial" w:hAnsi="Arial" w:cs="Arial"/>
                  <w:sz w:val="18"/>
                  <w:szCs w:val="18"/>
                </w:rPr>
                <w:delText>0.14</w:delText>
              </w:r>
            </w:del>
          </w:p>
        </w:tc>
        <w:tc>
          <w:tcPr>
            <w:tcW w:w="567" w:type="dxa"/>
          </w:tcPr>
          <w:p w14:paraId="23E915E8" w14:textId="052A87DE" w:rsidR="007D2A01" w:rsidRPr="00022C13" w:rsidDel="00BC6402" w:rsidRDefault="007D2A01" w:rsidP="00C316CF">
            <w:pPr>
              <w:keepNext/>
              <w:spacing w:after="0" w:line="276" w:lineRule="auto"/>
              <w:jc w:val="right"/>
              <w:rPr>
                <w:del w:id="174" w:author="Nikki Moore" w:date="2025-02-21T13:05:00Z"/>
                <w:rFonts w:ascii="Arial" w:hAnsi="Arial" w:cs="Arial"/>
                <w:sz w:val="18"/>
                <w:szCs w:val="18"/>
              </w:rPr>
            </w:pPr>
          </w:p>
        </w:tc>
        <w:tc>
          <w:tcPr>
            <w:tcW w:w="421" w:type="dxa"/>
          </w:tcPr>
          <w:p w14:paraId="3FFA39A7" w14:textId="4BAB139C" w:rsidR="007D2A01" w:rsidRPr="00022C13" w:rsidDel="00BC6402" w:rsidRDefault="007D2A01" w:rsidP="00C316CF">
            <w:pPr>
              <w:keepNext/>
              <w:spacing w:after="0" w:line="276" w:lineRule="auto"/>
              <w:jc w:val="right"/>
              <w:rPr>
                <w:del w:id="175" w:author="Nikki Moore" w:date="2025-02-21T13:05:00Z"/>
                <w:rFonts w:ascii="Arial" w:hAnsi="Arial" w:cs="Arial"/>
                <w:sz w:val="18"/>
                <w:szCs w:val="18"/>
              </w:rPr>
            </w:pPr>
          </w:p>
        </w:tc>
        <w:tc>
          <w:tcPr>
            <w:tcW w:w="241" w:type="dxa"/>
          </w:tcPr>
          <w:p w14:paraId="7D82835F" w14:textId="7D1C17D7" w:rsidR="007D2A01" w:rsidRPr="00022C13" w:rsidDel="00BC6402" w:rsidRDefault="007D2A01" w:rsidP="00C316CF">
            <w:pPr>
              <w:keepNext/>
              <w:spacing w:after="0" w:line="276" w:lineRule="auto"/>
              <w:jc w:val="right"/>
              <w:rPr>
                <w:del w:id="176" w:author="Nikki Moore" w:date="2025-02-21T13:05:00Z"/>
                <w:rFonts w:ascii="Arial" w:hAnsi="Arial" w:cs="Arial"/>
                <w:sz w:val="18"/>
                <w:szCs w:val="18"/>
              </w:rPr>
            </w:pPr>
          </w:p>
        </w:tc>
        <w:tc>
          <w:tcPr>
            <w:tcW w:w="897" w:type="dxa"/>
          </w:tcPr>
          <w:p w14:paraId="12F6CD33" w14:textId="39CBA0F2" w:rsidR="007D2A01" w:rsidRPr="00022C13" w:rsidDel="00BC6402" w:rsidRDefault="007D2A01" w:rsidP="00C316CF">
            <w:pPr>
              <w:keepNext/>
              <w:spacing w:after="0" w:line="276" w:lineRule="auto"/>
              <w:jc w:val="right"/>
              <w:rPr>
                <w:del w:id="177" w:author="Nikki Moore" w:date="2025-02-21T13:05:00Z"/>
                <w:rFonts w:ascii="Arial" w:hAnsi="Arial" w:cs="Arial"/>
                <w:sz w:val="18"/>
                <w:szCs w:val="18"/>
              </w:rPr>
            </w:pPr>
          </w:p>
        </w:tc>
        <w:tc>
          <w:tcPr>
            <w:tcW w:w="850" w:type="dxa"/>
          </w:tcPr>
          <w:p w14:paraId="212AD068" w14:textId="53EA37E8" w:rsidR="007D2A01" w:rsidRPr="00022C13" w:rsidDel="00BC6402" w:rsidRDefault="007D2A01" w:rsidP="00C316CF">
            <w:pPr>
              <w:keepNext/>
              <w:spacing w:after="0" w:line="276" w:lineRule="auto"/>
              <w:jc w:val="right"/>
              <w:rPr>
                <w:del w:id="178" w:author="Nikki Moore" w:date="2025-02-21T13:05:00Z"/>
                <w:rFonts w:ascii="Arial" w:hAnsi="Arial" w:cs="Arial"/>
                <w:sz w:val="18"/>
                <w:szCs w:val="18"/>
              </w:rPr>
            </w:pPr>
          </w:p>
        </w:tc>
        <w:tc>
          <w:tcPr>
            <w:tcW w:w="709" w:type="dxa"/>
            <w:tcBorders>
              <w:right w:val="single" w:sz="4" w:space="0" w:color="auto"/>
            </w:tcBorders>
          </w:tcPr>
          <w:p w14:paraId="0289E613" w14:textId="5B6FB0DF" w:rsidR="007D2A01" w:rsidRPr="00022C13" w:rsidDel="00BC6402" w:rsidRDefault="007D2A01" w:rsidP="00C316CF">
            <w:pPr>
              <w:keepNext/>
              <w:spacing w:after="0" w:line="276" w:lineRule="auto"/>
              <w:jc w:val="right"/>
              <w:rPr>
                <w:del w:id="179" w:author="Nikki Moore" w:date="2025-02-21T13:05:00Z"/>
                <w:rFonts w:ascii="Arial" w:hAnsi="Arial" w:cs="Arial"/>
                <w:sz w:val="18"/>
                <w:szCs w:val="18"/>
              </w:rPr>
            </w:pPr>
          </w:p>
        </w:tc>
      </w:tr>
      <w:tr w:rsidR="007D2A01" w:rsidRPr="000E27A9" w:rsidDel="00BC6402" w14:paraId="38D5397F" w14:textId="42B76D78" w:rsidTr="00C316CF">
        <w:trPr>
          <w:cantSplit/>
          <w:jc w:val="center"/>
          <w:del w:id="180" w:author="Nikki Moore" w:date="2025-02-21T13:05:00Z"/>
        </w:trPr>
        <w:tc>
          <w:tcPr>
            <w:tcW w:w="1555" w:type="dxa"/>
            <w:vMerge/>
            <w:tcBorders>
              <w:left w:val="single" w:sz="4" w:space="0" w:color="auto"/>
            </w:tcBorders>
          </w:tcPr>
          <w:p w14:paraId="24BC9700" w14:textId="6AD1C88D" w:rsidR="007D2A01" w:rsidRPr="000E27A9" w:rsidDel="00BC6402" w:rsidRDefault="007D2A01" w:rsidP="00C316CF">
            <w:pPr>
              <w:keepNext/>
              <w:spacing w:after="0" w:line="276" w:lineRule="auto"/>
              <w:rPr>
                <w:del w:id="181" w:author="Nikki Moore" w:date="2025-02-21T13:05:00Z"/>
                <w:rFonts w:ascii="Arial" w:hAnsi="Arial" w:cs="Arial"/>
                <w:sz w:val="18"/>
                <w:szCs w:val="18"/>
              </w:rPr>
            </w:pPr>
          </w:p>
        </w:tc>
        <w:tc>
          <w:tcPr>
            <w:tcW w:w="1285" w:type="dxa"/>
            <w:vMerge/>
          </w:tcPr>
          <w:p w14:paraId="71F9B3A3" w14:textId="0D07C17C" w:rsidR="007D2A01" w:rsidRPr="000E27A9" w:rsidDel="00BC6402" w:rsidRDefault="007D2A01" w:rsidP="00C316CF">
            <w:pPr>
              <w:keepNext/>
              <w:spacing w:after="0" w:line="276" w:lineRule="auto"/>
              <w:rPr>
                <w:del w:id="182" w:author="Nikki Moore" w:date="2025-02-21T13:05:00Z"/>
                <w:rFonts w:ascii="Arial" w:hAnsi="Arial" w:cs="Arial"/>
                <w:sz w:val="18"/>
                <w:szCs w:val="18"/>
              </w:rPr>
            </w:pPr>
          </w:p>
        </w:tc>
        <w:tc>
          <w:tcPr>
            <w:tcW w:w="1276" w:type="dxa"/>
            <w:vMerge/>
          </w:tcPr>
          <w:p w14:paraId="136D6FD9" w14:textId="7D967A0D" w:rsidR="007D2A01" w:rsidRPr="000E27A9" w:rsidDel="00BC6402" w:rsidRDefault="007D2A01" w:rsidP="00C316CF">
            <w:pPr>
              <w:keepNext/>
              <w:spacing w:after="0" w:line="276" w:lineRule="auto"/>
              <w:rPr>
                <w:del w:id="183" w:author="Nikki Moore" w:date="2025-02-21T13:05:00Z"/>
                <w:rFonts w:ascii="Arial" w:hAnsi="Arial" w:cs="Arial"/>
                <w:sz w:val="18"/>
                <w:szCs w:val="18"/>
              </w:rPr>
            </w:pPr>
          </w:p>
        </w:tc>
        <w:tc>
          <w:tcPr>
            <w:tcW w:w="2268" w:type="dxa"/>
          </w:tcPr>
          <w:p w14:paraId="6868A694" w14:textId="5E358720" w:rsidR="007D2A01" w:rsidRPr="000E27A9" w:rsidDel="00BC6402" w:rsidRDefault="007D2A01" w:rsidP="00C316CF">
            <w:pPr>
              <w:keepNext/>
              <w:spacing w:after="0" w:line="276" w:lineRule="auto"/>
              <w:rPr>
                <w:del w:id="184" w:author="Nikki Moore" w:date="2025-02-21T13:05:00Z"/>
                <w:rFonts w:ascii="Arial" w:hAnsi="Arial" w:cs="Arial"/>
                <w:sz w:val="18"/>
                <w:szCs w:val="18"/>
              </w:rPr>
            </w:pPr>
            <w:del w:id="185" w:author="Nikki Moore" w:date="2025-02-21T13:05:00Z">
              <w:r w:rsidRPr="000E27A9" w:rsidDel="00BC6402">
                <w:rPr>
                  <w:rFonts w:ascii="Arial" w:hAnsi="Arial" w:cs="Arial"/>
                  <w:sz w:val="18"/>
                  <w:szCs w:val="18"/>
                </w:rPr>
                <w:delText>Velocity of climate change</w:delText>
              </w:r>
            </w:del>
          </w:p>
        </w:tc>
        <w:tc>
          <w:tcPr>
            <w:tcW w:w="851" w:type="dxa"/>
          </w:tcPr>
          <w:p w14:paraId="11CB784D" w14:textId="46DC9E33" w:rsidR="007D2A01" w:rsidRPr="00022C13" w:rsidDel="00BC6402" w:rsidRDefault="007D2A01" w:rsidP="00C316CF">
            <w:pPr>
              <w:keepNext/>
              <w:spacing w:after="0" w:line="276" w:lineRule="auto"/>
              <w:jc w:val="right"/>
              <w:rPr>
                <w:del w:id="186" w:author="Nikki Moore" w:date="2025-02-21T13:05:00Z"/>
                <w:rFonts w:ascii="Arial" w:hAnsi="Arial" w:cs="Arial"/>
                <w:sz w:val="18"/>
                <w:szCs w:val="18"/>
              </w:rPr>
            </w:pPr>
            <w:del w:id="187" w:author="Nikki Moore" w:date="2025-02-21T13:05:00Z">
              <w:r w:rsidRPr="00022C13" w:rsidDel="00BC6402">
                <w:rPr>
                  <w:rFonts w:ascii="Arial" w:hAnsi="Arial" w:cs="Arial"/>
                  <w:sz w:val="18"/>
                  <w:szCs w:val="18"/>
                </w:rPr>
                <w:delText>0.35</w:delText>
              </w:r>
            </w:del>
          </w:p>
        </w:tc>
        <w:tc>
          <w:tcPr>
            <w:tcW w:w="698" w:type="dxa"/>
          </w:tcPr>
          <w:p w14:paraId="45D2D11A" w14:textId="64D37CA7" w:rsidR="007D2A01" w:rsidRPr="00022C13" w:rsidDel="00BC6402" w:rsidRDefault="007D2A01" w:rsidP="00C316CF">
            <w:pPr>
              <w:keepNext/>
              <w:spacing w:after="0" w:line="276" w:lineRule="auto"/>
              <w:jc w:val="right"/>
              <w:rPr>
                <w:del w:id="188" w:author="Nikki Moore" w:date="2025-02-21T13:05:00Z"/>
                <w:rFonts w:ascii="Arial" w:hAnsi="Arial" w:cs="Arial"/>
                <w:sz w:val="18"/>
                <w:szCs w:val="18"/>
              </w:rPr>
            </w:pPr>
            <w:del w:id="189" w:author="Nikki Moore" w:date="2025-02-21T13:05:00Z">
              <w:r w:rsidRPr="00022C13" w:rsidDel="00BC6402">
                <w:rPr>
                  <w:rFonts w:ascii="Arial" w:hAnsi="Arial" w:cs="Arial"/>
                  <w:sz w:val="18"/>
                  <w:szCs w:val="18"/>
                </w:rPr>
                <w:delText>0.05</w:delText>
              </w:r>
            </w:del>
          </w:p>
        </w:tc>
        <w:tc>
          <w:tcPr>
            <w:tcW w:w="709" w:type="dxa"/>
          </w:tcPr>
          <w:p w14:paraId="43ACB5F3" w14:textId="684DA24D" w:rsidR="007D2A01" w:rsidRPr="00022C13" w:rsidDel="00BC6402" w:rsidRDefault="007D2A01" w:rsidP="00C316CF">
            <w:pPr>
              <w:keepNext/>
              <w:spacing w:after="0" w:line="276" w:lineRule="auto"/>
              <w:jc w:val="right"/>
              <w:rPr>
                <w:del w:id="190" w:author="Nikki Moore" w:date="2025-02-21T13:05:00Z"/>
                <w:rFonts w:ascii="Arial" w:hAnsi="Arial" w:cs="Arial"/>
                <w:sz w:val="18"/>
                <w:szCs w:val="18"/>
              </w:rPr>
            </w:pPr>
            <w:del w:id="191" w:author="Nikki Moore" w:date="2025-02-21T13:05:00Z">
              <w:r w:rsidRPr="00022C13" w:rsidDel="00BC6402">
                <w:rPr>
                  <w:rFonts w:ascii="Arial" w:hAnsi="Arial" w:cs="Arial"/>
                  <w:sz w:val="18"/>
                  <w:szCs w:val="18"/>
                </w:rPr>
                <w:delText>6.46</w:delText>
              </w:r>
            </w:del>
          </w:p>
        </w:tc>
        <w:tc>
          <w:tcPr>
            <w:tcW w:w="851" w:type="dxa"/>
          </w:tcPr>
          <w:p w14:paraId="53CD0D82" w14:textId="2836647B" w:rsidR="007D2A01" w:rsidRPr="00022C13" w:rsidDel="00BC6402" w:rsidRDefault="007D2A01" w:rsidP="00C316CF">
            <w:pPr>
              <w:keepNext/>
              <w:spacing w:after="0" w:line="276" w:lineRule="auto"/>
              <w:jc w:val="right"/>
              <w:rPr>
                <w:del w:id="192" w:author="Nikki Moore" w:date="2025-02-21T13:05:00Z"/>
                <w:rFonts w:ascii="Arial" w:hAnsi="Arial" w:cs="Arial"/>
                <w:sz w:val="18"/>
                <w:szCs w:val="18"/>
              </w:rPr>
            </w:pPr>
            <w:del w:id="193" w:author="Nikki Moore" w:date="2025-02-21T13:05:00Z">
              <w:r w:rsidRPr="00022C13" w:rsidDel="00BC6402">
                <w:rPr>
                  <w:rFonts w:ascii="Arial" w:hAnsi="Arial" w:cs="Arial"/>
                  <w:sz w:val="18"/>
                  <w:szCs w:val="18"/>
                </w:rPr>
                <w:delText>0</w:delText>
              </w:r>
            </w:del>
          </w:p>
        </w:tc>
        <w:tc>
          <w:tcPr>
            <w:tcW w:w="567" w:type="dxa"/>
          </w:tcPr>
          <w:p w14:paraId="7C8C1315" w14:textId="49B99AA6" w:rsidR="007D2A01" w:rsidRPr="00022C13" w:rsidDel="00BC6402" w:rsidRDefault="007D2A01" w:rsidP="00C316CF">
            <w:pPr>
              <w:keepNext/>
              <w:spacing w:after="0" w:line="276" w:lineRule="auto"/>
              <w:jc w:val="right"/>
              <w:rPr>
                <w:del w:id="194" w:author="Nikki Moore" w:date="2025-02-21T13:05:00Z"/>
                <w:rFonts w:ascii="Arial" w:hAnsi="Arial" w:cs="Arial"/>
                <w:sz w:val="18"/>
                <w:szCs w:val="18"/>
              </w:rPr>
            </w:pPr>
          </w:p>
        </w:tc>
        <w:tc>
          <w:tcPr>
            <w:tcW w:w="421" w:type="dxa"/>
          </w:tcPr>
          <w:p w14:paraId="24C50B2F" w14:textId="706EB595" w:rsidR="007D2A01" w:rsidRPr="00022C13" w:rsidDel="00BC6402" w:rsidRDefault="007D2A01" w:rsidP="00C316CF">
            <w:pPr>
              <w:keepNext/>
              <w:spacing w:after="0" w:line="276" w:lineRule="auto"/>
              <w:jc w:val="right"/>
              <w:rPr>
                <w:del w:id="195" w:author="Nikki Moore" w:date="2025-02-21T13:05:00Z"/>
                <w:rFonts w:ascii="Arial" w:hAnsi="Arial" w:cs="Arial"/>
                <w:sz w:val="18"/>
                <w:szCs w:val="18"/>
              </w:rPr>
            </w:pPr>
          </w:p>
        </w:tc>
        <w:tc>
          <w:tcPr>
            <w:tcW w:w="241" w:type="dxa"/>
          </w:tcPr>
          <w:p w14:paraId="364ADBF9" w14:textId="623908D1" w:rsidR="007D2A01" w:rsidRPr="00022C13" w:rsidDel="00BC6402" w:rsidRDefault="007D2A01" w:rsidP="00C316CF">
            <w:pPr>
              <w:keepNext/>
              <w:spacing w:after="0" w:line="276" w:lineRule="auto"/>
              <w:jc w:val="right"/>
              <w:rPr>
                <w:del w:id="196" w:author="Nikki Moore" w:date="2025-02-21T13:05:00Z"/>
                <w:rFonts w:ascii="Arial" w:hAnsi="Arial" w:cs="Arial"/>
                <w:sz w:val="18"/>
                <w:szCs w:val="18"/>
              </w:rPr>
            </w:pPr>
          </w:p>
        </w:tc>
        <w:tc>
          <w:tcPr>
            <w:tcW w:w="897" w:type="dxa"/>
          </w:tcPr>
          <w:p w14:paraId="70E5A763" w14:textId="41142526" w:rsidR="007D2A01" w:rsidRPr="00022C13" w:rsidDel="00BC6402" w:rsidRDefault="007D2A01" w:rsidP="00C316CF">
            <w:pPr>
              <w:keepNext/>
              <w:spacing w:after="0" w:line="276" w:lineRule="auto"/>
              <w:jc w:val="right"/>
              <w:rPr>
                <w:del w:id="197" w:author="Nikki Moore" w:date="2025-02-21T13:05:00Z"/>
                <w:rFonts w:ascii="Arial" w:hAnsi="Arial" w:cs="Arial"/>
                <w:sz w:val="18"/>
                <w:szCs w:val="18"/>
              </w:rPr>
            </w:pPr>
          </w:p>
        </w:tc>
        <w:tc>
          <w:tcPr>
            <w:tcW w:w="850" w:type="dxa"/>
          </w:tcPr>
          <w:p w14:paraId="35536931" w14:textId="3CE1F9DF" w:rsidR="007D2A01" w:rsidRPr="00022C13" w:rsidDel="00BC6402" w:rsidRDefault="007D2A01" w:rsidP="00C316CF">
            <w:pPr>
              <w:keepNext/>
              <w:spacing w:after="0" w:line="276" w:lineRule="auto"/>
              <w:jc w:val="right"/>
              <w:rPr>
                <w:del w:id="198" w:author="Nikki Moore" w:date="2025-02-21T13:05:00Z"/>
                <w:rFonts w:ascii="Arial" w:hAnsi="Arial" w:cs="Arial"/>
                <w:sz w:val="18"/>
                <w:szCs w:val="18"/>
              </w:rPr>
            </w:pPr>
          </w:p>
        </w:tc>
        <w:tc>
          <w:tcPr>
            <w:tcW w:w="709" w:type="dxa"/>
            <w:tcBorders>
              <w:right w:val="single" w:sz="4" w:space="0" w:color="auto"/>
            </w:tcBorders>
          </w:tcPr>
          <w:p w14:paraId="5BF749C0" w14:textId="443BBC66" w:rsidR="007D2A01" w:rsidRPr="00022C13" w:rsidDel="00BC6402" w:rsidRDefault="007D2A01" w:rsidP="00C316CF">
            <w:pPr>
              <w:keepNext/>
              <w:spacing w:after="0" w:line="276" w:lineRule="auto"/>
              <w:jc w:val="right"/>
              <w:rPr>
                <w:del w:id="199" w:author="Nikki Moore" w:date="2025-02-21T13:05:00Z"/>
                <w:rFonts w:ascii="Arial" w:hAnsi="Arial" w:cs="Arial"/>
                <w:sz w:val="18"/>
                <w:szCs w:val="18"/>
              </w:rPr>
            </w:pPr>
          </w:p>
        </w:tc>
      </w:tr>
      <w:tr w:rsidR="007D2A01" w:rsidRPr="000E27A9" w:rsidDel="00BC6402" w14:paraId="2500619A" w14:textId="302937C5" w:rsidTr="00C316CF">
        <w:trPr>
          <w:cantSplit/>
          <w:jc w:val="center"/>
          <w:del w:id="200" w:author="Nikki Moore" w:date="2025-02-21T13:05:00Z"/>
        </w:trPr>
        <w:tc>
          <w:tcPr>
            <w:tcW w:w="1555" w:type="dxa"/>
            <w:vMerge/>
            <w:tcBorders>
              <w:left w:val="single" w:sz="4" w:space="0" w:color="auto"/>
              <w:bottom w:val="single" w:sz="4" w:space="0" w:color="auto"/>
            </w:tcBorders>
          </w:tcPr>
          <w:p w14:paraId="670B8271" w14:textId="11EF7B53" w:rsidR="007D2A01" w:rsidRPr="000E27A9" w:rsidDel="00BC6402" w:rsidRDefault="007D2A01" w:rsidP="00C316CF">
            <w:pPr>
              <w:keepNext/>
              <w:spacing w:after="0" w:line="276" w:lineRule="auto"/>
              <w:rPr>
                <w:del w:id="201" w:author="Nikki Moore" w:date="2025-02-21T13:05:00Z"/>
                <w:rFonts w:ascii="Arial" w:hAnsi="Arial" w:cs="Arial"/>
                <w:sz w:val="18"/>
                <w:szCs w:val="18"/>
              </w:rPr>
            </w:pPr>
          </w:p>
        </w:tc>
        <w:tc>
          <w:tcPr>
            <w:tcW w:w="1285" w:type="dxa"/>
            <w:vMerge/>
            <w:tcBorders>
              <w:bottom w:val="single" w:sz="4" w:space="0" w:color="auto"/>
            </w:tcBorders>
          </w:tcPr>
          <w:p w14:paraId="3F9829EE" w14:textId="2B5AD3C1" w:rsidR="007D2A01" w:rsidRPr="000E27A9" w:rsidDel="00BC6402" w:rsidRDefault="007D2A01" w:rsidP="00C316CF">
            <w:pPr>
              <w:keepNext/>
              <w:spacing w:after="0" w:line="276" w:lineRule="auto"/>
              <w:rPr>
                <w:del w:id="202" w:author="Nikki Moore" w:date="2025-02-21T13:05:00Z"/>
                <w:rFonts w:ascii="Arial" w:hAnsi="Arial" w:cs="Arial"/>
                <w:sz w:val="18"/>
                <w:szCs w:val="18"/>
              </w:rPr>
            </w:pPr>
          </w:p>
        </w:tc>
        <w:tc>
          <w:tcPr>
            <w:tcW w:w="1276" w:type="dxa"/>
            <w:vMerge/>
            <w:tcBorders>
              <w:bottom w:val="single" w:sz="4" w:space="0" w:color="auto"/>
            </w:tcBorders>
          </w:tcPr>
          <w:p w14:paraId="4B8D531F" w14:textId="567A5A38" w:rsidR="007D2A01" w:rsidRPr="000E27A9" w:rsidDel="00BC6402" w:rsidRDefault="007D2A01" w:rsidP="00C316CF">
            <w:pPr>
              <w:keepNext/>
              <w:spacing w:after="0" w:line="276" w:lineRule="auto"/>
              <w:rPr>
                <w:del w:id="203" w:author="Nikki Moore" w:date="2025-02-21T13:05:00Z"/>
                <w:rFonts w:ascii="Arial" w:hAnsi="Arial" w:cs="Arial"/>
                <w:sz w:val="18"/>
                <w:szCs w:val="18"/>
              </w:rPr>
            </w:pPr>
          </w:p>
        </w:tc>
        <w:tc>
          <w:tcPr>
            <w:tcW w:w="2268" w:type="dxa"/>
            <w:tcBorders>
              <w:bottom w:val="single" w:sz="4" w:space="0" w:color="auto"/>
            </w:tcBorders>
          </w:tcPr>
          <w:p w14:paraId="07BAA6EE" w14:textId="4B5B1964" w:rsidR="007D2A01" w:rsidRPr="000E27A9" w:rsidDel="00BC6402" w:rsidRDefault="007D2A01" w:rsidP="00C316CF">
            <w:pPr>
              <w:keepNext/>
              <w:spacing w:after="0" w:line="276" w:lineRule="auto"/>
              <w:rPr>
                <w:del w:id="204" w:author="Nikki Moore" w:date="2025-02-21T13:05:00Z"/>
                <w:rFonts w:ascii="Arial" w:hAnsi="Arial" w:cs="Arial"/>
                <w:sz w:val="18"/>
                <w:szCs w:val="18"/>
              </w:rPr>
            </w:pPr>
            <w:del w:id="205" w:author="Nikki Moore" w:date="2025-02-21T13:05:00Z">
              <w:r w:rsidRPr="000E27A9" w:rsidDel="00BC6402">
                <w:rPr>
                  <w:rFonts w:ascii="Arial" w:hAnsi="Arial" w:cs="Arial"/>
                  <w:sz w:val="18"/>
                  <w:szCs w:val="18"/>
                </w:rPr>
                <w:delText>Potential dispersal rate</w:delText>
              </w:r>
              <w:r w:rsidDel="00BC6402">
                <w:rPr>
                  <w:rFonts w:ascii="Arial" w:hAnsi="Arial" w:cs="Arial"/>
                  <w:sz w:val="18"/>
                  <w:szCs w:val="18"/>
                </w:rPr>
                <w:delText>:</w:delText>
              </w:r>
              <w:r w:rsidRPr="000E27A9" w:rsidDel="00BC6402">
                <w:rPr>
                  <w:rFonts w:ascii="Arial" w:hAnsi="Arial" w:cs="Arial"/>
                  <w:sz w:val="18"/>
                  <w:szCs w:val="18"/>
                </w:rPr>
                <w:delText xml:space="preserve"> </w:delText>
              </w:r>
              <w:r w:rsidDel="00BC6402">
                <w:rPr>
                  <w:rFonts w:ascii="Arial" w:hAnsi="Arial" w:cs="Arial"/>
                  <w:sz w:val="18"/>
                  <w:szCs w:val="18"/>
                </w:rPr>
                <w:delText>v</w:delText>
              </w:r>
              <w:r w:rsidRPr="000E27A9" w:rsidDel="00BC6402">
                <w:rPr>
                  <w:rFonts w:ascii="Arial" w:hAnsi="Arial" w:cs="Arial"/>
                  <w:sz w:val="18"/>
                  <w:szCs w:val="18"/>
                </w:rPr>
                <w:delText>elocity of climate change</w:delText>
              </w:r>
            </w:del>
          </w:p>
        </w:tc>
        <w:tc>
          <w:tcPr>
            <w:tcW w:w="851" w:type="dxa"/>
            <w:tcBorders>
              <w:bottom w:val="single" w:sz="4" w:space="0" w:color="auto"/>
            </w:tcBorders>
          </w:tcPr>
          <w:p w14:paraId="1EA2A3B2" w14:textId="28E142F1" w:rsidR="007D2A01" w:rsidRPr="00022C13" w:rsidDel="00BC6402" w:rsidRDefault="007D2A01" w:rsidP="00C316CF">
            <w:pPr>
              <w:keepNext/>
              <w:spacing w:after="0" w:line="276" w:lineRule="auto"/>
              <w:jc w:val="right"/>
              <w:rPr>
                <w:del w:id="206" w:author="Nikki Moore" w:date="2025-02-21T13:05:00Z"/>
                <w:rFonts w:ascii="Arial" w:hAnsi="Arial" w:cs="Arial"/>
                <w:sz w:val="18"/>
                <w:szCs w:val="18"/>
              </w:rPr>
            </w:pPr>
            <w:del w:id="207" w:author="Nikki Moore" w:date="2025-02-21T13:05:00Z">
              <w:r w:rsidRPr="00022C13" w:rsidDel="00BC6402">
                <w:rPr>
                  <w:rFonts w:ascii="Arial" w:hAnsi="Arial" w:cs="Arial"/>
                  <w:sz w:val="18"/>
                  <w:szCs w:val="18"/>
                </w:rPr>
                <w:delText>0</w:delText>
              </w:r>
            </w:del>
          </w:p>
        </w:tc>
        <w:tc>
          <w:tcPr>
            <w:tcW w:w="698" w:type="dxa"/>
            <w:tcBorders>
              <w:bottom w:val="single" w:sz="4" w:space="0" w:color="auto"/>
            </w:tcBorders>
          </w:tcPr>
          <w:p w14:paraId="606EB615" w14:textId="626BE5ED" w:rsidR="007D2A01" w:rsidRPr="00022C13" w:rsidDel="00BC6402" w:rsidRDefault="007D2A01" w:rsidP="00C316CF">
            <w:pPr>
              <w:keepNext/>
              <w:spacing w:after="0" w:line="276" w:lineRule="auto"/>
              <w:jc w:val="right"/>
              <w:rPr>
                <w:del w:id="208" w:author="Nikki Moore" w:date="2025-02-21T13:05:00Z"/>
                <w:rFonts w:ascii="Arial" w:hAnsi="Arial" w:cs="Arial"/>
                <w:sz w:val="18"/>
                <w:szCs w:val="18"/>
              </w:rPr>
            </w:pPr>
            <w:del w:id="209" w:author="Nikki Moore" w:date="2025-02-21T13:05:00Z">
              <w:r w:rsidRPr="00022C13" w:rsidDel="00BC6402">
                <w:rPr>
                  <w:rFonts w:ascii="Arial" w:hAnsi="Arial" w:cs="Arial"/>
                  <w:sz w:val="18"/>
                  <w:szCs w:val="18"/>
                </w:rPr>
                <w:delText>0</w:delText>
              </w:r>
            </w:del>
          </w:p>
        </w:tc>
        <w:tc>
          <w:tcPr>
            <w:tcW w:w="709" w:type="dxa"/>
            <w:tcBorders>
              <w:bottom w:val="single" w:sz="4" w:space="0" w:color="auto"/>
            </w:tcBorders>
          </w:tcPr>
          <w:p w14:paraId="124C3C57" w14:textId="7612DF6E" w:rsidR="007D2A01" w:rsidRPr="00022C13" w:rsidDel="00BC6402" w:rsidRDefault="007D2A01" w:rsidP="00C316CF">
            <w:pPr>
              <w:keepNext/>
              <w:spacing w:after="0" w:line="276" w:lineRule="auto"/>
              <w:jc w:val="right"/>
              <w:rPr>
                <w:del w:id="210" w:author="Nikki Moore" w:date="2025-02-21T13:05:00Z"/>
                <w:rFonts w:ascii="Arial" w:hAnsi="Arial" w:cs="Arial"/>
                <w:sz w:val="18"/>
                <w:szCs w:val="18"/>
              </w:rPr>
            </w:pPr>
            <w:del w:id="211" w:author="Nikki Moore" w:date="2025-02-21T13:05:00Z">
              <w:r w:rsidRPr="00022C13" w:rsidDel="00BC6402">
                <w:rPr>
                  <w:rFonts w:ascii="Arial" w:hAnsi="Arial" w:cs="Arial"/>
                  <w:sz w:val="18"/>
                  <w:szCs w:val="18"/>
                </w:rPr>
                <w:delText>-1.61</w:delText>
              </w:r>
            </w:del>
          </w:p>
        </w:tc>
        <w:tc>
          <w:tcPr>
            <w:tcW w:w="851" w:type="dxa"/>
            <w:tcBorders>
              <w:bottom w:val="single" w:sz="4" w:space="0" w:color="auto"/>
            </w:tcBorders>
          </w:tcPr>
          <w:p w14:paraId="11B3A0FD" w14:textId="58FBA78F" w:rsidR="007D2A01" w:rsidRPr="00022C13" w:rsidDel="00BC6402" w:rsidRDefault="007D2A01" w:rsidP="00C316CF">
            <w:pPr>
              <w:keepNext/>
              <w:spacing w:after="0" w:line="276" w:lineRule="auto"/>
              <w:jc w:val="right"/>
              <w:rPr>
                <w:del w:id="212" w:author="Nikki Moore" w:date="2025-02-21T13:05:00Z"/>
                <w:rFonts w:ascii="Arial" w:hAnsi="Arial" w:cs="Arial"/>
                <w:sz w:val="18"/>
                <w:szCs w:val="18"/>
              </w:rPr>
            </w:pPr>
            <w:del w:id="213" w:author="Nikki Moore" w:date="2025-02-21T13:05:00Z">
              <w:r w:rsidRPr="00022C13" w:rsidDel="00BC6402">
                <w:rPr>
                  <w:rFonts w:ascii="Arial" w:hAnsi="Arial" w:cs="Arial"/>
                  <w:sz w:val="18"/>
                  <w:szCs w:val="18"/>
                </w:rPr>
                <w:delText>0.11</w:delText>
              </w:r>
            </w:del>
          </w:p>
        </w:tc>
        <w:tc>
          <w:tcPr>
            <w:tcW w:w="567" w:type="dxa"/>
            <w:tcBorders>
              <w:bottom w:val="single" w:sz="4" w:space="0" w:color="auto"/>
            </w:tcBorders>
          </w:tcPr>
          <w:p w14:paraId="3333B30C" w14:textId="4957FF4D" w:rsidR="007D2A01" w:rsidRPr="00022C13" w:rsidDel="00BC6402" w:rsidRDefault="007D2A01" w:rsidP="00C316CF">
            <w:pPr>
              <w:keepNext/>
              <w:spacing w:after="0" w:line="276" w:lineRule="auto"/>
              <w:jc w:val="right"/>
              <w:rPr>
                <w:del w:id="214" w:author="Nikki Moore" w:date="2025-02-21T13:05:00Z"/>
                <w:rFonts w:ascii="Arial" w:hAnsi="Arial" w:cs="Arial"/>
                <w:sz w:val="18"/>
                <w:szCs w:val="18"/>
              </w:rPr>
            </w:pPr>
          </w:p>
        </w:tc>
        <w:tc>
          <w:tcPr>
            <w:tcW w:w="421" w:type="dxa"/>
            <w:tcBorders>
              <w:bottom w:val="single" w:sz="4" w:space="0" w:color="auto"/>
            </w:tcBorders>
          </w:tcPr>
          <w:p w14:paraId="6168A27B" w14:textId="4FEA0B75" w:rsidR="007D2A01" w:rsidRPr="00022C13" w:rsidDel="00BC6402" w:rsidRDefault="007D2A01" w:rsidP="00C316CF">
            <w:pPr>
              <w:keepNext/>
              <w:spacing w:after="0" w:line="276" w:lineRule="auto"/>
              <w:jc w:val="right"/>
              <w:rPr>
                <w:del w:id="215" w:author="Nikki Moore" w:date="2025-02-21T13:05:00Z"/>
                <w:rFonts w:ascii="Arial" w:hAnsi="Arial" w:cs="Arial"/>
                <w:sz w:val="18"/>
                <w:szCs w:val="18"/>
              </w:rPr>
            </w:pPr>
          </w:p>
        </w:tc>
        <w:tc>
          <w:tcPr>
            <w:tcW w:w="241" w:type="dxa"/>
            <w:tcBorders>
              <w:bottom w:val="single" w:sz="4" w:space="0" w:color="auto"/>
            </w:tcBorders>
          </w:tcPr>
          <w:p w14:paraId="062E41B2" w14:textId="60C66337" w:rsidR="007D2A01" w:rsidRPr="00022C13" w:rsidDel="00BC6402" w:rsidRDefault="007D2A01" w:rsidP="00C316CF">
            <w:pPr>
              <w:keepNext/>
              <w:spacing w:after="0" w:line="276" w:lineRule="auto"/>
              <w:jc w:val="right"/>
              <w:rPr>
                <w:del w:id="216" w:author="Nikki Moore" w:date="2025-02-21T13:05:00Z"/>
                <w:rFonts w:ascii="Arial" w:hAnsi="Arial" w:cs="Arial"/>
                <w:sz w:val="18"/>
                <w:szCs w:val="18"/>
              </w:rPr>
            </w:pPr>
          </w:p>
        </w:tc>
        <w:tc>
          <w:tcPr>
            <w:tcW w:w="897" w:type="dxa"/>
            <w:tcBorders>
              <w:bottom w:val="single" w:sz="4" w:space="0" w:color="auto"/>
            </w:tcBorders>
          </w:tcPr>
          <w:p w14:paraId="379B0A8E" w14:textId="35D91B69" w:rsidR="007D2A01" w:rsidRPr="00022C13" w:rsidDel="00BC6402" w:rsidRDefault="007D2A01" w:rsidP="00C316CF">
            <w:pPr>
              <w:keepNext/>
              <w:spacing w:after="0" w:line="276" w:lineRule="auto"/>
              <w:jc w:val="right"/>
              <w:rPr>
                <w:del w:id="217" w:author="Nikki Moore" w:date="2025-02-21T13:05:00Z"/>
                <w:rFonts w:ascii="Arial" w:hAnsi="Arial" w:cs="Arial"/>
                <w:sz w:val="18"/>
                <w:szCs w:val="18"/>
              </w:rPr>
            </w:pPr>
          </w:p>
        </w:tc>
        <w:tc>
          <w:tcPr>
            <w:tcW w:w="850" w:type="dxa"/>
            <w:tcBorders>
              <w:bottom w:val="single" w:sz="4" w:space="0" w:color="auto"/>
            </w:tcBorders>
          </w:tcPr>
          <w:p w14:paraId="51F0A89A" w14:textId="64FD4A3B" w:rsidR="007D2A01" w:rsidRPr="00022C13" w:rsidDel="00BC6402" w:rsidRDefault="007D2A01" w:rsidP="00C316CF">
            <w:pPr>
              <w:keepNext/>
              <w:spacing w:after="0" w:line="276" w:lineRule="auto"/>
              <w:jc w:val="right"/>
              <w:rPr>
                <w:del w:id="218" w:author="Nikki Moore" w:date="2025-02-21T13:05:00Z"/>
                <w:rFonts w:ascii="Arial" w:hAnsi="Arial" w:cs="Arial"/>
                <w:sz w:val="18"/>
                <w:szCs w:val="18"/>
              </w:rPr>
            </w:pPr>
          </w:p>
        </w:tc>
        <w:tc>
          <w:tcPr>
            <w:tcW w:w="709" w:type="dxa"/>
            <w:tcBorders>
              <w:bottom w:val="single" w:sz="4" w:space="0" w:color="auto"/>
              <w:right w:val="single" w:sz="4" w:space="0" w:color="auto"/>
            </w:tcBorders>
          </w:tcPr>
          <w:p w14:paraId="1880EC92" w14:textId="6415B763" w:rsidR="007D2A01" w:rsidRPr="00022C13" w:rsidDel="00BC6402" w:rsidRDefault="007D2A01" w:rsidP="00C316CF">
            <w:pPr>
              <w:keepNext/>
              <w:spacing w:after="0" w:line="276" w:lineRule="auto"/>
              <w:jc w:val="right"/>
              <w:rPr>
                <w:del w:id="219" w:author="Nikki Moore" w:date="2025-02-21T13:05:00Z"/>
                <w:rFonts w:ascii="Arial" w:hAnsi="Arial" w:cs="Arial"/>
                <w:sz w:val="18"/>
                <w:szCs w:val="18"/>
              </w:rPr>
            </w:pPr>
          </w:p>
        </w:tc>
      </w:tr>
      <w:tr w:rsidR="007D2A01" w:rsidRPr="000E27A9" w:rsidDel="00BC6402" w14:paraId="1C31C88D" w14:textId="2B523728" w:rsidTr="00C316CF">
        <w:trPr>
          <w:cantSplit/>
          <w:jc w:val="center"/>
          <w:del w:id="220" w:author="Nikki Moore" w:date="2025-02-21T13:05:00Z"/>
        </w:trPr>
        <w:tc>
          <w:tcPr>
            <w:tcW w:w="1555" w:type="dxa"/>
            <w:vMerge w:val="restart"/>
            <w:tcBorders>
              <w:left w:val="single" w:sz="4" w:space="0" w:color="auto"/>
            </w:tcBorders>
          </w:tcPr>
          <w:p w14:paraId="1AAD0C24" w14:textId="1AC834B4" w:rsidR="007D2A01" w:rsidRPr="000E27A9" w:rsidDel="00BC6402" w:rsidRDefault="007D2A01" w:rsidP="00C316CF">
            <w:pPr>
              <w:keepNext/>
              <w:spacing w:after="0" w:line="276" w:lineRule="auto"/>
              <w:rPr>
                <w:del w:id="221" w:author="Nikki Moore" w:date="2025-02-21T13:05:00Z"/>
                <w:rFonts w:ascii="Arial" w:hAnsi="Arial" w:cs="Arial"/>
                <w:sz w:val="18"/>
                <w:szCs w:val="18"/>
              </w:rPr>
            </w:pPr>
            <w:del w:id="222" w:author="Nikki Moore" w:date="2025-02-21T13:05:00Z">
              <w:r w:rsidRPr="000E27A9" w:rsidDel="00BC6402">
                <w:rPr>
                  <w:rFonts w:ascii="Arial" w:hAnsi="Arial" w:cs="Arial"/>
                  <w:sz w:val="18"/>
                  <w:szCs w:val="18"/>
                </w:rPr>
                <w:delText>Potential dispersal</w:delText>
              </w:r>
              <w:r w:rsidDel="00BC6402">
                <w:rPr>
                  <w:rFonts w:ascii="Arial" w:hAnsi="Arial" w:cs="Arial"/>
                  <w:sz w:val="18"/>
                  <w:szCs w:val="18"/>
                </w:rPr>
                <w:delText xml:space="preserve"> rate: additive</w:delText>
              </w:r>
            </w:del>
          </w:p>
        </w:tc>
        <w:tc>
          <w:tcPr>
            <w:tcW w:w="1285" w:type="dxa"/>
            <w:vMerge w:val="restart"/>
          </w:tcPr>
          <w:p w14:paraId="7BB78795" w14:textId="02071489" w:rsidR="007D2A01" w:rsidRPr="000E27A9" w:rsidDel="00BC6402" w:rsidRDefault="007D2A01" w:rsidP="00C316CF">
            <w:pPr>
              <w:keepNext/>
              <w:spacing w:after="0" w:line="276" w:lineRule="auto"/>
              <w:rPr>
                <w:del w:id="223" w:author="Nikki Moore" w:date="2025-02-21T13:05:00Z"/>
                <w:rFonts w:ascii="Arial" w:hAnsi="Arial" w:cs="Arial"/>
                <w:sz w:val="18"/>
                <w:szCs w:val="18"/>
              </w:rPr>
            </w:pPr>
            <w:del w:id="224" w:author="Nikki Moore" w:date="2025-02-21T13:05:00Z">
              <w:r w:rsidDel="00BC6402">
                <w:rPr>
                  <w:rFonts w:ascii="Arial" w:hAnsi="Arial" w:cs="Arial"/>
                  <w:sz w:val="18"/>
                  <w:szCs w:val="18"/>
                </w:rPr>
                <w:delText>p90</w:delText>
              </w:r>
            </w:del>
          </w:p>
        </w:tc>
        <w:tc>
          <w:tcPr>
            <w:tcW w:w="1276" w:type="dxa"/>
            <w:vMerge w:val="restart"/>
          </w:tcPr>
          <w:p w14:paraId="4AD95C69" w14:textId="201E1E01" w:rsidR="007D2A01" w:rsidRPr="000E27A9" w:rsidDel="00BC6402" w:rsidRDefault="007D2A01" w:rsidP="00C316CF">
            <w:pPr>
              <w:keepNext/>
              <w:spacing w:after="0" w:line="276" w:lineRule="auto"/>
              <w:rPr>
                <w:del w:id="225" w:author="Nikki Moore" w:date="2025-02-21T13:05:00Z"/>
                <w:rFonts w:ascii="Arial" w:hAnsi="Arial" w:cs="Arial"/>
                <w:sz w:val="18"/>
                <w:szCs w:val="18"/>
              </w:rPr>
            </w:pPr>
            <w:del w:id="226" w:author="Nikki Moore" w:date="2025-02-21T13:05:00Z">
              <w:r w:rsidRPr="000E27A9" w:rsidDel="00BC6402">
                <w:rPr>
                  <w:rFonts w:ascii="Arial" w:hAnsi="Arial" w:cs="Arial"/>
                  <w:sz w:val="18"/>
                  <w:szCs w:val="18"/>
                </w:rPr>
                <w:delText>Max</w:delText>
              </w:r>
            </w:del>
          </w:p>
        </w:tc>
        <w:tc>
          <w:tcPr>
            <w:tcW w:w="2268" w:type="dxa"/>
            <w:tcBorders>
              <w:top w:val="single" w:sz="4" w:space="0" w:color="auto"/>
            </w:tcBorders>
          </w:tcPr>
          <w:p w14:paraId="0FBAF699" w14:textId="31F831CE" w:rsidR="007D2A01" w:rsidRPr="000E27A9" w:rsidDel="00BC6402" w:rsidRDefault="007D2A01" w:rsidP="00C316CF">
            <w:pPr>
              <w:keepNext/>
              <w:spacing w:after="0" w:line="276" w:lineRule="auto"/>
              <w:rPr>
                <w:del w:id="227" w:author="Nikki Moore" w:date="2025-02-21T13:05:00Z"/>
                <w:rFonts w:ascii="Arial" w:hAnsi="Arial" w:cs="Arial"/>
                <w:sz w:val="18"/>
                <w:szCs w:val="18"/>
              </w:rPr>
            </w:pPr>
            <w:del w:id="228"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129305E1" w14:textId="7E69CF42" w:rsidR="007D2A01" w:rsidRPr="00022C13" w:rsidDel="00BC6402" w:rsidRDefault="007D2A01" w:rsidP="00C316CF">
            <w:pPr>
              <w:keepNext/>
              <w:spacing w:after="0" w:line="276" w:lineRule="auto"/>
              <w:jc w:val="right"/>
              <w:rPr>
                <w:del w:id="229" w:author="Nikki Moore" w:date="2025-02-21T13:05:00Z"/>
                <w:rFonts w:ascii="Arial" w:hAnsi="Arial" w:cs="Arial"/>
                <w:sz w:val="18"/>
                <w:szCs w:val="18"/>
              </w:rPr>
            </w:pPr>
            <w:del w:id="230" w:author="Nikki Moore" w:date="2025-02-21T13:05:00Z">
              <w:r w:rsidRPr="00022C13" w:rsidDel="00BC6402">
                <w:rPr>
                  <w:rFonts w:ascii="Arial" w:hAnsi="Arial" w:cs="Arial"/>
                  <w:sz w:val="18"/>
                  <w:szCs w:val="18"/>
                </w:rPr>
                <w:delText>0.27</w:delText>
              </w:r>
            </w:del>
          </w:p>
        </w:tc>
        <w:tc>
          <w:tcPr>
            <w:tcW w:w="698" w:type="dxa"/>
            <w:tcBorders>
              <w:top w:val="single" w:sz="4" w:space="0" w:color="auto"/>
            </w:tcBorders>
          </w:tcPr>
          <w:p w14:paraId="2D55485B" w14:textId="26D5A076" w:rsidR="007D2A01" w:rsidRPr="00022C13" w:rsidDel="00BC6402" w:rsidRDefault="007D2A01" w:rsidP="00C316CF">
            <w:pPr>
              <w:keepNext/>
              <w:spacing w:after="0" w:line="276" w:lineRule="auto"/>
              <w:jc w:val="right"/>
              <w:rPr>
                <w:del w:id="231" w:author="Nikki Moore" w:date="2025-02-21T13:05:00Z"/>
                <w:rFonts w:ascii="Arial" w:hAnsi="Arial" w:cs="Arial"/>
                <w:sz w:val="18"/>
                <w:szCs w:val="18"/>
              </w:rPr>
            </w:pPr>
            <w:del w:id="232" w:author="Nikki Moore" w:date="2025-02-21T13:05:00Z">
              <w:r w:rsidRPr="00022C13" w:rsidDel="00BC6402">
                <w:rPr>
                  <w:rFonts w:ascii="Arial" w:hAnsi="Arial" w:cs="Arial"/>
                  <w:sz w:val="18"/>
                  <w:szCs w:val="18"/>
                </w:rPr>
                <w:delText>0.22</w:delText>
              </w:r>
            </w:del>
          </w:p>
        </w:tc>
        <w:tc>
          <w:tcPr>
            <w:tcW w:w="709" w:type="dxa"/>
            <w:tcBorders>
              <w:top w:val="single" w:sz="4" w:space="0" w:color="auto"/>
            </w:tcBorders>
          </w:tcPr>
          <w:p w14:paraId="3BC586B4" w14:textId="102AB1DF" w:rsidR="007D2A01" w:rsidRPr="00022C13" w:rsidDel="00BC6402" w:rsidRDefault="007D2A01" w:rsidP="00C316CF">
            <w:pPr>
              <w:keepNext/>
              <w:spacing w:after="0" w:line="276" w:lineRule="auto"/>
              <w:jc w:val="right"/>
              <w:rPr>
                <w:del w:id="233" w:author="Nikki Moore" w:date="2025-02-21T13:05:00Z"/>
                <w:rFonts w:ascii="Arial" w:hAnsi="Arial" w:cs="Arial"/>
                <w:sz w:val="18"/>
                <w:szCs w:val="18"/>
              </w:rPr>
            </w:pPr>
            <w:del w:id="234" w:author="Nikki Moore" w:date="2025-02-21T13:05:00Z">
              <w:r w:rsidRPr="00022C13" w:rsidDel="00BC6402">
                <w:rPr>
                  <w:rFonts w:ascii="Arial" w:hAnsi="Arial" w:cs="Arial"/>
                  <w:sz w:val="18"/>
                  <w:szCs w:val="18"/>
                </w:rPr>
                <w:delText>1.22</w:delText>
              </w:r>
            </w:del>
          </w:p>
        </w:tc>
        <w:tc>
          <w:tcPr>
            <w:tcW w:w="851" w:type="dxa"/>
            <w:tcBorders>
              <w:top w:val="single" w:sz="4" w:space="0" w:color="auto"/>
            </w:tcBorders>
          </w:tcPr>
          <w:p w14:paraId="23CD7159" w14:textId="1A3598B0" w:rsidR="007D2A01" w:rsidRPr="00022C13" w:rsidDel="00BC6402" w:rsidRDefault="007D2A01" w:rsidP="00C316CF">
            <w:pPr>
              <w:keepNext/>
              <w:spacing w:after="0" w:line="276" w:lineRule="auto"/>
              <w:jc w:val="right"/>
              <w:rPr>
                <w:del w:id="235" w:author="Nikki Moore" w:date="2025-02-21T13:05:00Z"/>
                <w:rFonts w:ascii="Arial" w:hAnsi="Arial" w:cs="Arial"/>
                <w:sz w:val="18"/>
                <w:szCs w:val="18"/>
              </w:rPr>
            </w:pPr>
            <w:del w:id="236" w:author="Nikki Moore" w:date="2025-02-21T13:05:00Z">
              <w:r w:rsidRPr="00022C13" w:rsidDel="00BC6402">
                <w:rPr>
                  <w:rFonts w:ascii="Arial" w:hAnsi="Arial" w:cs="Arial"/>
                  <w:sz w:val="18"/>
                  <w:szCs w:val="18"/>
                </w:rPr>
                <w:delText>0.22</w:delText>
              </w:r>
            </w:del>
          </w:p>
        </w:tc>
        <w:tc>
          <w:tcPr>
            <w:tcW w:w="567" w:type="dxa"/>
            <w:tcBorders>
              <w:top w:val="single" w:sz="4" w:space="0" w:color="auto"/>
            </w:tcBorders>
          </w:tcPr>
          <w:p w14:paraId="1B822186" w14:textId="51B4FB75" w:rsidR="007D2A01" w:rsidRPr="00022C13" w:rsidDel="00BC6402" w:rsidRDefault="007D2A01" w:rsidP="00C316CF">
            <w:pPr>
              <w:keepNext/>
              <w:spacing w:after="0" w:line="276" w:lineRule="auto"/>
              <w:jc w:val="right"/>
              <w:rPr>
                <w:del w:id="237" w:author="Nikki Moore" w:date="2025-02-21T13:05:00Z"/>
                <w:rFonts w:ascii="Arial" w:hAnsi="Arial" w:cs="Arial"/>
                <w:sz w:val="18"/>
                <w:szCs w:val="18"/>
              </w:rPr>
            </w:pPr>
            <w:del w:id="238" w:author="Nikki Moore" w:date="2025-02-21T13:05:00Z">
              <w:r w:rsidRPr="00022C13" w:rsidDel="00BC6402">
                <w:rPr>
                  <w:rFonts w:ascii="Arial" w:hAnsi="Arial" w:cs="Arial"/>
                  <w:sz w:val="18"/>
                  <w:szCs w:val="18"/>
                </w:rPr>
                <w:delText>0.1</w:delText>
              </w:r>
            </w:del>
          </w:p>
        </w:tc>
        <w:tc>
          <w:tcPr>
            <w:tcW w:w="421" w:type="dxa"/>
            <w:tcBorders>
              <w:top w:val="single" w:sz="4" w:space="0" w:color="auto"/>
            </w:tcBorders>
          </w:tcPr>
          <w:p w14:paraId="6A4CE260" w14:textId="004E77B3" w:rsidR="007D2A01" w:rsidRPr="00022C13" w:rsidDel="00BC6402" w:rsidRDefault="007D2A01" w:rsidP="00C316CF">
            <w:pPr>
              <w:keepNext/>
              <w:spacing w:after="0" w:line="276" w:lineRule="auto"/>
              <w:jc w:val="right"/>
              <w:rPr>
                <w:del w:id="239" w:author="Nikki Moore" w:date="2025-02-21T13:05:00Z"/>
                <w:rFonts w:ascii="Arial" w:hAnsi="Arial" w:cs="Arial"/>
                <w:sz w:val="18"/>
                <w:szCs w:val="18"/>
              </w:rPr>
            </w:pPr>
            <w:del w:id="240" w:author="Nikki Moore" w:date="2025-02-21T13:05:00Z">
              <w:r w:rsidRPr="00022C13" w:rsidDel="00BC6402">
                <w:rPr>
                  <w:rFonts w:ascii="Arial" w:hAnsi="Arial" w:cs="Arial"/>
                  <w:sz w:val="18"/>
                  <w:szCs w:val="18"/>
                </w:rPr>
                <w:delText>418</w:delText>
              </w:r>
            </w:del>
          </w:p>
        </w:tc>
        <w:tc>
          <w:tcPr>
            <w:tcW w:w="241" w:type="dxa"/>
            <w:tcBorders>
              <w:top w:val="single" w:sz="4" w:space="0" w:color="auto"/>
            </w:tcBorders>
          </w:tcPr>
          <w:p w14:paraId="22956EC5" w14:textId="4801E420" w:rsidR="007D2A01" w:rsidRPr="00022C13" w:rsidDel="00BC6402" w:rsidRDefault="007D2A01" w:rsidP="00C316CF">
            <w:pPr>
              <w:keepNext/>
              <w:spacing w:after="0" w:line="276" w:lineRule="auto"/>
              <w:jc w:val="right"/>
              <w:rPr>
                <w:del w:id="241" w:author="Nikki Moore" w:date="2025-02-21T13:05:00Z"/>
                <w:rFonts w:ascii="Arial" w:hAnsi="Arial" w:cs="Arial"/>
                <w:sz w:val="18"/>
                <w:szCs w:val="18"/>
              </w:rPr>
            </w:pPr>
            <w:del w:id="242" w:author="Nikki Moore" w:date="2025-02-21T13:05:00Z">
              <w:r w:rsidRPr="00022C13" w:rsidDel="00BC6402">
                <w:rPr>
                  <w:rFonts w:ascii="Arial" w:hAnsi="Arial" w:cs="Arial"/>
                  <w:sz w:val="18"/>
                  <w:szCs w:val="18"/>
                </w:rPr>
                <w:delText>4</w:delText>
              </w:r>
            </w:del>
          </w:p>
        </w:tc>
        <w:tc>
          <w:tcPr>
            <w:tcW w:w="897" w:type="dxa"/>
            <w:tcBorders>
              <w:top w:val="single" w:sz="4" w:space="0" w:color="auto"/>
            </w:tcBorders>
          </w:tcPr>
          <w:p w14:paraId="59C732A3" w14:textId="1C53BF32" w:rsidR="007D2A01" w:rsidRPr="00022C13" w:rsidDel="00BC6402" w:rsidRDefault="007D2A01" w:rsidP="00C316CF">
            <w:pPr>
              <w:keepNext/>
              <w:spacing w:after="0" w:line="276" w:lineRule="auto"/>
              <w:jc w:val="right"/>
              <w:rPr>
                <w:del w:id="243" w:author="Nikki Moore" w:date="2025-02-21T13:05:00Z"/>
                <w:rFonts w:ascii="Arial" w:hAnsi="Arial" w:cs="Arial"/>
                <w:sz w:val="18"/>
                <w:szCs w:val="18"/>
              </w:rPr>
            </w:pPr>
            <w:del w:id="244" w:author="Nikki Moore" w:date="2025-02-21T13:05:00Z">
              <w:r w:rsidRPr="00022C13" w:rsidDel="00BC6402">
                <w:rPr>
                  <w:rFonts w:ascii="Arial" w:hAnsi="Arial" w:cs="Arial"/>
                  <w:sz w:val="18"/>
                  <w:szCs w:val="18"/>
                </w:rPr>
                <w:delText>-1086.9</w:delText>
              </w:r>
            </w:del>
          </w:p>
        </w:tc>
        <w:tc>
          <w:tcPr>
            <w:tcW w:w="850" w:type="dxa"/>
            <w:tcBorders>
              <w:top w:val="single" w:sz="4" w:space="0" w:color="auto"/>
            </w:tcBorders>
          </w:tcPr>
          <w:p w14:paraId="49EE8476" w14:textId="04541FF1" w:rsidR="007D2A01" w:rsidRPr="00022C13" w:rsidDel="00BC6402" w:rsidRDefault="007D2A01" w:rsidP="00C316CF">
            <w:pPr>
              <w:keepNext/>
              <w:spacing w:after="0" w:line="276" w:lineRule="auto"/>
              <w:jc w:val="right"/>
              <w:rPr>
                <w:del w:id="245" w:author="Nikki Moore" w:date="2025-02-21T13:05:00Z"/>
                <w:rFonts w:ascii="Arial" w:hAnsi="Arial" w:cs="Arial"/>
                <w:sz w:val="18"/>
                <w:szCs w:val="18"/>
              </w:rPr>
            </w:pPr>
            <w:del w:id="246" w:author="Nikki Moore" w:date="2025-02-21T13:05:00Z">
              <w:r w:rsidRPr="00022C13" w:rsidDel="00BC6402">
                <w:rPr>
                  <w:rFonts w:ascii="Arial" w:hAnsi="Arial" w:cs="Arial"/>
                  <w:sz w:val="18"/>
                  <w:szCs w:val="18"/>
                </w:rPr>
                <w:delText>2181.9</w:delText>
              </w:r>
            </w:del>
          </w:p>
        </w:tc>
        <w:tc>
          <w:tcPr>
            <w:tcW w:w="709" w:type="dxa"/>
            <w:tcBorders>
              <w:top w:val="single" w:sz="4" w:space="0" w:color="auto"/>
              <w:right w:val="single" w:sz="4" w:space="0" w:color="auto"/>
            </w:tcBorders>
          </w:tcPr>
          <w:p w14:paraId="5E5C7643" w14:textId="5E34D167" w:rsidR="007D2A01" w:rsidRPr="00022C13" w:rsidDel="00BC6402" w:rsidRDefault="007D2A01" w:rsidP="00C316CF">
            <w:pPr>
              <w:keepNext/>
              <w:spacing w:after="0" w:line="276" w:lineRule="auto"/>
              <w:jc w:val="right"/>
              <w:rPr>
                <w:del w:id="247" w:author="Nikki Moore" w:date="2025-02-21T13:05:00Z"/>
                <w:rFonts w:ascii="Arial" w:hAnsi="Arial" w:cs="Arial"/>
                <w:sz w:val="18"/>
                <w:szCs w:val="18"/>
              </w:rPr>
            </w:pPr>
            <w:del w:id="248" w:author="Nikki Moore" w:date="2025-02-21T13:05:00Z">
              <w:r w:rsidRPr="00022C13" w:rsidDel="00BC6402">
                <w:rPr>
                  <w:rFonts w:ascii="Arial" w:hAnsi="Arial" w:cs="Arial"/>
                  <w:sz w:val="18"/>
                  <w:szCs w:val="18"/>
                </w:rPr>
                <w:delText>5.51</w:delText>
              </w:r>
            </w:del>
          </w:p>
        </w:tc>
      </w:tr>
      <w:tr w:rsidR="007D2A01" w:rsidRPr="000E27A9" w:rsidDel="00BC6402" w14:paraId="1ACF63CF" w14:textId="27F1CA5D" w:rsidTr="00C316CF">
        <w:trPr>
          <w:cantSplit/>
          <w:jc w:val="center"/>
          <w:del w:id="249" w:author="Nikki Moore" w:date="2025-02-21T13:05:00Z"/>
        </w:trPr>
        <w:tc>
          <w:tcPr>
            <w:tcW w:w="1555" w:type="dxa"/>
            <w:vMerge/>
            <w:tcBorders>
              <w:left w:val="single" w:sz="4" w:space="0" w:color="auto"/>
            </w:tcBorders>
          </w:tcPr>
          <w:p w14:paraId="3CE78564" w14:textId="0C1AD21A" w:rsidR="007D2A01" w:rsidRPr="000E27A9" w:rsidDel="00BC6402" w:rsidRDefault="007D2A01" w:rsidP="00C316CF">
            <w:pPr>
              <w:keepNext/>
              <w:spacing w:after="0" w:line="276" w:lineRule="auto"/>
              <w:rPr>
                <w:del w:id="250" w:author="Nikki Moore" w:date="2025-02-21T13:05:00Z"/>
                <w:rFonts w:ascii="Arial" w:hAnsi="Arial" w:cs="Arial"/>
                <w:sz w:val="18"/>
                <w:szCs w:val="18"/>
              </w:rPr>
            </w:pPr>
          </w:p>
        </w:tc>
        <w:tc>
          <w:tcPr>
            <w:tcW w:w="1285" w:type="dxa"/>
            <w:vMerge/>
          </w:tcPr>
          <w:p w14:paraId="18F521B3" w14:textId="7BFAD761" w:rsidR="007D2A01" w:rsidRPr="000E27A9" w:rsidDel="00BC6402" w:rsidRDefault="007D2A01" w:rsidP="00C316CF">
            <w:pPr>
              <w:keepNext/>
              <w:spacing w:after="0" w:line="276" w:lineRule="auto"/>
              <w:rPr>
                <w:del w:id="251" w:author="Nikki Moore" w:date="2025-02-21T13:05:00Z"/>
                <w:rFonts w:ascii="Arial" w:hAnsi="Arial" w:cs="Arial"/>
                <w:sz w:val="18"/>
                <w:szCs w:val="18"/>
              </w:rPr>
            </w:pPr>
          </w:p>
        </w:tc>
        <w:tc>
          <w:tcPr>
            <w:tcW w:w="1276" w:type="dxa"/>
            <w:vMerge/>
          </w:tcPr>
          <w:p w14:paraId="0F1A97BD" w14:textId="61259D52" w:rsidR="007D2A01" w:rsidRPr="000E27A9" w:rsidDel="00BC6402" w:rsidRDefault="007D2A01" w:rsidP="00C316CF">
            <w:pPr>
              <w:keepNext/>
              <w:spacing w:after="0" w:line="276" w:lineRule="auto"/>
              <w:rPr>
                <w:del w:id="252" w:author="Nikki Moore" w:date="2025-02-21T13:05:00Z"/>
                <w:rFonts w:ascii="Arial" w:hAnsi="Arial" w:cs="Arial"/>
                <w:sz w:val="18"/>
                <w:szCs w:val="18"/>
              </w:rPr>
            </w:pPr>
          </w:p>
        </w:tc>
        <w:tc>
          <w:tcPr>
            <w:tcW w:w="2268" w:type="dxa"/>
          </w:tcPr>
          <w:p w14:paraId="0A3BDA9F" w14:textId="5FF7CAFB" w:rsidR="007D2A01" w:rsidRPr="000E27A9" w:rsidDel="00BC6402" w:rsidRDefault="007D2A01" w:rsidP="00C316CF">
            <w:pPr>
              <w:keepNext/>
              <w:spacing w:after="0" w:line="276" w:lineRule="auto"/>
              <w:rPr>
                <w:del w:id="253" w:author="Nikki Moore" w:date="2025-02-21T13:05:00Z"/>
                <w:rFonts w:ascii="Arial" w:hAnsi="Arial" w:cs="Arial"/>
                <w:sz w:val="18"/>
                <w:szCs w:val="18"/>
              </w:rPr>
            </w:pPr>
            <w:del w:id="254" w:author="Nikki Moore" w:date="2025-02-21T13:05:00Z">
              <w:r w:rsidRPr="000E27A9" w:rsidDel="00BC6402">
                <w:rPr>
                  <w:rFonts w:ascii="Arial" w:hAnsi="Arial" w:cs="Arial"/>
                  <w:sz w:val="18"/>
                  <w:szCs w:val="18"/>
                </w:rPr>
                <w:delText>Potential dispersal rate</w:delText>
              </w:r>
            </w:del>
          </w:p>
        </w:tc>
        <w:tc>
          <w:tcPr>
            <w:tcW w:w="851" w:type="dxa"/>
          </w:tcPr>
          <w:p w14:paraId="353EB8A4" w14:textId="7E2ED9A3" w:rsidR="007D2A01" w:rsidRPr="00022C13" w:rsidDel="00BC6402" w:rsidRDefault="007D2A01" w:rsidP="00C316CF">
            <w:pPr>
              <w:keepNext/>
              <w:spacing w:after="0" w:line="276" w:lineRule="auto"/>
              <w:jc w:val="right"/>
              <w:rPr>
                <w:del w:id="255" w:author="Nikki Moore" w:date="2025-02-21T13:05:00Z"/>
                <w:rFonts w:ascii="Arial" w:hAnsi="Arial" w:cs="Arial"/>
                <w:sz w:val="18"/>
                <w:szCs w:val="18"/>
              </w:rPr>
            </w:pPr>
            <w:del w:id="256" w:author="Nikki Moore" w:date="2025-02-21T13:05:00Z">
              <w:r w:rsidRPr="00022C13" w:rsidDel="00BC6402">
                <w:rPr>
                  <w:rFonts w:ascii="Arial" w:hAnsi="Arial" w:cs="Arial"/>
                  <w:sz w:val="18"/>
                  <w:szCs w:val="18"/>
                </w:rPr>
                <w:delText>0</w:delText>
              </w:r>
            </w:del>
          </w:p>
        </w:tc>
        <w:tc>
          <w:tcPr>
            <w:tcW w:w="698" w:type="dxa"/>
          </w:tcPr>
          <w:p w14:paraId="423E2BDE" w14:textId="12B63917" w:rsidR="007D2A01" w:rsidRPr="00022C13" w:rsidDel="00BC6402" w:rsidRDefault="007D2A01" w:rsidP="00C316CF">
            <w:pPr>
              <w:keepNext/>
              <w:spacing w:after="0" w:line="276" w:lineRule="auto"/>
              <w:jc w:val="right"/>
              <w:rPr>
                <w:del w:id="257" w:author="Nikki Moore" w:date="2025-02-21T13:05:00Z"/>
                <w:rFonts w:ascii="Arial" w:hAnsi="Arial" w:cs="Arial"/>
                <w:sz w:val="18"/>
                <w:szCs w:val="18"/>
              </w:rPr>
            </w:pPr>
            <w:del w:id="258" w:author="Nikki Moore" w:date="2025-02-21T13:05:00Z">
              <w:r w:rsidRPr="00022C13" w:rsidDel="00BC6402">
                <w:rPr>
                  <w:rFonts w:ascii="Arial" w:hAnsi="Arial" w:cs="Arial"/>
                  <w:sz w:val="18"/>
                  <w:szCs w:val="18"/>
                </w:rPr>
                <w:delText>0</w:delText>
              </w:r>
            </w:del>
          </w:p>
        </w:tc>
        <w:tc>
          <w:tcPr>
            <w:tcW w:w="709" w:type="dxa"/>
          </w:tcPr>
          <w:p w14:paraId="6625B7A4" w14:textId="18593067" w:rsidR="007D2A01" w:rsidRPr="00022C13" w:rsidDel="00BC6402" w:rsidRDefault="007D2A01" w:rsidP="00C316CF">
            <w:pPr>
              <w:keepNext/>
              <w:spacing w:after="0" w:line="276" w:lineRule="auto"/>
              <w:jc w:val="right"/>
              <w:rPr>
                <w:del w:id="259" w:author="Nikki Moore" w:date="2025-02-21T13:05:00Z"/>
                <w:rFonts w:ascii="Arial" w:hAnsi="Arial" w:cs="Arial"/>
                <w:sz w:val="18"/>
                <w:szCs w:val="18"/>
              </w:rPr>
            </w:pPr>
            <w:del w:id="260" w:author="Nikki Moore" w:date="2025-02-21T13:05:00Z">
              <w:r w:rsidRPr="00022C13" w:rsidDel="00BC6402">
                <w:rPr>
                  <w:rFonts w:ascii="Arial" w:hAnsi="Arial" w:cs="Arial"/>
                  <w:sz w:val="18"/>
                  <w:szCs w:val="18"/>
                </w:rPr>
                <w:delText>0.15</w:delText>
              </w:r>
            </w:del>
          </w:p>
        </w:tc>
        <w:tc>
          <w:tcPr>
            <w:tcW w:w="851" w:type="dxa"/>
          </w:tcPr>
          <w:p w14:paraId="5003002B" w14:textId="6AF809AF" w:rsidR="007D2A01" w:rsidRPr="00022C13" w:rsidDel="00BC6402" w:rsidRDefault="007D2A01" w:rsidP="00C316CF">
            <w:pPr>
              <w:keepNext/>
              <w:spacing w:after="0" w:line="276" w:lineRule="auto"/>
              <w:jc w:val="right"/>
              <w:rPr>
                <w:del w:id="261" w:author="Nikki Moore" w:date="2025-02-21T13:05:00Z"/>
                <w:rFonts w:ascii="Arial" w:hAnsi="Arial" w:cs="Arial"/>
                <w:sz w:val="18"/>
                <w:szCs w:val="18"/>
              </w:rPr>
            </w:pPr>
            <w:del w:id="262" w:author="Nikki Moore" w:date="2025-02-21T13:05:00Z">
              <w:r w:rsidRPr="00022C13" w:rsidDel="00BC6402">
                <w:rPr>
                  <w:rFonts w:ascii="Arial" w:hAnsi="Arial" w:cs="Arial"/>
                  <w:sz w:val="18"/>
                  <w:szCs w:val="18"/>
                </w:rPr>
                <w:delText>0.88</w:delText>
              </w:r>
            </w:del>
          </w:p>
        </w:tc>
        <w:tc>
          <w:tcPr>
            <w:tcW w:w="567" w:type="dxa"/>
          </w:tcPr>
          <w:p w14:paraId="1E2A598D" w14:textId="489875EF" w:rsidR="007D2A01" w:rsidRPr="00022C13" w:rsidDel="00BC6402" w:rsidRDefault="007D2A01" w:rsidP="00C316CF">
            <w:pPr>
              <w:keepNext/>
              <w:spacing w:after="0" w:line="276" w:lineRule="auto"/>
              <w:jc w:val="right"/>
              <w:rPr>
                <w:del w:id="263" w:author="Nikki Moore" w:date="2025-02-21T13:05:00Z"/>
                <w:rFonts w:ascii="Arial" w:hAnsi="Arial" w:cs="Arial"/>
                <w:sz w:val="18"/>
                <w:szCs w:val="18"/>
              </w:rPr>
            </w:pPr>
          </w:p>
        </w:tc>
        <w:tc>
          <w:tcPr>
            <w:tcW w:w="421" w:type="dxa"/>
          </w:tcPr>
          <w:p w14:paraId="59BA2739" w14:textId="1BF1394D" w:rsidR="007D2A01" w:rsidRPr="00022C13" w:rsidDel="00BC6402" w:rsidRDefault="007D2A01" w:rsidP="00C316CF">
            <w:pPr>
              <w:keepNext/>
              <w:spacing w:after="0" w:line="276" w:lineRule="auto"/>
              <w:jc w:val="right"/>
              <w:rPr>
                <w:del w:id="264" w:author="Nikki Moore" w:date="2025-02-21T13:05:00Z"/>
                <w:rFonts w:ascii="Arial" w:hAnsi="Arial" w:cs="Arial"/>
                <w:sz w:val="18"/>
                <w:szCs w:val="18"/>
              </w:rPr>
            </w:pPr>
          </w:p>
        </w:tc>
        <w:tc>
          <w:tcPr>
            <w:tcW w:w="241" w:type="dxa"/>
          </w:tcPr>
          <w:p w14:paraId="557FADF7" w14:textId="103012E5" w:rsidR="007D2A01" w:rsidRPr="00022C13" w:rsidDel="00BC6402" w:rsidRDefault="007D2A01" w:rsidP="00C316CF">
            <w:pPr>
              <w:keepNext/>
              <w:spacing w:after="0" w:line="276" w:lineRule="auto"/>
              <w:jc w:val="right"/>
              <w:rPr>
                <w:del w:id="265" w:author="Nikki Moore" w:date="2025-02-21T13:05:00Z"/>
                <w:rFonts w:ascii="Arial" w:hAnsi="Arial" w:cs="Arial"/>
                <w:sz w:val="18"/>
                <w:szCs w:val="18"/>
              </w:rPr>
            </w:pPr>
          </w:p>
        </w:tc>
        <w:tc>
          <w:tcPr>
            <w:tcW w:w="897" w:type="dxa"/>
          </w:tcPr>
          <w:p w14:paraId="1E41CB07" w14:textId="1F519F74" w:rsidR="007D2A01" w:rsidRPr="00022C13" w:rsidDel="00BC6402" w:rsidRDefault="007D2A01" w:rsidP="00C316CF">
            <w:pPr>
              <w:keepNext/>
              <w:spacing w:after="0" w:line="276" w:lineRule="auto"/>
              <w:jc w:val="right"/>
              <w:rPr>
                <w:del w:id="266" w:author="Nikki Moore" w:date="2025-02-21T13:05:00Z"/>
                <w:rFonts w:ascii="Arial" w:hAnsi="Arial" w:cs="Arial"/>
                <w:sz w:val="18"/>
                <w:szCs w:val="18"/>
              </w:rPr>
            </w:pPr>
          </w:p>
        </w:tc>
        <w:tc>
          <w:tcPr>
            <w:tcW w:w="850" w:type="dxa"/>
          </w:tcPr>
          <w:p w14:paraId="5D168D67" w14:textId="195EEAD4" w:rsidR="007D2A01" w:rsidRPr="00022C13" w:rsidDel="00BC6402" w:rsidRDefault="007D2A01" w:rsidP="00C316CF">
            <w:pPr>
              <w:keepNext/>
              <w:spacing w:after="0" w:line="276" w:lineRule="auto"/>
              <w:jc w:val="right"/>
              <w:rPr>
                <w:del w:id="267" w:author="Nikki Moore" w:date="2025-02-21T13:05:00Z"/>
                <w:rFonts w:ascii="Arial" w:hAnsi="Arial" w:cs="Arial"/>
                <w:sz w:val="18"/>
                <w:szCs w:val="18"/>
              </w:rPr>
            </w:pPr>
          </w:p>
        </w:tc>
        <w:tc>
          <w:tcPr>
            <w:tcW w:w="709" w:type="dxa"/>
            <w:tcBorders>
              <w:right w:val="single" w:sz="4" w:space="0" w:color="auto"/>
            </w:tcBorders>
          </w:tcPr>
          <w:p w14:paraId="453B9BA8" w14:textId="696377A4" w:rsidR="007D2A01" w:rsidRPr="00022C13" w:rsidDel="00BC6402" w:rsidRDefault="007D2A01" w:rsidP="00C316CF">
            <w:pPr>
              <w:keepNext/>
              <w:spacing w:after="0" w:line="276" w:lineRule="auto"/>
              <w:jc w:val="right"/>
              <w:rPr>
                <w:del w:id="268" w:author="Nikki Moore" w:date="2025-02-21T13:05:00Z"/>
                <w:rFonts w:ascii="Arial" w:hAnsi="Arial" w:cs="Arial"/>
                <w:sz w:val="18"/>
                <w:szCs w:val="18"/>
              </w:rPr>
            </w:pPr>
          </w:p>
        </w:tc>
      </w:tr>
      <w:tr w:rsidR="007D2A01" w:rsidRPr="000E27A9" w:rsidDel="00BC6402" w14:paraId="032005AD" w14:textId="01FC3663" w:rsidTr="00C316CF">
        <w:trPr>
          <w:cantSplit/>
          <w:jc w:val="center"/>
          <w:del w:id="269" w:author="Nikki Moore" w:date="2025-02-21T13:05:00Z"/>
        </w:trPr>
        <w:tc>
          <w:tcPr>
            <w:tcW w:w="1555" w:type="dxa"/>
            <w:vMerge/>
            <w:tcBorders>
              <w:left w:val="single" w:sz="4" w:space="0" w:color="auto"/>
              <w:bottom w:val="single" w:sz="4" w:space="0" w:color="auto"/>
            </w:tcBorders>
          </w:tcPr>
          <w:p w14:paraId="2134C5A2" w14:textId="01ED07F6" w:rsidR="007D2A01" w:rsidRPr="000E27A9" w:rsidDel="00BC6402" w:rsidRDefault="007D2A01" w:rsidP="00C316CF">
            <w:pPr>
              <w:keepNext/>
              <w:spacing w:after="0" w:line="276" w:lineRule="auto"/>
              <w:rPr>
                <w:del w:id="270" w:author="Nikki Moore" w:date="2025-02-21T13:05:00Z"/>
                <w:rFonts w:ascii="Arial" w:hAnsi="Arial" w:cs="Arial"/>
                <w:sz w:val="18"/>
                <w:szCs w:val="18"/>
              </w:rPr>
            </w:pPr>
          </w:p>
        </w:tc>
        <w:tc>
          <w:tcPr>
            <w:tcW w:w="1285" w:type="dxa"/>
            <w:vMerge/>
            <w:tcBorders>
              <w:bottom w:val="single" w:sz="4" w:space="0" w:color="auto"/>
            </w:tcBorders>
          </w:tcPr>
          <w:p w14:paraId="008E8BA2" w14:textId="7D57285A" w:rsidR="007D2A01" w:rsidRPr="000E27A9" w:rsidDel="00BC6402" w:rsidRDefault="007D2A01" w:rsidP="00C316CF">
            <w:pPr>
              <w:keepNext/>
              <w:spacing w:after="0" w:line="276" w:lineRule="auto"/>
              <w:rPr>
                <w:del w:id="271" w:author="Nikki Moore" w:date="2025-02-21T13:05:00Z"/>
                <w:rFonts w:ascii="Arial" w:hAnsi="Arial" w:cs="Arial"/>
                <w:sz w:val="18"/>
                <w:szCs w:val="18"/>
              </w:rPr>
            </w:pPr>
          </w:p>
        </w:tc>
        <w:tc>
          <w:tcPr>
            <w:tcW w:w="1276" w:type="dxa"/>
            <w:vMerge/>
            <w:tcBorders>
              <w:bottom w:val="single" w:sz="4" w:space="0" w:color="auto"/>
            </w:tcBorders>
          </w:tcPr>
          <w:p w14:paraId="778F66AB" w14:textId="13B4098C" w:rsidR="007D2A01" w:rsidRPr="000E27A9" w:rsidDel="00BC6402" w:rsidRDefault="007D2A01" w:rsidP="00C316CF">
            <w:pPr>
              <w:keepNext/>
              <w:spacing w:after="0" w:line="276" w:lineRule="auto"/>
              <w:rPr>
                <w:del w:id="272" w:author="Nikki Moore" w:date="2025-02-21T13:05:00Z"/>
                <w:rFonts w:ascii="Arial" w:hAnsi="Arial" w:cs="Arial"/>
                <w:sz w:val="18"/>
                <w:szCs w:val="18"/>
              </w:rPr>
            </w:pPr>
          </w:p>
        </w:tc>
        <w:tc>
          <w:tcPr>
            <w:tcW w:w="2268" w:type="dxa"/>
            <w:tcBorders>
              <w:bottom w:val="single" w:sz="4" w:space="0" w:color="auto"/>
            </w:tcBorders>
          </w:tcPr>
          <w:p w14:paraId="53629D64" w14:textId="13E450FB" w:rsidR="007D2A01" w:rsidRPr="000E27A9" w:rsidDel="00BC6402" w:rsidRDefault="007D2A01" w:rsidP="00C316CF">
            <w:pPr>
              <w:keepNext/>
              <w:spacing w:after="0" w:line="276" w:lineRule="auto"/>
              <w:rPr>
                <w:del w:id="273" w:author="Nikki Moore" w:date="2025-02-21T13:05:00Z"/>
                <w:rFonts w:ascii="Arial" w:hAnsi="Arial" w:cs="Arial"/>
                <w:sz w:val="18"/>
                <w:szCs w:val="18"/>
              </w:rPr>
            </w:pPr>
            <w:del w:id="274" w:author="Nikki Moore" w:date="2025-02-21T13:05:00Z">
              <w:r w:rsidRPr="000E27A9" w:rsidDel="00BC6402">
                <w:rPr>
                  <w:rFonts w:ascii="Arial" w:hAnsi="Arial" w:cs="Arial"/>
                  <w:sz w:val="18"/>
                  <w:szCs w:val="18"/>
                </w:rPr>
                <w:delText>Velocity of climate change</w:delText>
              </w:r>
            </w:del>
          </w:p>
        </w:tc>
        <w:tc>
          <w:tcPr>
            <w:tcW w:w="851" w:type="dxa"/>
            <w:tcBorders>
              <w:bottom w:val="single" w:sz="4" w:space="0" w:color="auto"/>
            </w:tcBorders>
          </w:tcPr>
          <w:p w14:paraId="093CE0AB" w14:textId="5382EF57" w:rsidR="007D2A01" w:rsidRPr="00022C13" w:rsidDel="00BC6402" w:rsidRDefault="007D2A01" w:rsidP="00C316CF">
            <w:pPr>
              <w:keepNext/>
              <w:spacing w:after="0" w:line="276" w:lineRule="auto"/>
              <w:jc w:val="right"/>
              <w:rPr>
                <w:del w:id="275" w:author="Nikki Moore" w:date="2025-02-21T13:05:00Z"/>
                <w:rFonts w:ascii="Arial" w:hAnsi="Arial" w:cs="Arial"/>
                <w:sz w:val="18"/>
                <w:szCs w:val="18"/>
              </w:rPr>
            </w:pPr>
            <w:del w:id="276" w:author="Nikki Moore" w:date="2025-02-21T13:05:00Z">
              <w:r w:rsidRPr="00022C13" w:rsidDel="00BC6402">
                <w:rPr>
                  <w:rFonts w:ascii="Arial" w:hAnsi="Arial" w:cs="Arial"/>
                  <w:sz w:val="18"/>
                  <w:szCs w:val="18"/>
                </w:rPr>
                <w:delText>0.32</w:delText>
              </w:r>
            </w:del>
          </w:p>
        </w:tc>
        <w:tc>
          <w:tcPr>
            <w:tcW w:w="698" w:type="dxa"/>
            <w:tcBorders>
              <w:bottom w:val="single" w:sz="4" w:space="0" w:color="auto"/>
            </w:tcBorders>
          </w:tcPr>
          <w:p w14:paraId="7F83C3B4" w14:textId="5821C8F7" w:rsidR="007D2A01" w:rsidRPr="00022C13" w:rsidDel="00BC6402" w:rsidRDefault="007D2A01" w:rsidP="00C316CF">
            <w:pPr>
              <w:keepNext/>
              <w:spacing w:after="0" w:line="276" w:lineRule="auto"/>
              <w:jc w:val="right"/>
              <w:rPr>
                <w:del w:id="277" w:author="Nikki Moore" w:date="2025-02-21T13:05:00Z"/>
                <w:rFonts w:ascii="Arial" w:hAnsi="Arial" w:cs="Arial"/>
                <w:sz w:val="18"/>
                <w:szCs w:val="18"/>
              </w:rPr>
            </w:pPr>
            <w:del w:id="278" w:author="Nikki Moore" w:date="2025-02-21T13:05:00Z">
              <w:r w:rsidRPr="00022C13" w:rsidDel="00BC6402">
                <w:rPr>
                  <w:rFonts w:ascii="Arial" w:hAnsi="Arial" w:cs="Arial"/>
                  <w:sz w:val="18"/>
                  <w:szCs w:val="18"/>
                </w:rPr>
                <w:delText>0.05</w:delText>
              </w:r>
            </w:del>
          </w:p>
        </w:tc>
        <w:tc>
          <w:tcPr>
            <w:tcW w:w="709" w:type="dxa"/>
            <w:tcBorders>
              <w:bottom w:val="single" w:sz="4" w:space="0" w:color="auto"/>
            </w:tcBorders>
          </w:tcPr>
          <w:p w14:paraId="7CF7CA72" w14:textId="3F7275BE" w:rsidR="007D2A01" w:rsidRPr="00022C13" w:rsidDel="00BC6402" w:rsidRDefault="007D2A01" w:rsidP="00C316CF">
            <w:pPr>
              <w:keepNext/>
              <w:spacing w:after="0" w:line="276" w:lineRule="auto"/>
              <w:jc w:val="right"/>
              <w:rPr>
                <w:del w:id="279" w:author="Nikki Moore" w:date="2025-02-21T13:05:00Z"/>
                <w:rFonts w:ascii="Arial" w:hAnsi="Arial" w:cs="Arial"/>
                <w:sz w:val="18"/>
                <w:szCs w:val="18"/>
              </w:rPr>
            </w:pPr>
            <w:del w:id="280" w:author="Nikki Moore" w:date="2025-02-21T13:05:00Z">
              <w:r w:rsidRPr="00022C13" w:rsidDel="00BC6402">
                <w:rPr>
                  <w:rFonts w:ascii="Arial" w:hAnsi="Arial" w:cs="Arial"/>
                  <w:sz w:val="18"/>
                  <w:szCs w:val="18"/>
                </w:rPr>
                <w:delText>6.27</w:delText>
              </w:r>
            </w:del>
          </w:p>
        </w:tc>
        <w:tc>
          <w:tcPr>
            <w:tcW w:w="851" w:type="dxa"/>
            <w:tcBorders>
              <w:bottom w:val="single" w:sz="4" w:space="0" w:color="auto"/>
            </w:tcBorders>
          </w:tcPr>
          <w:p w14:paraId="491E7392" w14:textId="39D4BD5A" w:rsidR="007D2A01" w:rsidRPr="00022C13" w:rsidDel="00BC6402" w:rsidRDefault="007D2A01" w:rsidP="00C316CF">
            <w:pPr>
              <w:keepNext/>
              <w:spacing w:after="0" w:line="276" w:lineRule="auto"/>
              <w:jc w:val="right"/>
              <w:rPr>
                <w:del w:id="281" w:author="Nikki Moore" w:date="2025-02-21T13:05:00Z"/>
                <w:rFonts w:ascii="Arial" w:hAnsi="Arial" w:cs="Arial"/>
                <w:sz w:val="18"/>
                <w:szCs w:val="18"/>
              </w:rPr>
            </w:pPr>
            <w:del w:id="282" w:author="Nikki Moore" w:date="2025-02-21T13:05:00Z">
              <w:r w:rsidRPr="00022C13" w:rsidDel="00BC6402">
                <w:rPr>
                  <w:rFonts w:ascii="Arial" w:hAnsi="Arial" w:cs="Arial"/>
                  <w:sz w:val="18"/>
                  <w:szCs w:val="18"/>
                </w:rPr>
                <w:delText>0</w:delText>
              </w:r>
            </w:del>
          </w:p>
        </w:tc>
        <w:tc>
          <w:tcPr>
            <w:tcW w:w="567" w:type="dxa"/>
            <w:tcBorders>
              <w:bottom w:val="single" w:sz="4" w:space="0" w:color="auto"/>
            </w:tcBorders>
          </w:tcPr>
          <w:p w14:paraId="30448121" w14:textId="3170F4BF" w:rsidR="007D2A01" w:rsidRPr="00022C13" w:rsidDel="00BC6402" w:rsidRDefault="007D2A01" w:rsidP="00C316CF">
            <w:pPr>
              <w:keepNext/>
              <w:spacing w:after="0" w:line="276" w:lineRule="auto"/>
              <w:jc w:val="right"/>
              <w:rPr>
                <w:del w:id="283" w:author="Nikki Moore" w:date="2025-02-21T13:05:00Z"/>
                <w:rFonts w:ascii="Arial" w:hAnsi="Arial" w:cs="Arial"/>
                <w:sz w:val="18"/>
                <w:szCs w:val="18"/>
              </w:rPr>
            </w:pPr>
          </w:p>
        </w:tc>
        <w:tc>
          <w:tcPr>
            <w:tcW w:w="421" w:type="dxa"/>
            <w:tcBorders>
              <w:bottom w:val="single" w:sz="4" w:space="0" w:color="auto"/>
            </w:tcBorders>
          </w:tcPr>
          <w:p w14:paraId="4F1AA7B4" w14:textId="556A0F10" w:rsidR="007D2A01" w:rsidRPr="00022C13" w:rsidDel="00BC6402" w:rsidRDefault="007D2A01" w:rsidP="00C316CF">
            <w:pPr>
              <w:keepNext/>
              <w:spacing w:after="0" w:line="276" w:lineRule="auto"/>
              <w:jc w:val="right"/>
              <w:rPr>
                <w:del w:id="284" w:author="Nikki Moore" w:date="2025-02-21T13:05:00Z"/>
                <w:rFonts w:ascii="Arial" w:hAnsi="Arial" w:cs="Arial"/>
                <w:sz w:val="18"/>
                <w:szCs w:val="18"/>
              </w:rPr>
            </w:pPr>
          </w:p>
        </w:tc>
        <w:tc>
          <w:tcPr>
            <w:tcW w:w="241" w:type="dxa"/>
            <w:tcBorders>
              <w:bottom w:val="single" w:sz="4" w:space="0" w:color="auto"/>
            </w:tcBorders>
          </w:tcPr>
          <w:p w14:paraId="4CA080A0" w14:textId="60D0C42F" w:rsidR="007D2A01" w:rsidRPr="00022C13" w:rsidDel="00BC6402" w:rsidRDefault="007D2A01" w:rsidP="00C316CF">
            <w:pPr>
              <w:keepNext/>
              <w:spacing w:after="0" w:line="276" w:lineRule="auto"/>
              <w:jc w:val="right"/>
              <w:rPr>
                <w:del w:id="285" w:author="Nikki Moore" w:date="2025-02-21T13:05:00Z"/>
                <w:rFonts w:ascii="Arial" w:hAnsi="Arial" w:cs="Arial"/>
                <w:sz w:val="18"/>
                <w:szCs w:val="18"/>
              </w:rPr>
            </w:pPr>
          </w:p>
        </w:tc>
        <w:tc>
          <w:tcPr>
            <w:tcW w:w="897" w:type="dxa"/>
            <w:tcBorders>
              <w:bottom w:val="single" w:sz="4" w:space="0" w:color="auto"/>
            </w:tcBorders>
          </w:tcPr>
          <w:p w14:paraId="44736AF8" w14:textId="44032414" w:rsidR="007D2A01" w:rsidRPr="00022C13" w:rsidDel="00BC6402" w:rsidRDefault="007D2A01" w:rsidP="00C316CF">
            <w:pPr>
              <w:keepNext/>
              <w:spacing w:after="0" w:line="276" w:lineRule="auto"/>
              <w:jc w:val="right"/>
              <w:rPr>
                <w:del w:id="286" w:author="Nikki Moore" w:date="2025-02-21T13:05:00Z"/>
                <w:rFonts w:ascii="Arial" w:hAnsi="Arial" w:cs="Arial"/>
                <w:sz w:val="18"/>
                <w:szCs w:val="18"/>
              </w:rPr>
            </w:pPr>
          </w:p>
        </w:tc>
        <w:tc>
          <w:tcPr>
            <w:tcW w:w="850" w:type="dxa"/>
            <w:tcBorders>
              <w:bottom w:val="single" w:sz="4" w:space="0" w:color="auto"/>
            </w:tcBorders>
          </w:tcPr>
          <w:p w14:paraId="1ADB74B4" w14:textId="478BE769" w:rsidR="007D2A01" w:rsidRPr="00022C13" w:rsidDel="00BC6402" w:rsidRDefault="007D2A01" w:rsidP="00C316CF">
            <w:pPr>
              <w:keepNext/>
              <w:spacing w:after="0" w:line="276" w:lineRule="auto"/>
              <w:jc w:val="right"/>
              <w:rPr>
                <w:del w:id="287" w:author="Nikki Moore" w:date="2025-02-21T13:05:00Z"/>
                <w:rFonts w:ascii="Arial" w:hAnsi="Arial" w:cs="Arial"/>
                <w:sz w:val="18"/>
                <w:szCs w:val="18"/>
              </w:rPr>
            </w:pPr>
          </w:p>
        </w:tc>
        <w:tc>
          <w:tcPr>
            <w:tcW w:w="709" w:type="dxa"/>
            <w:tcBorders>
              <w:bottom w:val="single" w:sz="4" w:space="0" w:color="auto"/>
              <w:right w:val="single" w:sz="4" w:space="0" w:color="auto"/>
            </w:tcBorders>
          </w:tcPr>
          <w:p w14:paraId="7018D13D" w14:textId="5D39804F" w:rsidR="007D2A01" w:rsidRPr="00022C13" w:rsidDel="00BC6402" w:rsidRDefault="007D2A01" w:rsidP="00C316CF">
            <w:pPr>
              <w:keepNext/>
              <w:spacing w:after="0" w:line="276" w:lineRule="auto"/>
              <w:jc w:val="right"/>
              <w:rPr>
                <w:del w:id="288" w:author="Nikki Moore" w:date="2025-02-21T13:05:00Z"/>
                <w:rFonts w:ascii="Arial" w:hAnsi="Arial" w:cs="Arial"/>
                <w:sz w:val="18"/>
                <w:szCs w:val="18"/>
              </w:rPr>
            </w:pPr>
          </w:p>
        </w:tc>
      </w:tr>
      <w:tr w:rsidR="007D2A01" w:rsidRPr="000E27A9" w:rsidDel="00BC6402" w14:paraId="743D98FB" w14:textId="178EF9D9" w:rsidTr="00C316CF">
        <w:trPr>
          <w:cantSplit/>
          <w:jc w:val="center"/>
          <w:del w:id="289" w:author="Nikki Moore" w:date="2025-02-21T13:05:00Z"/>
        </w:trPr>
        <w:tc>
          <w:tcPr>
            <w:tcW w:w="1555" w:type="dxa"/>
            <w:tcBorders>
              <w:top w:val="single" w:sz="4" w:space="0" w:color="auto"/>
              <w:left w:val="single" w:sz="4" w:space="0" w:color="auto"/>
            </w:tcBorders>
          </w:tcPr>
          <w:p w14:paraId="7E8682B4" w14:textId="1716CEB4" w:rsidR="007D2A01" w:rsidRPr="000E27A9" w:rsidDel="00BC6402" w:rsidRDefault="007D2A01" w:rsidP="00C316CF">
            <w:pPr>
              <w:keepNext/>
              <w:spacing w:after="0" w:line="276" w:lineRule="auto"/>
              <w:rPr>
                <w:del w:id="290" w:author="Nikki Moore" w:date="2025-02-21T13:05:00Z"/>
                <w:rFonts w:ascii="Arial" w:hAnsi="Arial" w:cs="Arial"/>
                <w:sz w:val="18"/>
                <w:szCs w:val="18"/>
              </w:rPr>
            </w:pPr>
            <w:del w:id="291" w:author="Nikki Moore" w:date="2025-02-21T13:05:00Z">
              <w:r w:rsidRPr="000E27A9" w:rsidDel="00BC6402">
                <w:rPr>
                  <w:rFonts w:ascii="Arial" w:hAnsi="Arial" w:cs="Arial"/>
                  <w:sz w:val="18"/>
                  <w:szCs w:val="18"/>
                </w:rPr>
                <w:delText>Minimum rate</w:delText>
              </w:r>
            </w:del>
          </w:p>
        </w:tc>
        <w:tc>
          <w:tcPr>
            <w:tcW w:w="1285" w:type="dxa"/>
            <w:tcBorders>
              <w:top w:val="single" w:sz="4" w:space="0" w:color="auto"/>
            </w:tcBorders>
          </w:tcPr>
          <w:p w14:paraId="095130D4" w14:textId="05738C72" w:rsidR="007D2A01" w:rsidDel="00BC6402" w:rsidRDefault="007D2A01" w:rsidP="00C316CF">
            <w:pPr>
              <w:keepNext/>
              <w:spacing w:after="0" w:line="276" w:lineRule="auto"/>
              <w:rPr>
                <w:del w:id="292" w:author="Nikki Moore" w:date="2025-02-21T13:05:00Z"/>
                <w:rFonts w:ascii="Arial" w:hAnsi="Arial" w:cs="Arial"/>
                <w:sz w:val="18"/>
                <w:szCs w:val="18"/>
              </w:rPr>
            </w:pPr>
            <w:del w:id="293" w:author="Nikki Moore" w:date="2025-02-21T13:05:00Z">
              <w:r w:rsidRPr="000E27A9" w:rsidDel="00BC6402">
                <w:rPr>
                  <w:rFonts w:ascii="Arial" w:hAnsi="Arial" w:cs="Arial"/>
                  <w:sz w:val="18"/>
                  <w:szCs w:val="18"/>
                </w:rPr>
                <w:delText>Mean</w:delText>
              </w:r>
            </w:del>
          </w:p>
        </w:tc>
        <w:tc>
          <w:tcPr>
            <w:tcW w:w="1276" w:type="dxa"/>
            <w:tcBorders>
              <w:top w:val="single" w:sz="4" w:space="0" w:color="auto"/>
            </w:tcBorders>
          </w:tcPr>
          <w:p w14:paraId="0ACADBC2" w14:textId="696CA004" w:rsidR="007D2A01" w:rsidRPr="000E27A9" w:rsidDel="00BC6402" w:rsidRDefault="007D2A01" w:rsidP="00C316CF">
            <w:pPr>
              <w:keepNext/>
              <w:spacing w:after="0" w:line="276" w:lineRule="auto"/>
              <w:rPr>
                <w:del w:id="294" w:author="Nikki Moore" w:date="2025-02-21T13:05:00Z"/>
                <w:rFonts w:ascii="Arial" w:hAnsi="Arial" w:cs="Arial"/>
                <w:sz w:val="18"/>
                <w:szCs w:val="18"/>
              </w:rPr>
            </w:pPr>
            <w:del w:id="295" w:author="Nikki Moore" w:date="2025-02-21T13:05:00Z">
              <w:r w:rsidRPr="000E27A9" w:rsidDel="00BC6402">
                <w:rPr>
                  <w:rFonts w:ascii="Arial" w:hAnsi="Arial" w:cs="Arial"/>
                  <w:sz w:val="18"/>
                  <w:szCs w:val="18"/>
                </w:rPr>
                <w:delText>Max</w:delText>
              </w:r>
            </w:del>
          </w:p>
        </w:tc>
        <w:tc>
          <w:tcPr>
            <w:tcW w:w="2268" w:type="dxa"/>
            <w:tcBorders>
              <w:top w:val="single" w:sz="4" w:space="0" w:color="auto"/>
            </w:tcBorders>
          </w:tcPr>
          <w:p w14:paraId="235D516F" w14:textId="4B83FBB9" w:rsidR="007D2A01" w:rsidRPr="000E27A9" w:rsidDel="00BC6402" w:rsidRDefault="007D2A01" w:rsidP="00C316CF">
            <w:pPr>
              <w:keepNext/>
              <w:spacing w:after="0" w:line="276" w:lineRule="auto"/>
              <w:rPr>
                <w:del w:id="296" w:author="Nikki Moore" w:date="2025-02-21T13:05:00Z"/>
                <w:rFonts w:ascii="Arial" w:hAnsi="Arial" w:cs="Arial"/>
                <w:sz w:val="18"/>
                <w:szCs w:val="18"/>
              </w:rPr>
            </w:pPr>
            <w:del w:id="297"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4E09CC64" w14:textId="7C87AF4E" w:rsidR="007D2A01" w:rsidRPr="00441919" w:rsidDel="00BC6402" w:rsidRDefault="007D2A01" w:rsidP="00C316CF">
            <w:pPr>
              <w:keepNext/>
              <w:spacing w:after="0" w:line="276" w:lineRule="auto"/>
              <w:jc w:val="right"/>
              <w:rPr>
                <w:del w:id="298" w:author="Nikki Moore" w:date="2025-02-21T13:05:00Z"/>
                <w:rFonts w:ascii="Arial" w:hAnsi="Arial" w:cs="Arial"/>
                <w:sz w:val="18"/>
                <w:szCs w:val="18"/>
              </w:rPr>
            </w:pPr>
            <w:del w:id="299" w:author="Nikki Moore" w:date="2025-02-21T13:05:00Z">
              <w:r w:rsidRPr="00441919" w:rsidDel="00BC6402">
                <w:rPr>
                  <w:rFonts w:ascii="Arial" w:hAnsi="Arial" w:cs="Arial"/>
                  <w:sz w:val="18"/>
                  <w:szCs w:val="18"/>
                </w:rPr>
                <w:delText>0.58</w:delText>
              </w:r>
            </w:del>
          </w:p>
        </w:tc>
        <w:tc>
          <w:tcPr>
            <w:tcW w:w="698" w:type="dxa"/>
            <w:tcBorders>
              <w:top w:val="single" w:sz="4" w:space="0" w:color="auto"/>
            </w:tcBorders>
          </w:tcPr>
          <w:p w14:paraId="68F2F397" w14:textId="22D2016A" w:rsidR="007D2A01" w:rsidRPr="00441919" w:rsidDel="00BC6402" w:rsidRDefault="007D2A01" w:rsidP="00C316CF">
            <w:pPr>
              <w:keepNext/>
              <w:spacing w:after="0" w:line="276" w:lineRule="auto"/>
              <w:jc w:val="right"/>
              <w:rPr>
                <w:del w:id="300" w:author="Nikki Moore" w:date="2025-02-21T13:05:00Z"/>
                <w:rFonts w:ascii="Arial" w:hAnsi="Arial" w:cs="Arial"/>
                <w:sz w:val="18"/>
                <w:szCs w:val="18"/>
              </w:rPr>
            </w:pPr>
            <w:del w:id="301" w:author="Nikki Moore" w:date="2025-02-21T13:05:00Z">
              <w:r w:rsidRPr="00441919" w:rsidDel="00BC6402">
                <w:rPr>
                  <w:rFonts w:ascii="Arial" w:hAnsi="Arial" w:cs="Arial"/>
                  <w:sz w:val="18"/>
                  <w:szCs w:val="18"/>
                </w:rPr>
                <w:delText>0.19</w:delText>
              </w:r>
            </w:del>
          </w:p>
        </w:tc>
        <w:tc>
          <w:tcPr>
            <w:tcW w:w="709" w:type="dxa"/>
            <w:tcBorders>
              <w:top w:val="single" w:sz="4" w:space="0" w:color="auto"/>
            </w:tcBorders>
          </w:tcPr>
          <w:p w14:paraId="4B77CAD6" w14:textId="5546A8B7" w:rsidR="007D2A01" w:rsidRPr="00441919" w:rsidDel="00BC6402" w:rsidRDefault="007D2A01" w:rsidP="00C316CF">
            <w:pPr>
              <w:keepNext/>
              <w:spacing w:after="0" w:line="276" w:lineRule="auto"/>
              <w:jc w:val="right"/>
              <w:rPr>
                <w:del w:id="302" w:author="Nikki Moore" w:date="2025-02-21T13:05:00Z"/>
                <w:rFonts w:ascii="Arial" w:hAnsi="Arial" w:cs="Arial"/>
                <w:sz w:val="18"/>
                <w:szCs w:val="18"/>
              </w:rPr>
            </w:pPr>
            <w:del w:id="303" w:author="Nikki Moore" w:date="2025-02-21T13:05:00Z">
              <w:r w:rsidRPr="00441919" w:rsidDel="00BC6402">
                <w:rPr>
                  <w:rFonts w:ascii="Arial" w:hAnsi="Arial" w:cs="Arial"/>
                  <w:sz w:val="18"/>
                  <w:szCs w:val="18"/>
                </w:rPr>
                <w:delText>3.03</w:delText>
              </w:r>
            </w:del>
          </w:p>
        </w:tc>
        <w:tc>
          <w:tcPr>
            <w:tcW w:w="851" w:type="dxa"/>
            <w:tcBorders>
              <w:top w:val="single" w:sz="4" w:space="0" w:color="auto"/>
            </w:tcBorders>
          </w:tcPr>
          <w:p w14:paraId="4DAD4B8F" w14:textId="6B555DCD" w:rsidR="007D2A01" w:rsidRPr="00441919" w:rsidDel="00BC6402" w:rsidRDefault="007D2A01" w:rsidP="00C316CF">
            <w:pPr>
              <w:keepNext/>
              <w:spacing w:after="0" w:line="276" w:lineRule="auto"/>
              <w:jc w:val="right"/>
              <w:rPr>
                <w:del w:id="304" w:author="Nikki Moore" w:date="2025-02-21T13:05:00Z"/>
                <w:rFonts w:ascii="Arial" w:hAnsi="Arial" w:cs="Arial"/>
                <w:sz w:val="18"/>
                <w:szCs w:val="18"/>
              </w:rPr>
            </w:pPr>
            <w:del w:id="305" w:author="Nikki Moore" w:date="2025-02-21T13:05:00Z">
              <w:r w:rsidRPr="00441919" w:rsidDel="00BC6402">
                <w:rPr>
                  <w:rFonts w:ascii="Arial" w:hAnsi="Arial" w:cs="Arial"/>
                  <w:sz w:val="18"/>
                  <w:szCs w:val="18"/>
                </w:rPr>
                <w:delText>0</w:delText>
              </w:r>
            </w:del>
          </w:p>
        </w:tc>
        <w:tc>
          <w:tcPr>
            <w:tcW w:w="567" w:type="dxa"/>
            <w:tcBorders>
              <w:top w:val="single" w:sz="4" w:space="0" w:color="auto"/>
            </w:tcBorders>
          </w:tcPr>
          <w:p w14:paraId="0C38824C" w14:textId="24137219" w:rsidR="007D2A01" w:rsidRPr="00441919" w:rsidDel="00BC6402" w:rsidRDefault="007D2A01" w:rsidP="00C316CF">
            <w:pPr>
              <w:keepNext/>
              <w:spacing w:after="0" w:line="276" w:lineRule="auto"/>
              <w:jc w:val="right"/>
              <w:rPr>
                <w:del w:id="306" w:author="Nikki Moore" w:date="2025-02-21T13:05:00Z"/>
                <w:rFonts w:ascii="Arial" w:hAnsi="Arial" w:cs="Arial"/>
                <w:sz w:val="18"/>
                <w:szCs w:val="18"/>
              </w:rPr>
            </w:pPr>
            <w:del w:id="307" w:author="Nikki Moore" w:date="2025-02-21T13:05:00Z">
              <w:r w:rsidRPr="00441919" w:rsidDel="00BC6402">
                <w:rPr>
                  <w:rFonts w:ascii="Arial" w:hAnsi="Arial" w:cs="Arial"/>
                  <w:sz w:val="18"/>
                  <w:szCs w:val="18"/>
                </w:rPr>
                <w:delText>0.1</w:delText>
              </w:r>
            </w:del>
          </w:p>
        </w:tc>
        <w:tc>
          <w:tcPr>
            <w:tcW w:w="421" w:type="dxa"/>
            <w:tcBorders>
              <w:top w:val="single" w:sz="4" w:space="0" w:color="auto"/>
            </w:tcBorders>
          </w:tcPr>
          <w:p w14:paraId="6EEB4CD0" w14:textId="2269D297" w:rsidR="007D2A01" w:rsidRPr="00441919" w:rsidDel="00BC6402" w:rsidRDefault="007D2A01" w:rsidP="00C316CF">
            <w:pPr>
              <w:keepNext/>
              <w:spacing w:after="0" w:line="276" w:lineRule="auto"/>
              <w:jc w:val="right"/>
              <w:rPr>
                <w:del w:id="308" w:author="Nikki Moore" w:date="2025-02-21T13:05:00Z"/>
                <w:rFonts w:ascii="Arial" w:hAnsi="Arial" w:cs="Arial"/>
                <w:sz w:val="18"/>
                <w:szCs w:val="18"/>
              </w:rPr>
            </w:pPr>
            <w:del w:id="309" w:author="Nikki Moore" w:date="2025-02-21T13:05:00Z">
              <w:r w:rsidRPr="00441919" w:rsidDel="00BC6402">
                <w:rPr>
                  <w:rFonts w:ascii="Arial" w:hAnsi="Arial" w:cs="Arial"/>
                  <w:sz w:val="18"/>
                  <w:szCs w:val="18"/>
                </w:rPr>
                <w:delText>418</w:delText>
              </w:r>
            </w:del>
          </w:p>
        </w:tc>
        <w:tc>
          <w:tcPr>
            <w:tcW w:w="241" w:type="dxa"/>
            <w:tcBorders>
              <w:top w:val="single" w:sz="4" w:space="0" w:color="auto"/>
            </w:tcBorders>
          </w:tcPr>
          <w:p w14:paraId="53EEB209" w14:textId="0C106BD1" w:rsidR="007D2A01" w:rsidRPr="00441919" w:rsidDel="00BC6402" w:rsidRDefault="007D2A01" w:rsidP="00C316CF">
            <w:pPr>
              <w:keepNext/>
              <w:spacing w:after="0" w:line="276" w:lineRule="auto"/>
              <w:jc w:val="right"/>
              <w:rPr>
                <w:del w:id="310" w:author="Nikki Moore" w:date="2025-02-21T13:05:00Z"/>
                <w:rFonts w:ascii="Arial" w:hAnsi="Arial" w:cs="Arial"/>
                <w:sz w:val="18"/>
                <w:szCs w:val="18"/>
              </w:rPr>
            </w:pPr>
            <w:del w:id="311" w:author="Nikki Moore" w:date="2025-02-21T13:05:00Z">
              <w:r w:rsidRPr="00441919" w:rsidDel="00BC6402">
                <w:rPr>
                  <w:rFonts w:ascii="Arial" w:hAnsi="Arial" w:cs="Arial"/>
                  <w:sz w:val="18"/>
                  <w:szCs w:val="18"/>
                </w:rPr>
                <w:delText>3</w:delText>
              </w:r>
            </w:del>
          </w:p>
        </w:tc>
        <w:tc>
          <w:tcPr>
            <w:tcW w:w="897" w:type="dxa"/>
            <w:tcBorders>
              <w:top w:val="single" w:sz="4" w:space="0" w:color="auto"/>
            </w:tcBorders>
          </w:tcPr>
          <w:p w14:paraId="0730E175" w14:textId="70986B21" w:rsidR="007D2A01" w:rsidRPr="00441919" w:rsidDel="00BC6402" w:rsidRDefault="007D2A01" w:rsidP="00C316CF">
            <w:pPr>
              <w:keepNext/>
              <w:spacing w:after="0" w:line="276" w:lineRule="auto"/>
              <w:jc w:val="right"/>
              <w:rPr>
                <w:del w:id="312" w:author="Nikki Moore" w:date="2025-02-21T13:05:00Z"/>
                <w:rFonts w:ascii="Arial" w:hAnsi="Arial" w:cs="Arial"/>
                <w:sz w:val="18"/>
                <w:szCs w:val="18"/>
              </w:rPr>
            </w:pPr>
            <w:del w:id="313" w:author="Nikki Moore" w:date="2025-02-21T13:05:00Z">
              <w:r w:rsidRPr="00441919" w:rsidDel="00BC6402">
                <w:rPr>
                  <w:rFonts w:ascii="Arial" w:hAnsi="Arial" w:cs="Arial"/>
                  <w:sz w:val="18"/>
                  <w:szCs w:val="18"/>
                </w:rPr>
                <w:delText>-1087.93</w:delText>
              </w:r>
            </w:del>
          </w:p>
        </w:tc>
        <w:tc>
          <w:tcPr>
            <w:tcW w:w="850" w:type="dxa"/>
            <w:tcBorders>
              <w:top w:val="single" w:sz="4" w:space="0" w:color="auto"/>
            </w:tcBorders>
          </w:tcPr>
          <w:p w14:paraId="79460557" w14:textId="5C92292B" w:rsidR="007D2A01" w:rsidRPr="00441919" w:rsidDel="00BC6402" w:rsidRDefault="007D2A01" w:rsidP="00C316CF">
            <w:pPr>
              <w:keepNext/>
              <w:spacing w:after="0" w:line="276" w:lineRule="auto"/>
              <w:jc w:val="right"/>
              <w:rPr>
                <w:del w:id="314" w:author="Nikki Moore" w:date="2025-02-21T13:05:00Z"/>
                <w:rFonts w:ascii="Arial" w:hAnsi="Arial" w:cs="Arial"/>
                <w:sz w:val="18"/>
                <w:szCs w:val="18"/>
              </w:rPr>
            </w:pPr>
            <w:del w:id="315" w:author="Nikki Moore" w:date="2025-02-21T13:05:00Z">
              <w:r w:rsidRPr="00441919" w:rsidDel="00BC6402">
                <w:rPr>
                  <w:rFonts w:ascii="Arial" w:hAnsi="Arial" w:cs="Arial"/>
                  <w:sz w:val="18"/>
                  <w:szCs w:val="18"/>
                </w:rPr>
                <w:delText>2181.91</w:delText>
              </w:r>
            </w:del>
          </w:p>
        </w:tc>
        <w:tc>
          <w:tcPr>
            <w:tcW w:w="709" w:type="dxa"/>
            <w:tcBorders>
              <w:top w:val="single" w:sz="4" w:space="0" w:color="auto"/>
              <w:right w:val="single" w:sz="4" w:space="0" w:color="auto"/>
            </w:tcBorders>
          </w:tcPr>
          <w:p w14:paraId="0E47D185" w14:textId="7FF5E63F" w:rsidR="007D2A01" w:rsidRPr="00441919" w:rsidDel="00BC6402" w:rsidRDefault="007D2A01" w:rsidP="00C316CF">
            <w:pPr>
              <w:keepNext/>
              <w:spacing w:after="0" w:line="276" w:lineRule="auto"/>
              <w:jc w:val="right"/>
              <w:rPr>
                <w:del w:id="316" w:author="Nikki Moore" w:date="2025-02-21T13:05:00Z"/>
                <w:rFonts w:ascii="Arial" w:hAnsi="Arial" w:cs="Arial"/>
                <w:sz w:val="18"/>
                <w:szCs w:val="18"/>
              </w:rPr>
            </w:pPr>
            <w:del w:id="317" w:author="Nikki Moore" w:date="2025-02-21T13:05:00Z">
              <w:r w:rsidRPr="00441919" w:rsidDel="00BC6402">
                <w:rPr>
                  <w:rFonts w:ascii="Arial" w:hAnsi="Arial" w:cs="Arial"/>
                  <w:sz w:val="18"/>
                  <w:szCs w:val="18"/>
                </w:rPr>
                <w:delText>5.52</w:delText>
              </w:r>
            </w:del>
          </w:p>
        </w:tc>
      </w:tr>
      <w:tr w:rsidR="007D2A01" w:rsidRPr="000E27A9" w:rsidDel="00BC6402" w14:paraId="04A10CC5" w14:textId="52C48018" w:rsidTr="00C316CF">
        <w:trPr>
          <w:cantSplit/>
          <w:jc w:val="center"/>
          <w:del w:id="318" w:author="Nikki Moore" w:date="2025-02-21T13:05:00Z"/>
        </w:trPr>
        <w:tc>
          <w:tcPr>
            <w:tcW w:w="1555" w:type="dxa"/>
            <w:tcBorders>
              <w:left w:val="single" w:sz="4" w:space="0" w:color="auto"/>
              <w:bottom w:val="single" w:sz="4" w:space="0" w:color="auto"/>
            </w:tcBorders>
          </w:tcPr>
          <w:p w14:paraId="7A22C1D4" w14:textId="6313B027" w:rsidR="007D2A01" w:rsidRPr="000E27A9" w:rsidDel="00BC6402" w:rsidRDefault="007D2A01" w:rsidP="00C316CF">
            <w:pPr>
              <w:keepNext/>
              <w:spacing w:after="0" w:line="276" w:lineRule="auto"/>
              <w:rPr>
                <w:del w:id="319" w:author="Nikki Moore" w:date="2025-02-21T13:05:00Z"/>
                <w:rFonts w:ascii="Arial" w:hAnsi="Arial" w:cs="Arial"/>
                <w:sz w:val="18"/>
                <w:szCs w:val="18"/>
              </w:rPr>
            </w:pPr>
          </w:p>
        </w:tc>
        <w:tc>
          <w:tcPr>
            <w:tcW w:w="1285" w:type="dxa"/>
            <w:tcBorders>
              <w:bottom w:val="single" w:sz="4" w:space="0" w:color="auto"/>
            </w:tcBorders>
          </w:tcPr>
          <w:p w14:paraId="2272CA8B" w14:textId="0559BC76" w:rsidR="007D2A01" w:rsidRPr="000E27A9" w:rsidDel="00BC6402" w:rsidRDefault="007D2A01" w:rsidP="00C316CF">
            <w:pPr>
              <w:keepNext/>
              <w:spacing w:after="0" w:line="276" w:lineRule="auto"/>
              <w:rPr>
                <w:del w:id="320" w:author="Nikki Moore" w:date="2025-02-21T13:05:00Z"/>
                <w:rFonts w:ascii="Arial" w:hAnsi="Arial" w:cs="Arial"/>
                <w:sz w:val="18"/>
                <w:szCs w:val="18"/>
              </w:rPr>
            </w:pPr>
          </w:p>
        </w:tc>
        <w:tc>
          <w:tcPr>
            <w:tcW w:w="1276" w:type="dxa"/>
            <w:tcBorders>
              <w:bottom w:val="single" w:sz="4" w:space="0" w:color="auto"/>
            </w:tcBorders>
          </w:tcPr>
          <w:p w14:paraId="28D0F8F6" w14:textId="5E9FAABF" w:rsidR="007D2A01" w:rsidRPr="000E27A9" w:rsidDel="00BC6402" w:rsidRDefault="007D2A01" w:rsidP="00C316CF">
            <w:pPr>
              <w:keepNext/>
              <w:spacing w:after="0" w:line="276" w:lineRule="auto"/>
              <w:rPr>
                <w:del w:id="321" w:author="Nikki Moore" w:date="2025-02-21T13:05:00Z"/>
                <w:rFonts w:ascii="Arial" w:hAnsi="Arial" w:cs="Arial"/>
                <w:sz w:val="18"/>
                <w:szCs w:val="18"/>
              </w:rPr>
            </w:pPr>
          </w:p>
        </w:tc>
        <w:tc>
          <w:tcPr>
            <w:tcW w:w="2268" w:type="dxa"/>
            <w:tcBorders>
              <w:bottom w:val="single" w:sz="4" w:space="0" w:color="auto"/>
            </w:tcBorders>
          </w:tcPr>
          <w:p w14:paraId="73EBAD43" w14:textId="235F8D38" w:rsidR="007D2A01" w:rsidRPr="000E27A9" w:rsidDel="00BC6402" w:rsidRDefault="007D2A01" w:rsidP="00C316CF">
            <w:pPr>
              <w:keepNext/>
              <w:spacing w:after="0" w:line="276" w:lineRule="auto"/>
              <w:rPr>
                <w:del w:id="322" w:author="Nikki Moore" w:date="2025-02-21T13:05:00Z"/>
                <w:rFonts w:ascii="Arial" w:hAnsi="Arial" w:cs="Arial"/>
                <w:sz w:val="18"/>
                <w:szCs w:val="18"/>
              </w:rPr>
            </w:pPr>
            <w:del w:id="323" w:author="Nikki Moore" w:date="2025-02-21T13:05:00Z">
              <w:r w:rsidRPr="000E27A9" w:rsidDel="00BC6402">
                <w:rPr>
                  <w:rFonts w:ascii="Arial" w:hAnsi="Arial" w:cs="Arial"/>
                  <w:sz w:val="18"/>
                  <w:szCs w:val="18"/>
                </w:rPr>
                <w:delText>Minimum rate</w:delText>
              </w:r>
            </w:del>
          </w:p>
        </w:tc>
        <w:tc>
          <w:tcPr>
            <w:tcW w:w="851" w:type="dxa"/>
            <w:tcBorders>
              <w:bottom w:val="single" w:sz="4" w:space="0" w:color="auto"/>
            </w:tcBorders>
          </w:tcPr>
          <w:p w14:paraId="3362D083" w14:textId="18AEAAD5" w:rsidR="007D2A01" w:rsidRPr="00441919" w:rsidDel="00BC6402" w:rsidRDefault="007D2A01" w:rsidP="00C316CF">
            <w:pPr>
              <w:keepNext/>
              <w:spacing w:after="0" w:line="276" w:lineRule="auto"/>
              <w:jc w:val="right"/>
              <w:rPr>
                <w:del w:id="324" w:author="Nikki Moore" w:date="2025-02-21T13:05:00Z"/>
                <w:rFonts w:ascii="Arial" w:hAnsi="Arial" w:cs="Arial"/>
                <w:sz w:val="18"/>
                <w:szCs w:val="18"/>
              </w:rPr>
            </w:pPr>
            <w:del w:id="325" w:author="Nikki Moore" w:date="2025-02-21T13:05:00Z">
              <w:r w:rsidRPr="00441919" w:rsidDel="00BC6402">
                <w:rPr>
                  <w:rFonts w:ascii="Arial" w:hAnsi="Arial" w:cs="Arial"/>
                  <w:sz w:val="18"/>
                  <w:szCs w:val="18"/>
                </w:rPr>
                <w:delText>0.46</w:delText>
              </w:r>
            </w:del>
          </w:p>
        </w:tc>
        <w:tc>
          <w:tcPr>
            <w:tcW w:w="698" w:type="dxa"/>
            <w:tcBorders>
              <w:bottom w:val="single" w:sz="4" w:space="0" w:color="auto"/>
            </w:tcBorders>
          </w:tcPr>
          <w:p w14:paraId="70E5FE17" w14:textId="46E6876D" w:rsidR="007D2A01" w:rsidRPr="00441919" w:rsidDel="00BC6402" w:rsidRDefault="007D2A01" w:rsidP="00C316CF">
            <w:pPr>
              <w:keepNext/>
              <w:spacing w:after="0" w:line="276" w:lineRule="auto"/>
              <w:jc w:val="right"/>
              <w:rPr>
                <w:del w:id="326" w:author="Nikki Moore" w:date="2025-02-21T13:05:00Z"/>
                <w:rFonts w:ascii="Arial" w:hAnsi="Arial" w:cs="Arial"/>
                <w:sz w:val="18"/>
                <w:szCs w:val="18"/>
              </w:rPr>
            </w:pPr>
            <w:del w:id="327" w:author="Nikki Moore" w:date="2025-02-21T13:05:00Z">
              <w:r w:rsidRPr="00441919" w:rsidDel="00BC6402">
                <w:rPr>
                  <w:rFonts w:ascii="Arial" w:hAnsi="Arial" w:cs="Arial"/>
                  <w:sz w:val="18"/>
                  <w:szCs w:val="18"/>
                </w:rPr>
                <w:delText>0.07</w:delText>
              </w:r>
            </w:del>
          </w:p>
        </w:tc>
        <w:tc>
          <w:tcPr>
            <w:tcW w:w="709" w:type="dxa"/>
            <w:tcBorders>
              <w:bottom w:val="single" w:sz="4" w:space="0" w:color="auto"/>
            </w:tcBorders>
          </w:tcPr>
          <w:p w14:paraId="4251A3A7" w14:textId="5EC17357" w:rsidR="007D2A01" w:rsidRPr="00441919" w:rsidDel="00BC6402" w:rsidRDefault="007D2A01" w:rsidP="00C316CF">
            <w:pPr>
              <w:keepNext/>
              <w:spacing w:after="0" w:line="276" w:lineRule="auto"/>
              <w:jc w:val="right"/>
              <w:rPr>
                <w:del w:id="328" w:author="Nikki Moore" w:date="2025-02-21T13:05:00Z"/>
                <w:rFonts w:ascii="Arial" w:hAnsi="Arial" w:cs="Arial"/>
                <w:sz w:val="18"/>
                <w:szCs w:val="18"/>
              </w:rPr>
            </w:pPr>
            <w:del w:id="329" w:author="Nikki Moore" w:date="2025-02-21T13:05:00Z">
              <w:r w:rsidRPr="00441919" w:rsidDel="00BC6402">
                <w:rPr>
                  <w:rFonts w:ascii="Arial" w:hAnsi="Arial" w:cs="Arial"/>
                  <w:sz w:val="18"/>
                  <w:szCs w:val="18"/>
                </w:rPr>
                <w:delText>6.7</w:delText>
              </w:r>
            </w:del>
          </w:p>
        </w:tc>
        <w:tc>
          <w:tcPr>
            <w:tcW w:w="851" w:type="dxa"/>
            <w:tcBorders>
              <w:bottom w:val="single" w:sz="4" w:space="0" w:color="auto"/>
            </w:tcBorders>
          </w:tcPr>
          <w:p w14:paraId="51001BB4" w14:textId="548AF4D6" w:rsidR="007D2A01" w:rsidRPr="00441919" w:rsidDel="00BC6402" w:rsidRDefault="007D2A01" w:rsidP="00C316CF">
            <w:pPr>
              <w:keepNext/>
              <w:spacing w:after="0" w:line="276" w:lineRule="auto"/>
              <w:jc w:val="right"/>
              <w:rPr>
                <w:del w:id="330" w:author="Nikki Moore" w:date="2025-02-21T13:05:00Z"/>
                <w:rFonts w:ascii="Arial" w:hAnsi="Arial" w:cs="Arial"/>
                <w:sz w:val="18"/>
                <w:szCs w:val="18"/>
              </w:rPr>
            </w:pPr>
            <w:del w:id="331" w:author="Nikki Moore" w:date="2025-02-21T13:05:00Z">
              <w:r w:rsidRPr="00441919" w:rsidDel="00BC6402">
                <w:rPr>
                  <w:rFonts w:ascii="Arial" w:hAnsi="Arial" w:cs="Arial"/>
                  <w:sz w:val="18"/>
                  <w:szCs w:val="18"/>
                </w:rPr>
                <w:delText>0</w:delText>
              </w:r>
            </w:del>
          </w:p>
        </w:tc>
        <w:tc>
          <w:tcPr>
            <w:tcW w:w="567" w:type="dxa"/>
            <w:tcBorders>
              <w:bottom w:val="single" w:sz="4" w:space="0" w:color="auto"/>
            </w:tcBorders>
          </w:tcPr>
          <w:p w14:paraId="0C33A0A9" w14:textId="71DFA635" w:rsidR="007D2A01" w:rsidRPr="00441919" w:rsidDel="00BC6402" w:rsidRDefault="007D2A01" w:rsidP="00C316CF">
            <w:pPr>
              <w:keepNext/>
              <w:spacing w:after="0" w:line="276" w:lineRule="auto"/>
              <w:jc w:val="right"/>
              <w:rPr>
                <w:del w:id="332" w:author="Nikki Moore" w:date="2025-02-21T13:05:00Z"/>
                <w:rFonts w:ascii="Arial" w:hAnsi="Arial" w:cs="Arial"/>
                <w:sz w:val="18"/>
                <w:szCs w:val="18"/>
              </w:rPr>
            </w:pPr>
          </w:p>
        </w:tc>
        <w:tc>
          <w:tcPr>
            <w:tcW w:w="421" w:type="dxa"/>
            <w:tcBorders>
              <w:bottom w:val="single" w:sz="4" w:space="0" w:color="auto"/>
            </w:tcBorders>
          </w:tcPr>
          <w:p w14:paraId="33A725D3" w14:textId="2BF831BF" w:rsidR="007D2A01" w:rsidRPr="00441919" w:rsidDel="00BC6402" w:rsidRDefault="007D2A01" w:rsidP="00C316CF">
            <w:pPr>
              <w:keepNext/>
              <w:spacing w:after="0" w:line="276" w:lineRule="auto"/>
              <w:jc w:val="right"/>
              <w:rPr>
                <w:del w:id="333" w:author="Nikki Moore" w:date="2025-02-21T13:05:00Z"/>
                <w:rFonts w:ascii="Arial" w:hAnsi="Arial" w:cs="Arial"/>
                <w:sz w:val="18"/>
                <w:szCs w:val="18"/>
              </w:rPr>
            </w:pPr>
          </w:p>
        </w:tc>
        <w:tc>
          <w:tcPr>
            <w:tcW w:w="241" w:type="dxa"/>
            <w:tcBorders>
              <w:bottom w:val="single" w:sz="4" w:space="0" w:color="auto"/>
            </w:tcBorders>
          </w:tcPr>
          <w:p w14:paraId="2E62CC7F" w14:textId="6B9934D7" w:rsidR="007D2A01" w:rsidRPr="00441919" w:rsidDel="00BC6402" w:rsidRDefault="007D2A01" w:rsidP="00C316CF">
            <w:pPr>
              <w:keepNext/>
              <w:spacing w:after="0" w:line="276" w:lineRule="auto"/>
              <w:jc w:val="right"/>
              <w:rPr>
                <w:del w:id="334" w:author="Nikki Moore" w:date="2025-02-21T13:05:00Z"/>
                <w:rFonts w:ascii="Arial" w:hAnsi="Arial" w:cs="Arial"/>
                <w:sz w:val="18"/>
                <w:szCs w:val="18"/>
              </w:rPr>
            </w:pPr>
          </w:p>
        </w:tc>
        <w:tc>
          <w:tcPr>
            <w:tcW w:w="897" w:type="dxa"/>
            <w:tcBorders>
              <w:bottom w:val="single" w:sz="4" w:space="0" w:color="auto"/>
            </w:tcBorders>
          </w:tcPr>
          <w:p w14:paraId="1F4BEA7F" w14:textId="6F8D0EBE" w:rsidR="007D2A01" w:rsidRPr="00441919" w:rsidDel="00BC6402" w:rsidRDefault="007D2A01" w:rsidP="00C316CF">
            <w:pPr>
              <w:keepNext/>
              <w:spacing w:after="0" w:line="276" w:lineRule="auto"/>
              <w:jc w:val="right"/>
              <w:rPr>
                <w:del w:id="335" w:author="Nikki Moore" w:date="2025-02-21T13:05:00Z"/>
                <w:rFonts w:ascii="Arial" w:hAnsi="Arial" w:cs="Arial"/>
                <w:sz w:val="18"/>
                <w:szCs w:val="18"/>
              </w:rPr>
            </w:pPr>
          </w:p>
        </w:tc>
        <w:tc>
          <w:tcPr>
            <w:tcW w:w="850" w:type="dxa"/>
            <w:tcBorders>
              <w:bottom w:val="single" w:sz="4" w:space="0" w:color="auto"/>
            </w:tcBorders>
          </w:tcPr>
          <w:p w14:paraId="3E6FD31E" w14:textId="117B8BEF" w:rsidR="007D2A01" w:rsidRPr="00441919" w:rsidDel="00BC6402" w:rsidRDefault="007D2A01" w:rsidP="00C316CF">
            <w:pPr>
              <w:keepNext/>
              <w:spacing w:after="0" w:line="276" w:lineRule="auto"/>
              <w:jc w:val="right"/>
              <w:rPr>
                <w:del w:id="336" w:author="Nikki Moore" w:date="2025-02-21T13:05:00Z"/>
                <w:rFonts w:ascii="Arial" w:hAnsi="Arial" w:cs="Arial"/>
                <w:sz w:val="18"/>
                <w:szCs w:val="18"/>
              </w:rPr>
            </w:pPr>
          </w:p>
        </w:tc>
        <w:tc>
          <w:tcPr>
            <w:tcW w:w="709" w:type="dxa"/>
            <w:tcBorders>
              <w:bottom w:val="single" w:sz="4" w:space="0" w:color="auto"/>
              <w:right w:val="single" w:sz="4" w:space="0" w:color="auto"/>
            </w:tcBorders>
          </w:tcPr>
          <w:p w14:paraId="6302FC97" w14:textId="4BB3FB82" w:rsidR="007D2A01" w:rsidRPr="00441919" w:rsidDel="00BC6402" w:rsidRDefault="007D2A01" w:rsidP="00C316CF">
            <w:pPr>
              <w:keepNext/>
              <w:spacing w:after="0" w:line="276" w:lineRule="auto"/>
              <w:jc w:val="right"/>
              <w:rPr>
                <w:del w:id="337" w:author="Nikki Moore" w:date="2025-02-21T13:05:00Z"/>
                <w:rFonts w:ascii="Arial" w:hAnsi="Arial" w:cs="Arial"/>
                <w:sz w:val="18"/>
                <w:szCs w:val="18"/>
              </w:rPr>
            </w:pPr>
          </w:p>
        </w:tc>
      </w:tr>
      <w:tr w:rsidR="007D2A01" w:rsidRPr="000E27A9" w:rsidDel="00BC6402" w14:paraId="2119DEF9" w14:textId="651061B0" w:rsidTr="00C316CF">
        <w:trPr>
          <w:cantSplit/>
          <w:jc w:val="center"/>
          <w:del w:id="338" w:author="Nikki Moore" w:date="2025-02-21T13:05:00Z"/>
        </w:trPr>
        <w:tc>
          <w:tcPr>
            <w:tcW w:w="1555" w:type="dxa"/>
            <w:vMerge w:val="restart"/>
            <w:tcBorders>
              <w:top w:val="single" w:sz="4" w:space="0" w:color="auto"/>
              <w:left w:val="single" w:sz="4" w:space="0" w:color="auto"/>
            </w:tcBorders>
          </w:tcPr>
          <w:p w14:paraId="317381DD" w14:textId="72677D2F" w:rsidR="007D2A01" w:rsidRPr="000E27A9" w:rsidDel="00BC6402" w:rsidRDefault="007D2A01" w:rsidP="00C316CF">
            <w:pPr>
              <w:keepNext/>
              <w:spacing w:after="0" w:line="276" w:lineRule="auto"/>
              <w:rPr>
                <w:del w:id="339" w:author="Nikki Moore" w:date="2025-02-21T13:05:00Z"/>
                <w:rFonts w:ascii="Arial" w:hAnsi="Arial" w:cs="Arial"/>
                <w:sz w:val="18"/>
                <w:szCs w:val="18"/>
              </w:rPr>
            </w:pPr>
            <w:del w:id="340" w:author="Nikki Moore" w:date="2025-02-21T13:05:00Z">
              <w:r w:rsidRPr="000E27A9" w:rsidDel="00BC6402">
                <w:rPr>
                  <w:rFonts w:ascii="Arial" w:hAnsi="Arial" w:cs="Arial"/>
                  <w:sz w:val="18"/>
                  <w:szCs w:val="18"/>
                </w:rPr>
                <w:delText>Potential dispersal rate</w:delText>
              </w:r>
              <w:r w:rsidDel="00BC6402">
                <w:rPr>
                  <w:rFonts w:ascii="Arial" w:hAnsi="Arial" w:cs="Arial"/>
                  <w:sz w:val="18"/>
                  <w:szCs w:val="18"/>
                </w:rPr>
                <w:delText>: additive</w:delText>
              </w:r>
            </w:del>
          </w:p>
        </w:tc>
        <w:tc>
          <w:tcPr>
            <w:tcW w:w="1285" w:type="dxa"/>
            <w:vMerge w:val="restart"/>
            <w:tcBorders>
              <w:top w:val="single" w:sz="4" w:space="0" w:color="auto"/>
            </w:tcBorders>
          </w:tcPr>
          <w:p w14:paraId="3749B9C7" w14:textId="65ABBAA5" w:rsidR="007D2A01" w:rsidRPr="000E27A9" w:rsidDel="00BC6402" w:rsidRDefault="007D2A01" w:rsidP="00C316CF">
            <w:pPr>
              <w:keepNext/>
              <w:spacing w:after="0" w:line="276" w:lineRule="auto"/>
              <w:rPr>
                <w:del w:id="341" w:author="Nikki Moore" w:date="2025-02-21T13:05:00Z"/>
                <w:rFonts w:ascii="Arial" w:hAnsi="Arial" w:cs="Arial"/>
                <w:sz w:val="18"/>
                <w:szCs w:val="18"/>
              </w:rPr>
            </w:pPr>
            <w:del w:id="342" w:author="Nikki Moore" w:date="2025-02-21T13:05:00Z">
              <w:r w:rsidDel="00BC6402">
                <w:rPr>
                  <w:rFonts w:ascii="Arial" w:hAnsi="Arial" w:cs="Arial"/>
                  <w:sz w:val="18"/>
                  <w:szCs w:val="18"/>
                </w:rPr>
                <w:delText>p90</w:delText>
              </w:r>
            </w:del>
          </w:p>
        </w:tc>
        <w:tc>
          <w:tcPr>
            <w:tcW w:w="1276" w:type="dxa"/>
            <w:vMerge w:val="restart"/>
            <w:tcBorders>
              <w:top w:val="single" w:sz="4" w:space="0" w:color="auto"/>
            </w:tcBorders>
          </w:tcPr>
          <w:p w14:paraId="2268CD81" w14:textId="71A42EF7" w:rsidR="007D2A01" w:rsidRPr="000E27A9" w:rsidDel="00BC6402" w:rsidRDefault="007D2A01" w:rsidP="00C316CF">
            <w:pPr>
              <w:keepNext/>
              <w:spacing w:after="0" w:line="276" w:lineRule="auto"/>
              <w:rPr>
                <w:del w:id="343" w:author="Nikki Moore" w:date="2025-02-21T13:05:00Z"/>
                <w:rFonts w:ascii="Arial" w:hAnsi="Arial" w:cs="Arial"/>
                <w:sz w:val="18"/>
                <w:szCs w:val="18"/>
              </w:rPr>
            </w:pPr>
            <w:del w:id="344" w:author="Nikki Moore" w:date="2025-02-21T13:05:00Z">
              <w:r w:rsidRPr="000E27A9" w:rsidDel="00BC6402">
                <w:rPr>
                  <w:rFonts w:ascii="Arial" w:hAnsi="Arial" w:cs="Arial"/>
                  <w:sz w:val="18"/>
                  <w:szCs w:val="18"/>
                </w:rPr>
                <w:delText>Median</w:delText>
              </w:r>
            </w:del>
          </w:p>
        </w:tc>
        <w:tc>
          <w:tcPr>
            <w:tcW w:w="2268" w:type="dxa"/>
            <w:tcBorders>
              <w:top w:val="single" w:sz="4" w:space="0" w:color="auto"/>
            </w:tcBorders>
          </w:tcPr>
          <w:p w14:paraId="29A088E9" w14:textId="2B7DAE0F" w:rsidR="007D2A01" w:rsidRPr="000E27A9" w:rsidDel="00BC6402" w:rsidRDefault="007D2A01" w:rsidP="00C316CF">
            <w:pPr>
              <w:keepNext/>
              <w:spacing w:after="0" w:line="276" w:lineRule="auto"/>
              <w:rPr>
                <w:del w:id="345" w:author="Nikki Moore" w:date="2025-02-21T13:05:00Z"/>
                <w:rFonts w:ascii="Arial" w:hAnsi="Arial" w:cs="Arial"/>
                <w:sz w:val="18"/>
                <w:szCs w:val="18"/>
              </w:rPr>
            </w:pPr>
            <w:del w:id="346"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0EB10B38" w14:textId="69857411" w:rsidR="007D2A01" w:rsidRPr="00441919" w:rsidDel="00BC6402" w:rsidRDefault="007D2A01" w:rsidP="00C316CF">
            <w:pPr>
              <w:keepNext/>
              <w:spacing w:after="0" w:line="276" w:lineRule="auto"/>
              <w:jc w:val="right"/>
              <w:rPr>
                <w:del w:id="347" w:author="Nikki Moore" w:date="2025-02-21T13:05:00Z"/>
                <w:rFonts w:ascii="Arial" w:hAnsi="Arial" w:cs="Arial"/>
                <w:sz w:val="18"/>
                <w:szCs w:val="18"/>
              </w:rPr>
            </w:pPr>
            <w:del w:id="348" w:author="Nikki Moore" w:date="2025-02-21T13:05:00Z">
              <w:r w:rsidRPr="00441919" w:rsidDel="00BC6402">
                <w:rPr>
                  <w:rFonts w:ascii="Arial" w:hAnsi="Arial" w:cs="Arial"/>
                  <w:sz w:val="18"/>
                  <w:szCs w:val="18"/>
                </w:rPr>
                <w:delText>0.27</w:delText>
              </w:r>
            </w:del>
          </w:p>
        </w:tc>
        <w:tc>
          <w:tcPr>
            <w:tcW w:w="698" w:type="dxa"/>
            <w:tcBorders>
              <w:top w:val="single" w:sz="4" w:space="0" w:color="auto"/>
            </w:tcBorders>
          </w:tcPr>
          <w:p w14:paraId="39081C24" w14:textId="2A90AF70" w:rsidR="007D2A01" w:rsidRPr="00441919" w:rsidDel="00BC6402" w:rsidRDefault="007D2A01" w:rsidP="00C316CF">
            <w:pPr>
              <w:keepNext/>
              <w:spacing w:after="0" w:line="276" w:lineRule="auto"/>
              <w:jc w:val="right"/>
              <w:rPr>
                <w:del w:id="349" w:author="Nikki Moore" w:date="2025-02-21T13:05:00Z"/>
                <w:rFonts w:ascii="Arial" w:hAnsi="Arial" w:cs="Arial"/>
                <w:sz w:val="18"/>
                <w:szCs w:val="18"/>
              </w:rPr>
            </w:pPr>
            <w:del w:id="350" w:author="Nikki Moore" w:date="2025-02-21T13:05:00Z">
              <w:r w:rsidRPr="00441919" w:rsidDel="00BC6402">
                <w:rPr>
                  <w:rFonts w:ascii="Arial" w:hAnsi="Arial" w:cs="Arial"/>
                  <w:sz w:val="18"/>
                  <w:szCs w:val="18"/>
                </w:rPr>
                <w:delText>0.22</w:delText>
              </w:r>
            </w:del>
          </w:p>
        </w:tc>
        <w:tc>
          <w:tcPr>
            <w:tcW w:w="709" w:type="dxa"/>
            <w:tcBorders>
              <w:top w:val="single" w:sz="4" w:space="0" w:color="auto"/>
            </w:tcBorders>
          </w:tcPr>
          <w:p w14:paraId="072C5EC8" w14:textId="274A7E66" w:rsidR="007D2A01" w:rsidRPr="00441919" w:rsidDel="00BC6402" w:rsidRDefault="007D2A01" w:rsidP="00C316CF">
            <w:pPr>
              <w:keepNext/>
              <w:spacing w:after="0" w:line="276" w:lineRule="auto"/>
              <w:jc w:val="right"/>
              <w:rPr>
                <w:del w:id="351" w:author="Nikki Moore" w:date="2025-02-21T13:05:00Z"/>
                <w:rFonts w:ascii="Arial" w:hAnsi="Arial" w:cs="Arial"/>
                <w:sz w:val="18"/>
                <w:szCs w:val="18"/>
              </w:rPr>
            </w:pPr>
            <w:del w:id="352" w:author="Nikki Moore" w:date="2025-02-21T13:05:00Z">
              <w:r w:rsidRPr="00441919" w:rsidDel="00BC6402">
                <w:rPr>
                  <w:rFonts w:ascii="Arial" w:hAnsi="Arial" w:cs="Arial"/>
                  <w:sz w:val="18"/>
                  <w:szCs w:val="18"/>
                </w:rPr>
                <w:delText>1.24</w:delText>
              </w:r>
            </w:del>
          </w:p>
        </w:tc>
        <w:tc>
          <w:tcPr>
            <w:tcW w:w="851" w:type="dxa"/>
            <w:tcBorders>
              <w:top w:val="single" w:sz="4" w:space="0" w:color="auto"/>
            </w:tcBorders>
          </w:tcPr>
          <w:p w14:paraId="4C3CDFFE" w14:textId="7B135514" w:rsidR="007D2A01" w:rsidRPr="00441919" w:rsidDel="00BC6402" w:rsidRDefault="007D2A01" w:rsidP="00C316CF">
            <w:pPr>
              <w:keepNext/>
              <w:spacing w:after="0" w:line="276" w:lineRule="auto"/>
              <w:jc w:val="right"/>
              <w:rPr>
                <w:del w:id="353" w:author="Nikki Moore" w:date="2025-02-21T13:05:00Z"/>
                <w:rFonts w:ascii="Arial" w:hAnsi="Arial" w:cs="Arial"/>
                <w:sz w:val="18"/>
                <w:szCs w:val="18"/>
              </w:rPr>
            </w:pPr>
            <w:del w:id="354" w:author="Nikki Moore" w:date="2025-02-21T13:05:00Z">
              <w:r w:rsidRPr="00441919" w:rsidDel="00BC6402">
                <w:rPr>
                  <w:rFonts w:ascii="Arial" w:hAnsi="Arial" w:cs="Arial"/>
                  <w:sz w:val="18"/>
                  <w:szCs w:val="18"/>
                </w:rPr>
                <w:delText>0.22</w:delText>
              </w:r>
            </w:del>
          </w:p>
        </w:tc>
        <w:tc>
          <w:tcPr>
            <w:tcW w:w="567" w:type="dxa"/>
            <w:tcBorders>
              <w:top w:val="single" w:sz="4" w:space="0" w:color="auto"/>
            </w:tcBorders>
          </w:tcPr>
          <w:p w14:paraId="5669FC19" w14:textId="1FB4D001" w:rsidR="007D2A01" w:rsidRPr="00441919" w:rsidDel="00BC6402" w:rsidRDefault="007D2A01" w:rsidP="00C316CF">
            <w:pPr>
              <w:keepNext/>
              <w:spacing w:after="0" w:line="276" w:lineRule="auto"/>
              <w:jc w:val="right"/>
              <w:rPr>
                <w:del w:id="355" w:author="Nikki Moore" w:date="2025-02-21T13:05:00Z"/>
                <w:rFonts w:ascii="Arial" w:hAnsi="Arial" w:cs="Arial"/>
                <w:sz w:val="18"/>
                <w:szCs w:val="18"/>
              </w:rPr>
            </w:pPr>
            <w:del w:id="356" w:author="Nikki Moore" w:date="2025-02-21T13:05:00Z">
              <w:r w:rsidRPr="00441919" w:rsidDel="00BC6402">
                <w:rPr>
                  <w:rFonts w:ascii="Arial" w:hAnsi="Arial" w:cs="Arial"/>
                  <w:sz w:val="18"/>
                  <w:szCs w:val="18"/>
                </w:rPr>
                <w:delText>0.1</w:delText>
              </w:r>
            </w:del>
          </w:p>
        </w:tc>
        <w:tc>
          <w:tcPr>
            <w:tcW w:w="421" w:type="dxa"/>
            <w:tcBorders>
              <w:top w:val="single" w:sz="4" w:space="0" w:color="auto"/>
            </w:tcBorders>
          </w:tcPr>
          <w:p w14:paraId="3AF92958" w14:textId="6958D17E" w:rsidR="007D2A01" w:rsidRPr="00441919" w:rsidDel="00BC6402" w:rsidRDefault="007D2A01" w:rsidP="00C316CF">
            <w:pPr>
              <w:keepNext/>
              <w:spacing w:after="0" w:line="276" w:lineRule="auto"/>
              <w:jc w:val="right"/>
              <w:rPr>
                <w:del w:id="357" w:author="Nikki Moore" w:date="2025-02-21T13:05:00Z"/>
                <w:rFonts w:ascii="Arial" w:hAnsi="Arial" w:cs="Arial"/>
                <w:sz w:val="18"/>
                <w:szCs w:val="18"/>
              </w:rPr>
            </w:pPr>
            <w:del w:id="358" w:author="Nikki Moore" w:date="2025-02-21T13:05:00Z">
              <w:r w:rsidRPr="00441919" w:rsidDel="00BC6402">
                <w:rPr>
                  <w:rFonts w:ascii="Arial" w:hAnsi="Arial" w:cs="Arial"/>
                  <w:sz w:val="18"/>
                  <w:szCs w:val="18"/>
                </w:rPr>
                <w:delText>418</w:delText>
              </w:r>
            </w:del>
          </w:p>
        </w:tc>
        <w:tc>
          <w:tcPr>
            <w:tcW w:w="241" w:type="dxa"/>
            <w:tcBorders>
              <w:top w:val="single" w:sz="4" w:space="0" w:color="auto"/>
            </w:tcBorders>
          </w:tcPr>
          <w:p w14:paraId="03B3DBC8" w14:textId="64E09069" w:rsidR="007D2A01" w:rsidRPr="00441919" w:rsidDel="00BC6402" w:rsidRDefault="007D2A01" w:rsidP="00C316CF">
            <w:pPr>
              <w:keepNext/>
              <w:spacing w:after="0" w:line="276" w:lineRule="auto"/>
              <w:jc w:val="right"/>
              <w:rPr>
                <w:del w:id="359" w:author="Nikki Moore" w:date="2025-02-21T13:05:00Z"/>
                <w:rFonts w:ascii="Arial" w:hAnsi="Arial" w:cs="Arial"/>
                <w:sz w:val="18"/>
                <w:szCs w:val="18"/>
              </w:rPr>
            </w:pPr>
            <w:del w:id="360" w:author="Nikki Moore" w:date="2025-02-21T13:05:00Z">
              <w:r w:rsidRPr="00441919" w:rsidDel="00BC6402">
                <w:rPr>
                  <w:rFonts w:ascii="Arial" w:hAnsi="Arial" w:cs="Arial"/>
                  <w:sz w:val="18"/>
                  <w:szCs w:val="18"/>
                </w:rPr>
                <w:delText>4</w:delText>
              </w:r>
            </w:del>
          </w:p>
        </w:tc>
        <w:tc>
          <w:tcPr>
            <w:tcW w:w="897" w:type="dxa"/>
            <w:tcBorders>
              <w:top w:val="single" w:sz="4" w:space="0" w:color="auto"/>
            </w:tcBorders>
          </w:tcPr>
          <w:p w14:paraId="26032DB9" w14:textId="23EEA838" w:rsidR="007D2A01" w:rsidRPr="00441919" w:rsidDel="00BC6402" w:rsidRDefault="007D2A01" w:rsidP="00C316CF">
            <w:pPr>
              <w:keepNext/>
              <w:spacing w:after="0" w:line="276" w:lineRule="auto"/>
              <w:jc w:val="right"/>
              <w:rPr>
                <w:del w:id="361" w:author="Nikki Moore" w:date="2025-02-21T13:05:00Z"/>
                <w:rFonts w:ascii="Arial" w:hAnsi="Arial" w:cs="Arial"/>
                <w:sz w:val="18"/>
                <w:szCs w:val="18"/>
              </w:rPr>
            </w:pPr>
            <w:del w:id="362" w:author="Nikki Moore" w:date="2025-02-21T13:05:00Z">
              <w:r w:rsidRPr="00441919" w:rsidDel="00BC6402">
                <w:rPr>
                  <w:rFonts w:ascii="Arial" w:hAnsi="Arial" w:cs="Arial"/>
                  <w:sz w:val="18"/>
                  <w:szCs w:val="18"/>
                </w:rPr>
                <w:delText>-1086.9</w:delText>
              </w:r>
            </w:del>
          </w:p>
        </w:tc>
        <w:tc>
          <w:tcPr>
            <w:tcW w:w="850" w:type="dxa"/>
            <w:tcBorders>
              <w:top w:val="single" w:sz="4" w:space="0" w:color="auto"/>
            </w:tcBorders>
          </w:tcPr>
          <w:p w14:paraId="62FDD02C" w14:textId="540B4890" w:rsidR="007D2A01" w:rsidRPr="00441919" w:rsidDel="00BC6402" w:rsidRDefault="007D2A01" w:rsidP="00C316CF">
            <w:pPr>
              <w:keepNext/>
              <w:spacing w:after="0" w:line="276" w:lineRule="auto"/>
              <w:jc w:val="right"/>
              <w:rPr>
                <w:del w:id="363" w:author="Nikki Moore" w:date="2025-02-21T13:05:00Z"/>
                <w:rFonts w:ascii="Arial" w:hAnsi="Arial" w:cs="Arial"/>
                <w:sz w:val="18"/>
                <w:szCs w:val="18"/>
              </w:rPr>
            </w:pPr>
            <w:del w:id="364" w:author="Nikki Moore" w:date="2025-02-21T13:05:00Z">
              <w:r w:rsidRPr="00441919" w:rsidDel="00BC6402">
                <w:rPr>
                  <w:rFonts w:ascii="Arial" w:hAnsi="Arial" w:cs="Arial"/>
                  <w:sz w:val="18"/>
                  <w:szCs w:val="18"/>
                </w:rPr>
                <w:delText>2181.91</w:delText>
              </w:r>
            </w:del>
          </w:p>
        </w:tc>
        <w:tc>
          <w:tcPr>
            <w:tcW w:w="709" w:type="dxa"/>
            <w:tcBorders>
              <w:top w:val="single" w:sz="4" w:space="0" w:color="auto"/>
              <w:right w:val="single" w:sz="4" w:space="0" w:color="auto"/>
            </w:tcBorders>
          </w:tcPr>
          <w:p w14:paraId="3E280A24" w14:textId="1DDA9199" w:rsidR="007D2A01" w:rsidRPr="00441919" w:rsidDel="00BC6402" w:rsidRDefault="007D2A01" w:rsidP="00C316CF">
            <w:pPr>
              <w:keepNext/>
              <w:spacing w:after="0" w:line="276" w:lineRule="auto"/>
              <w:jc w:val="right"/>
              <w:rPr>
                <w:del w:id="365" w:author="Nikki Moore" w:date="2025-02-21T13:05:00Z"/>
                <w:rFonts w:ascii="Arial" w:hAnsi="Arial" w:cs="Arial"/>
                <w:sz w:val="18"/>
                <w:szCs w:val="18"/>
              </w:rPr>
            </w:pPr>
            <w:del w:id="366" w:author="Nikki Moore" w:date="2025-02-21T13:05:00Z">
              <w:r w:rsidRPr="00441919" w:rsidDel="00BC6402">
                <w:rPr>
                  <w:rFonts w:ascii="Arial" w:hAnsi="Arial" w:cs="Arial"/>
                  <w:sz w:val="18"/>
                  <w:szCs w:val="18"/>
                </w:rPr>
                <w:delText>5.52</w:delText>
              </w:r>
            </w:del>
          </w:p>
        </w:tc>
      </w:tr>
      <w:tr w:rsidR="007D2A01" w:rsidRPr="000E27A9" w:rsidDel="00BC6402" w14:paraId="255FBC96" w14:textId="72B6F0AC" w:rsidTr="00C316CF">
        <w:trPr>
          <w:cantSplit/>
          <w:jc w:val="center"/>
          <w:del w:id="367" w:author="Nikki Moore" w:date="2025-02-21T13:05:00Z"/>
        </w:trPr>
        <w:tc>
          <w:tcPr>
            <w:tcW w:w="1555" w:type="dxa"/>
            <w:vMerge/>
            <w:tcBorders>
              <w:left w:val="single" w:sz="4" w:space="0" w:color="auto"/>
            </w:tcBorders>
          </w:tcPr>
          <w:p w14:paraId="788BAC67" w14:textId="4080853D" w:rsidR="007D2A01" w:rsidRPr="000E27A9" w:rsidDel="00BC6402" w:rsidRDefault="007D2A01" w:rsidP="00C316CF">
            <w:pPr>
              <w:keepNext/>
              <w:spacing w:after="0" w:line="276" w:lineRule="auto"/>
              <w:rPr>
                <w:del w:id="368" w:author="Nikki Moore" w:date="2025-02-21T13:05:00Z"/>
                <w:rFonts w:ascii="Arial" w:hAnsi="Arial" w:cs="Arial"/>
                <w:sz w:val="18"/>
                <w:szCs w:val="18"/>
              </w:rPr>
            </w:pPr>
          </w:p>
        </w:tc>
        <w:tc>
          <w:tcPr>
            <w:tcW w:w="1285" w:type="dxa"/>
            <w:vMerge/>
          </w:tcPr>
          <w:p w14:paraId="2161E33B" w14:textId="1D844902" w:rsidR="007D2A01" w:rsidRPr="000E27A9" w:rsidDel="00BC6402" w:rsidRDefault="007D2A01" w:rsidP="00C316CF">
            <w:pPr>
              <w:keepNext/>
              <w:spacing w:after="0" w:line="276" w:lineRule="auto"/>
              <w:rPr>
                <w:del w:id="369" w:author="Nikki Moore" w:date="2025-02-21T13:05:00Z"/>
                <w:rFonts w:ascii="Arial" w:hAnsi="Arial" w:cs="Arial"/>
                <w:sz w:val="18"/>
                <w:szCs w:val="18"/>
              </w:rPr>
            </w:pPr>
          </w:p>
        </w:tc>
        <w:tc>
          <w:tcPr>
            <w:tcW w:w="1276" w:type="dxa"/>
            <w:vMerge/>
          </w:tcPr>
          <w:p w14:paraId="435712FE" w14:textId="76F18F04" w:rsidR="007D2A01" w:rsidRPr="000E27A9" w:rsidDel="00BC6402" w:rsidRDefault="007D2A01" w:rsidP="00C316CF">
            <w:pPr>
              <w:keepNext/>
              <w:spacing w:after="0" w:line="276" w:lineRule="auto"/>
              <w:rPr>
                <w:del w:id="370" w:author="Nikki Moore" w:date="2025-02-21T13:05:00Z"/>
                <w:rFonts w:ascii="Arial" w:hAnsi="Arial" w:cs="Arial"/>
                <w:sz w:val="18"/>
                <w:szCs w:val="18"/>
              </w:rPr>
            </w:pPr>
          </w:p>
        </w:tc>
        <w:tc>
          <w:tcPr>
            <w:tcW w:w="2268" w:type="dxa"/>
          </w:tcPr>
          <w:p w14:paraId="7E807BD4" w14:textId="5CA1B674" w:rsidR="007D2A01" w:rsidRPr="000E27A9" w:rsidDel="00BC6402" w:rsidRDefault="007D2A01" w:rsidP="00C316CF">
            <w:pPr>
              <w:keepNext/>
              <w:spacing w:after="0" w:line="276" w:lineRule="auto"/>
              <w:rPr>
                <w:del w:id="371" w:author="Nikki Moore" w:date="2025-02-21T13:05:00Z"/>
                <w:rFonts w:ascii="Arial" w:hAnsi="Arial" w:cs="Arial"/>
                <w:sz w:val="18"/>
                <w:szCs w:val="18"/>
              </w:rPr>
            </w:pPr>
            <w:del w:id="372" w:author="Nikki Moore" w:date="2025-02-21T13:05:00Z">
              <w:r w:rsidRPr="000E27A9" w:rsidDel="00BC6402">
                <w:rPr>
                  <w:rFonts w:ascii="Arial" w:hAnsi="Arial" w:cs="Arial"/>
                  <w:sz w:val="18"/>
                  <w:szCs w:val="18"/>
                </w:rPr>
                <w:delText>Potential dispersal rate</w:delText>
              </w:r>
            </w:del>
          </w:p>
        </w:tc>
        <w:tc>
          <w:tcPr>
            <w:tcW w:w="851" w:type="dxa"/>
          </w:tcPr>
          <w:p w14:paraId="221B60E3" w14:textId="5B2E9961" w:rsidR="007D2A01" w:rsidRPr="00441919" w:rsidDel="00BC6402" w:rsidRDefault="007D2A01" w:rsidP="00C316CF">
            <w:pPr>
              <w:keepNext/>
              <w:spacing w:after="0" w:line="276" w:lineRule="auto"/>
              <w:jc w:val="right"/>
              <w:rPr>
                <w:del w:id="373" w:author="Nikki Moore" w:date="2025-02-21T13:05:00Z"/>
                <w:rFonts w:ascii="Arial" w:hAnsi="Arial" w:cs="Arial"/>
                <w:sz w:val="18"/>
                <w:szCs w:val="18"/>
              </w:rPr>
            </w:pPr>
            <w:del w:id="374" w:author="Nikki Moore" w:date="2025-02-21T13:05:00Z">
              <w:r w:rsidRPr="00441919" w:rsidDel="00BC6402">
                <w:rPr>
                  <w:rFonts w:ascii="Arial" w:hAnsi="Arial" w:cs="Arial"/>
                  <w:sz w:val="18"/>
                  <w:szCs w:val="18"/>
                </w:rPr>
                <w:delText>0</w:delText>
              </w:r>
            </w:del>
          </w:p>
        </w:tc>
        <w:tc>
          <w:tcPr>
            <w:tcW w:w="698" w:type="dxa"/>
          </w:tcPr>
          <w:p w14:paraId="0F60BB76" w14:textId="2BE675EE" w:rsidR="007D2A01" w:rsidRPr="00441919" w:rsidDel="00BC6402" w:rsidRDefault="007D2A01" w:rsidP="00C316CF">
            <w:pPr>
              <w:keepNext/>
              <w:spacing w:after="0" w:line="276" w:lineRule="auto"/>
              <w:jc w:val="right"/>
              <w:rPr>
                <w:del w:id="375" w:author="Nikki Moore" w:date="2025-02-21T13:05:00Z"/>
                <w:rFonts w:ascii="Arial" w:hAnsi="Arial" w:cs="Arial"/>
                <w:sz w:val="18"/>
                <w:szCs w:val="18"/>
              </w:rPr>
            </w:pPr>
            <w:del w:id="376" w:author="Nikki Moore" w:date="2025-02-21T13:05:00Z">
              <w:r w:rsidRPr="00441919" w:rsidDel="00BC6402">
                <w:rPr>
                  <w:rFonts w:ascii="Arial" w:hAnsi="Arial" w:cs="Arial"/>
                  <w:sz w:val="18"/>
                  <w:szCs w:val="18"/>
                </w:rPr>
                <w:delText>0</w:delText>
              </w:r>
            </w:del>
          </w:p>
        </w:tc>
        <w:tc>
          <w:tcPr>
            <w:tcW w:w="709" w:type="dxa"/>
          </w:tcPr>
          <w:p w14:paraId="0D044CED" w14:textId="1205C1CD" w:rsidR="007D2A01" w:rsidRPr="00441919" w:rsidDel="00BC6402" w:rsidRDefault="007D2A01" w:rsidP="00C316CF">
            <w:pPr>
              <w:keepNext/>
              <w:spacing w:after="0" w:line="276" w:lineRule="auto"/>
              <w:jc w:val="right"/>
              <w:rPr>
                <w:del w:id="377" w:author="Nikki Moore" w:date="2025-02-21T13:05:00Z"/>
                <w:rFonts w:ascii="Arial" w:hAnsi="Arial" w:cs="Arial"/>
                <w:sz w:val="18"/>
                <w:szCs w:val="18"/>
              </w:rPr>
            </w:pPr>
            <w:del w:id="378" w:author="Nikki Moore" w:date="2025-02-21T13:05:00Z">
              <w:r w:rsidRPr="00441919" w:rsidDel="00BC6402">
                <w:rPr>
                  <w:rFonts w:ascii="Arial" w:hAnsi="Arial" w:cs="Arial"/>
                  <w:sz w:val="18"/>
                  <w:szCs w:val="18"/>
                </w:rPr>
                <w:delText>-0.14</w:delText>
              </w:r>
            </w:del>
          </w:p>
        </w:tc>
        <w:tc>
          <w:tcPr>
            <w:tcW w:w="851" w:type="dxa"/>
          </w:tcPr>
          <w:p w14:paraId="7907D645" w14:textId="51A6BAC4" w:rsidR="007D2A01" w:rsidRPr="00441919" w:rsidDel="00BC6402" w:rsidRDefault="007D2A01" w:rsidP="00C316CF">
            <w:pPr>
              <w:keepNext/>
              <w:spacing w:after="0" w:line="276" w:lineRule="auto"/>
              <w:jc w:val="right"/>
              <w:rPr>
                <w:del w:id="379" w:author="Nikki Moore" w:date="2025-02-21T13:05:00Z"/>
                <w:rFonts w:ascii="Arial" w:hAnsi="Arial" w:cs="Arial"/>
                <w:sz w:val="18"/>
                <w:szCs w:val="18"/>
              </w:rPr>
            </w:pPr>
            <w:del w:id="380" w:author="Nikki Moore" w:date="2025-02-21T13:05:00Z">
              <w:r w:rsidRPr="00441919" w:rsidDel="00BC6402">
                <w:rPr>
                  <w:rFonts w:ascii="Arial" w:hAnsi="Arial" w:cs="Arial"/>
                  <w:sz w:val="18"/>
                  <w:szCs w:val="18"/>
                </w:rPr>
                <w:delText>0.89</w:delText>
              </w:r>
            </w:del>
          </w:p>
        </w:tc>
        <w:tc>
          <w:tcPr>
            <w:tcW w:w="567" w:type="dxa"/>
          </w:tcPr>
          <w:p w14:paraId="3CB3FB6B" w14:textId="0457D8E9" w:rsidR="007D2A01" w:rsidRPr="00441919" w:rsidDel="00BC6402" w:rsidRDefault="007D2A01" w:rsidP="00C316CF">
            <w:pPr>
              <w:keepNext/>
              <w:spacing w:after="0" w:line="276" w:lineRule="auto"/>
              <w:jc w:val="right"/>
              <w:rPr>
                <w:del w:id="381" w:author="Nikki Moore" w:date="2025-02-21T13:05:00Z"/>
                <w:rFonts w:ascii="Arial" w:hAnsi="Arial" w:cs="Arial"/>
                <w:sz w:val="18"/>
                <w:szCs w:val="18"/>
              </w:rPr>
            </w:pPr>
          </w:p>
        </w:tc>
        <w:tc>
          <w:tcPr>
            <w:tcW w:w="421" w:type="dxa"/>
          </w:tcPr>
          <w:p w14:paraId="5FC11681" w14:textId="392915BF" w:rsidR="007D2A01" w:rsidRPr="00441919" w:rsidDel="00BC6402" w:rsidRDefault="007D2A01" w:rsidP="00C316CF">
            <w:pPr>
              <w:keepNext/>
              <w:spacing w:after="0" w:line="276" w:lineRule="auto"/>
              <w:jc w:val="right"/>
              <w:rPr>
                <w:del w:id="382" w:author="Nikki Moore" w:date="2025-02-21T13:05:00Z"/>
                <w:rFonts w:ascii="Arial" w:hAnsi="Arial" w:cs="Arial"/>
                <w:sz w:val="18"/>
                <w:szCs w:val="18"/>
              </w:rPr>
            </w:pPr>
          </w:p>
        </w:tc>
        <w:tc>
          <w:tcPr>
            <w:tcW w:w="241" w:type="dxa"/>
          </w:tcPr>
          <w:p w14:paraId="0D893C84" w14:textId="78341594" w:rsidR="007D2A01" w:rsidRPr="00441919" w:rsidDel="00BC6402" w:rsidRDefault="007D2A01" w:rsidP="00C316CF">
            <w:pPr>
              <w:keepNext/>
              <w:spacing w:after="0" w:line="276" w:lineRule="auto"/>
              <w:jc w:val="right"/>
              <w:rPr>
                <w:del w:id="383" w:author="Nikki Moore" w:date="2025-02-21T13:05:00Z"/>
                <w:rFonts w:ascii="Arial" w:hAnsi="Arial" w:cs="Arial"/>
                <w:sz w:val="18"/>
                <w:szCs w:val="18"/>
              </w:rPr>
            </w:pPr>
          </w:p>
        </w:tc>
        <w:tc>
          <w:tcPr>
            <w:tcW w:w="897" w:type="dxa"/>
          </w:tcPr>
          <w:p w14:paraId="64E34BC6" w14:textId="012CBCC4" w:rsidR="007D2A01" w:rsidRPr="00441919" w:rsidDel="00BC6402" w:rsidRDefault="007D2A01" w:rsidP="00C316CF">
            <w:pPr>
              <w:keepNext/>
              <w:spacing w:after="0" w:line="276" w:lineRule="auto"/>
              <w:jc w:val="right"/>
              <w:rPr>
                <w:del w:id="384" w:author="Nikki Moore" w:date="2025-02-21T13:05:00Z"/>
                <w:rFonts w:ascii="Arial" w:hAnsi="Arial" w:cs="Arial"/>
                <w:sz w:val="18"/>
                <w:szCs w:val="18"/>
              </w:rPr>
            </w:pPr>
          </w:p>
        </w:tc>
        <w:tc>
          <w:tcPr>
            <w:tcW w:w="850" w:type="dxa"/>
          </w:tcPr>
          <w:p w14:paraId="7EDED121" w14:textId="2C525131" w:rsidR="007D2A01" w:rsidRPr="00441919" w:rsidDel="00BC6402" w:rsidRDefault="007D2A01" w:rsidP="00C316CF">
            <w:pPr>
              <w:keepNext/>
              <w:spacing w:after="0" w:line="276" w:lineRule="auto"/>
              <w:jc w:val="right"/>
              <w:rPr>
                <w:del w:id="385" w:author="Nikki Moore" w:date="2025-02-21T13:05:00Z"/>
                <w:rFonts w:ascii="Arial" w:hAnsi="Arial" w:cs="Arial"/>
                <w:sz w:val="18"/>
                <w:szCs w:val="18"/>
              </w:rPr>
            </w:pPr>
          </w:p>
        </w:tc>
        <w:tc>
          <w:tcPr>
            <w:tcW w:w="709" w:type="dxa"/>
            <w:tcBorders>
              <w:right w:val="single" w:sz="4" w:space="0" w:color="auto"/>
            </w:tcBorders>
          </w:tcPr>
          <w:p w14:paraId="4509D5E6" w14:textId="6D01A229" w:rsidR="007D2A01" w:rsidRPr="00441919" w:rsidDel="00BC6402" w:rsidRDefault="007D2A01" w:rsidP="00C316CF">
            <w:pPr>
              <w:keepNext/>
              <w:spacing w:after="0" w:line="276" w:lineRule="auto"/>
              <w:jc w:val="right"/>
              <w:rPr>
                <w:del w:id="386" w:author="Nikki Moore" w:date="2025-02-21T13:05:00Z"/>
                <w:rFonts w:ascii="Arial" w:hAnsi="Arial" w:cs="Arial"/>
                <w:sz w:val="18"/>
                <w:szCs w:val="18"/>
              </w:rPr>
            </w:pPr>
          </w:p>
        </w:tc>
      </w:tr>
      <w:tr w:rsidR="007D2A01" w:rsidRPr="000E27A9" w:rsidDel="00BC6402" w14:paraId="3DB12050" w14:textId="2C15E0CC" w:rsidTr="00C316CF">
        <w:trPr>
          <w:cantSplit/>
          <w:jc w:val="center"/>
          <w:del w:id="387" w:author="Nikki Moore" w:date="2025-02-21T13:05:00Z"/>
        </w:trPr>
        <w:tc>
          <w:tcPr>
            <w:tcW w:w="1555" w:type="dxa"/>
            <w:vMerge/>
            <w:tcBorders>
              <w:left w:val="single" w:sz="4" w:space="0" w:color="auto"/>
            </w:tcBorders>
          </w:tcPr>
          <w:p w14:paraId="64D28CC6" w14:textId="6F3BDCC2" w:rsidR="007D2A01" w:rsidRPr="000E27A9" w:rsidDel="00BC6402" w:rsidRDefault="007D2A01" w:rsidP="00C316CF">
            <w:pPr>
              <w:keepNext/>
              <w:spacing w:after="0" w:line="276" w:lineRule="auto"/>
              <w:rPr>
                <w:del w:id="388" w:author="Nikki Moore" w:date="2025-02-21T13:05:00Z"/>
                <w:rFonts w:ascii="Arial" w:hAnsi="Arial" w:cs="Arial"/>
                <w:sz w:val="18"/>
                <w:szCs w:val="18"/>
              </w:rPr>
            </w:pPr>
          </w:p>
        </w:tc>
        <w:tc>
          <w:tcPr>
            <w:tcW w:w="1285" w:type="dxa"/>
            <w:vMerge/>
            <w:tcBorders>
              <w:bottom w:val="single" w:sz="4" w:space="0" w:color="auto"/>
            </w:tcBorders>
          </w:tcPr>
          <w:p w14:paraId="7C6F704D" w14:textId="6690FC6E" w:rsidR="007D2A01" w:rsidRPr="000E27A9" w:rsidDel="00BC6402" w:rsidRDefault="007D2A01" w:rsidP="00C316CF">
            <w:pPr>
              <w:keepNext/>
              <w:spacing w:after="0" w:line="276" w:lineRule="auto"/>
              <w:rPr>
                <w:del w:id="389" w:author="Nikki Moore" w:date="2025-02-21T13:05:00Z"/>
                <w:rFonts w:ascii="Arial" w:hAnsi="Arial" w:cs="Arial"/>
                <w:sz w:val="18"/>
                <w:szCs w:val="18"/>
              </w:rPr>
            </w:pPr>
          </w:p>
        </w:tc>
        <w:tc>
          <w:tcPr>
            <w:tcW w:w="1276" w:type="dxa"/>
            <w:vMerge/>
            <w:tcBorders>
              <w:bottom w:val="single" w:sz="4" w:space="0" w:color="auto"/>
            </w:tcBorders>
          </w:tcPr>
          <w:p w14:paraId="5A343B26" w14:textId="6330EED6" w:rsidR="007D2A01" w:rsidRPr="000E27A9" w:rsidDel="00BC6402" w:rsidRDefault="007D2A01" w:rsidP="00C316CF">
            <w:pPr>
              <w:keepNext/>
              <w:spacing w:after="0" w:line="276" w:lineRule="auto"/>
              <w:rPr>
                <w:del w:id="390" w:author="Nikki Moore" w:date="2025-02-21T13:05:00Z"/>
                <w:rFonts w:ascii="Arial" w:hAnsi="Arial" w:cs="Arial"/>
                <w:sz w:val="18"/>
                <w:szCs w:val="18"/>
              </w:rPr>
            </w:pPr>
          </w:p>
        </w:tc>
        <w:tc>
          <w:tcPr>
            <w:tcW w:w="2268" w:type="dxa"/>
          </w:tcPr>
          <w:p w14:paraId="20CE0057" w14:textId="3AB928CF" w:rsidR="007D2A01" w:rsidRPr="000E27A9" w:rsidDel="00BC6402" w:rsidRDefault="007D2A01" w:rsidP="00C316CF">
            <w:pPr>
              <w:keepNext/>
              <w:spacing w:after="0" w:line="276" w:lineRule="auto"/>
              <w:rPr>
                <w:del w:id="391" w:author="Nikki Moore" w:date="2025-02-21T13:05:00Z"/>
                <w:rFonts w:ascii="Arial" w:hAnsi="Arial" w:cs="Arial"/>
                <w:sz w:val="18"/>
                <w:szCs w:val="18"/>
              </w:rPr>
            </w:pPr>
            <w:del w:id="392" w:author="Nikki Moore" w:date="2025-02-21T13:05:00Z">
              <w:r w:rsidRPr="000E27A9" w:rsidDel="00BC6402">
                <w:rPr>
                  <w:rFonts w:ascii="Arial" w:hAnsi="Arial" w:cs="Arial"/>
                  <w:sz w:val="18"/>
                  <w:szCs w:val="18"/>
                </w:rPr>
                <w:delText>Velocity of climate change</w:delText>
              </w:r>
            </w:del>
          </w:p>
        </w:tc>
        <w:tc>
          <w:tcPr>
            <w:tcW w:w="851" w:type="dxa"/>
          </w:tcPr>
          <w:p w14:paraId="19EFD3CA" w14:textId="1F888445" w:rsidR="007D2A01" w:rsidRPr="00441919" w:rsidDel="00BC6402" w:rsidRDefault="007D2A01" w:rsidP="00C316CF">
            <w:pPr>
              <w:keepNext/>
              <w:spacing w:after="0" w:line="276" w:lineRule="auto"/>
              <w:jc w:val="right"/>
              <w:rPr>
                <w:del w:id="393" w:author="Nikki Moore" w:date="2025-02-21T13:05:00Z"/>
                <w:rFonts w:ascii="Arial" w:hAnsi="Arial" w:cs="Arial"/>
                <w:sz w:val="18"/>
                <w:szCs w:val="18"/>
              </w:rPr>
            </w:pPr>
            <w:del w:id="394" w:author="Nikki Moore" w:date="2025-02-21T13:05:00Z">
              <w:r w:rsidRPr="00441919" w:rsidDel="00BC6402">
                <w:rPr>
                  <w:rFonts w:ascii="Arial" w:hAnsi="Arial" w:cs="Arial"/>
                  <w:sz w:val="18"/>
                  <w:szCs w:val="18"/>
                </w:rPr>
                <w:delText>0.33</w:delText>
              </w:r>
            </w:del>
          </w:p>
        </w:tc>
        <w:tc>
          <w:tcPr>
            <w:tcW w:w="698" w:type="dxa"/>
          </w:tcPr>
          <w:p w14:paraId="209C991E" w14:textId="66AE2002" w:rsidR="007D2A01" w:rsidRPr="00441919" w:rsidDel="00BC6402" w:rsidRDefault="007D2A01" w:rsidP="00C316CF">
            <w:pPr>
              <w:keepNext/>
              <w:spacing w:after="0" w:line="276" w:lineRule="auto"/>
              <w:jc w:val="right"/>
              <w:rPr>
                <w:del w:id="395" w:author="Nikki Moore" w:date="2025-02-21T13:05:00Z"/>
                <w:rFonts w:ascii="Arial" w:hAnsi="Arial" w:cs="Arial"/>
                <w:sz w:val="18"/>
                <w:szCs w:val="18"/>
              </w:rPr>
            </w:pPr>
            <w:del w:id="396" w:author="Nikki Moore" w:date="2025-02-21T13:05:00Z">
              <w:r w:rsidRPr="00441919" w:rsidDel="00BC6402">
                <w:rPr>
                  <w:rFonts w:ascii="Arial" w:hAnsi="Arial" w:cs="Arial"/>
                  <w:sz w:val="18"/>
                  <w:szCs w:val="18"/>
                </w:rPr>
                <w:delText>0.05</w:delText>
              </w:r>
            </w:del>
          </w:p>
        </w:tc>
        <w:tc>
          <w:tcPr>
            <w:tcW w:w="709" w:type="dxa"/>
          </w:tcPr>
          <w:p w14:paraId="32AAD83C" w14:textId="74033F5F" w:rsidR="007D2A01" w:rsidRPr="00441919" w:rsidDel="00BC6402" w:rsidRDefault="007D2A01" w:rsidP="00C316CF">
            <w:pPr>
              <w:keepNext/>
              <w:spacing w:after="0" w:line="276" w:lineRule="auto"/>
              <w:jc w:val="right"/>
              <w:rPr>
                <w:del w:id="397" w:author="Nikki Moore" w:date="2025-02-21T13:05:00Z"/>
                <w:rFonts w:ascii="Arial" w:hAnsi="Arial" w:cs="Arial"/>
                <w:sz w:val="18"/>
                <w:szCs w:val="18"/>
              </w:rPr>
            </w:pPr>
            <w:del w:id="398" w:author="Nikki Moore" w:date="2025-02-21T13:05:00Z">
              <w:r w:rsidRPr="00441919" w:rsidDel="00BC6402">
                <w:rPr>
                  <w:rFonts w:ascii="Arial" w:hAnsi="Arial" w:cs="Arial"/>
                  <w:sz w:val="18"/>
                  <w:szCs w:val="18"/>
                </w:rPr>
                <w:delText>6.8</w:delText>
              </w:r>
            </w:del>
          </w:p>
        </w:tc>
        <w:tc>
          <w:tcPr>
            <w:tcW w:w="851" w:type="dxa"/>
          </w:tcPr>
          <w:p w14:paraId="5F364272" w14:textId="7C0A40F7" w:rsidR="007D2A01" w:rsidRPr="00441919" w:rsidDel="00BC6402" w:rsidRDefault="007D2A01" w:rsidP="00C316CF">
            <w:pPr>
              <w:keepNext/>
              <w:spacing w:after="0" w:line="276" w:lineRule="auto"/>
              <w:jc w:val="right"/>
              <w:rPr>
                <w:del w:id="399" w:author="Nikki Moore" w:date="2025-02-21T13:05:00Z"/>
                <w:rFonts w:ascii="Arial" w:hAnsi="Arial" w:cs="Arial"/>
                <w:sz w:val="18"/>
                <w:szCs w:val="18"/>
              </w:rPr>
            </w:pPr>
            <w:del w:id="400" w:author="Nikki Moore" w:date="2025-02-21T13:05:00Z">
              <w:r w:rsidRPr="00441919" w:rsidDel="00BC6402">
                <w:rPr>
                  <w:rFonts w:ascii="Arial" w:hAnsi="Arial" w:cs="Arial"/>
                  <w:sz w:val="18"/>
                  <w:szCs w:val="18"/>
                </w:rPr>
                <w:delText>0</w:delText>
              </w:r>
            </w:del>
          </w:p>
        </w:tc>
        <w:tc>
          <w:tcPr>
            <w:tcW w:w="567" w:type="dxa"/>
          </w:tcPr>
          <w:p w14:paraId="3FA008A6" w14:textId="306B4236" w:rsidR="007D2A01" w:rsidRPr="00441919" w:rsidDel="00BC6402" w:rsidRDefault="007D2A01" w:rsidP="00C316CF">
            <w:pPr>
              <w:keepNext/>
              <w:spacing w:after="0" w:line="276" w:lineRule="auto"/>
              <w:jc w:val="right"/>
              <w:rPr>
                <w:del w:id="401" w:author="Nikki Moore" w:date="2025-02-21T13:05:00Z"/>
                <w:rFonts w:ascii="Arial" w:hAnsi="Arial" w:cs="Arial"/>
                <w:sz w:val="18"/>
                <w:szCs w:val="18"/>
              </w:rPr>
            </w:pPr>
          </w:p>
        </w:tc>
        <w:tc>
          <w:tcPr>
            <w:tcW w:w="421" w:type="dxa"/>
          </w:tcPr>
          <w:p w14:paraId="79789E18" w14:textId="1DD7DC79" w:rsidR="007D2A01" w:rsidRPr="00441919" w:rsidDel="00BC6402" w:rsidRDefault="007D2A01" w:rsidP="00C316CF">
            <w:pPr>
              <w:keepNext/>
              <w:spacing w:after="0" w:line="276" w:lineRule="auto"/>
              <w:jc w:val="right"/>
              <w:rPr>
                <w:del w:id="402" w:author="Nikki Moore" w:date="2025-02-21T13:05:00Z"/>
                <w:rFonts w:ascii="Arial" w:hAnsi="Arial" w:cs="Arial"/>
                <w:sz w:val="18"/>
                <w:szCs w:val="18"/>
              </w:rPr>
            </w:pPr>
          </w:p>
        </w:tc>
        <w:tc>
          <w:tcPr>
            <w:tcW w:w="241" w:type="dxa"/>
          </w:tcPr>
          <w:p w14:paraId="2355FE19" w14:textId="7D31D30A" w:rsidR="007D2A01" w:rsidRPr="00441919" w:rsidDel="00BC6402" w:rsidRDefault="007D2A01" w:rsidP="00C316CF">
            <w:pPr>
              <w:keepNext/>
              <w:spacing w:after="0" w:line="276" w:lineRule="auto"/>
              <w:jc w:val="right"/>
              <w:rPr>
                <w:del w:id="403" w:author="Nikki Moore" w:date="2025-02-21T13:05:00Z"/>
                <w:rFonts w:ascii="Arial" w:hAnsi="Arial" w:cs="Arial"/>
                <w:sz w:val="18"/>
                <w:szCs w:val="18"/>
              </w:rPr>
            </w:pPr>
          </w:p>
        </w:tc>
        <w:tc>
          <w:tcPr>
            <w:tcW w:w="897" w:type="dxa"/>
          </w:tcPr>
          <w:p w14:paraId="3501D6D4" w14:textId="7B7A129A" w:rsidR="007D2A01" w:rsidRPr="00441919" w:rsidDel="00BC6402" w:rsidRDefault="007D2A01" w:rsidP="00C316CF">
            <w:pPr>
              <w:keepNext/>
              <w:spacing w:after="0" w:line="276" w:lineRule="auto"/>
              <w:jc w:val="right"/>
              <w:rPr>
                <w:del w:id="404" w:author="Nikki Moore" w:date="2025-02-21T13:05:00Z"/>
                <w:rFonts w:ascii="Arial" w:hAnsi="Arial" w:cs="Arial"/>
                <w:sz w:val="18"/>
                <w:szCs w:val="18"/>
              </w:rPr>
            </w:pPr>
          </w:p>
        </w:tc>
        <w:tc>
          <w:tcPr>
            <w:tcW w:w="850" w:type="dxa"/>
          </w:tcPr>
          <w:p w14:paraId="229B6360" w14:textId="15289469" w:rsidR="007D2A01" w:rsidRPr="00441919" w:rsidDel="00BC6402" w:rsidRDefault="007D2A01" w:rsidP="00C316CF">
            <w:pPr>
              <w:keepNext/>
              <w:spacing w:after="0" w:line="276" w:lineRule="auto"/>
              <w:jc w:val="right"/>
              <w:rPr>
                <w:del w:id="405" w:author="Nikki Moore" w:date="2025-02-21T13:05:00Z"/>
                <w:rFonts w:ascii="Arial" w:hAnsi="Arial" w:cs="Arial"/>
                <w:sz w:val="18"/>
                <w:szCs w:val="18"/>
              </w:rPr>
            </w:pPr>
          </w:p>
        </w:tc>
        <w:tc>
          <w:tcPr>
            <w:tcW w:w="709" w:type="dxa"/>
            <w:tcBorders>
              <w:right w:val="single" w:sz="4" w:space="0" w:color="auto"/>
            </w:tcBorders>
          </w:tcPr>
          <w:p w14:paraId="3E4023FB" w14:textId="50D23A5D" w:rsidR="007D2A01" w:rsidRPr="00441919" w:rsidDel="00BC6402" w:rsidRDefault="007D2A01" w:rsidP="00C316CF">
            <w:pPr>
              <w:keepNext/>
              <w:spacing w:after="0" w:line="276" w:lineRule="auto"/>
              <w:jc w:val="right"/>
              <w:rPr>
                <w:del w:id="406" w:author="Nikki Moore" w:date="2025-02-21T13:05:00Z"/>
                <w:rFonts w:ascii="Arial" w:hAnsi="Arial" w:cs="Arial"/>
                <w:sz w:val="18"/>
                <w:szCs w:val="18"/>
              </w:rPr>
            </w:pPr>
          </w:p>
        </w:tc>
      </w:tr>
      <w:tr w:rsidR="007D2A01" w:rsidRPr="000E27A9" w:rsidDel="00BC6402" w14:paraId="4540BA7E" w14:textId="7968F65B" w:rsidTr="00C316CF">
        <w:trPr>
          <w:cantSplit/>
          <w:jc w:val="center"/>
          <w:del w:id="407" w:author="Nikki Moore" w:date="2025-02-21T13:05:00Z"/>
        </w:trPr>
        <w:tc>
          <w:tcPr>
            <w:tcW w:w="1555" w:type="dxa"/>
            <w:vMerge w:val="restart"/>
            <w:tcBorders>
              <w:top w:val="single" w:sz="4" w:space="0" w:color="auto"/>
              <w:left w:val="single" w:sz="4" w:space="0" w:color="auto"/>
            </w:tcBorders>
          </w:tcPr>
          <w:p w14:paraId="4F316584" w14:textId="4B7DA7F4" w:rsidR="007D2A01" w:rsidRPr="000E27A9" w:rsidDel="00BC6402" w:rsidRDefault="007D2A01" w:rsidP="00C316CF">
            <w:pPr>
              <w:keepNext/>
              <w:spacing w:after="0" w:line="276" w:lineRule="auto"/>
              <w:rPr>
                <w:del w:id="408" w:author="Nikki Moore" w:date="2025-02-21T13:05:00Z"/>
                <w:rFonts w:ascii="Arial" w:hAnsi="Arial" w:cs="Arial"/>
                <w:sz w:val="18"/>
                <w:szCs w:val="18"/>
              </w:rPr>
            </w:pPr>
            <w:del w:id="409" w:author="Nikki Moore" w:date="2025-02-21T13:05:00Z">
              <w:r w:rsidRPr="000E27A9" w:rsidDel="00BC6402">
                <w:rPr>
                  <w:rFonts w:ascii="Arial" w:hAnsi="Arial" w:cs="Arial"/>
                  <w:sz w:val="18"/>
                  <w:szCs w:val="18"/>
                </w:rPr>
                <w:delText>Velocity of climate change</w:delText>
              </w:r>
            </w:del>
          </w:p>
        </w:tc>
        <w:tc>
          <w:tcPr>
            <w:tcW w:w="1285" w:type="dxa"/>
            <w:vMerge w:val="restart"/>
            <w:tcBorders>
              <w:top w:val="single" w:sz="4" w:space="0" w:color="auto"/>
            </w:tcBorders>
          </w:tcPr>
          <w:p w14:paraId="35106B98" w14:textId="76E408C8" w:rsidR="007D2A01" w:rsidRPr="000E27A9" w:rsidDel="00BC6402" w:rsidRDefault="007D2A01" w:rsidP="00C316CF">
            <w:pPr>
              <w:keepNext/>
              <w:spacing w:after="0" w:line="276" w:lineRule="auto"/>
              <w:rPr>
                <w:del w:id="410" w:author="Nikki Moore" w:date="2025-02-21T13:05:00Z"/>
                <w:rFonts w:ascii="Arial" w:hAnsi="Arial" w:cs="Arial"/>
                <w:sz w:val="18"/>
                <w:szCs w:val="18"/>
              </w:rPr>
            </w:pPr>
            <w:del w:id="411" w:author="Nikki Moore" w:date="2025-02-21T13:05:00Z">
              <w:r w:rsidRPr="000E27A9" w:rsidDel="00BC6402">
                <w:rPr>
                  <w:rFonts w:ascii="Arial" w:hAnsi="Arial" w:cs="Arial"/>
                  <w:sz w:val="18"/>
                  <w:szCs w:val="18"/>
                </w:rPr>
                <w:delText>Mean</w:delText>
              </w:r>
            </w:del>
          </w:p>
        </w:tc>
        <w:tc>
          <w:tcPr>
            <w:tcW w:w="1276" w:type="dxa"/>
            <w:vMerge w:val="restart"/>
            <w:tcBorders>
              <w:top w:val="single" w:sz="4" w:space="0" w:color="auto"/>
            </w:tcBorders>
          </w:tcPr>
          <w:p w14:paraId="51FC7C9C" w14:textId="031F459B" w:rsidR="007D2A01" w:rsidRPr="000E27A9" w:rsidDel="00BC6402" w:rsidRDefault="007D2A01" w:rsidP="00C316CF">
            <w:pPr>
              <w:keepNext/>
              <w:spacing w:after="0" w:line="276" w:lineRule="auto"/>
              <w:rPr>
                <w:del w:id="412" w:author="Nikki Moore" w:date="2025-02-21T13:05:00Z"/>
                <w:rFonts w:ascii="Arial" w:hAnsi="Arial" w:cs="Arial"/>
                <w:sz w:val="18"/>
                <w:szCs w:val="18"/>
              </w:rPr>
            </w:pPr>
            <w:del w:id="413" w:author="Nikki Moore" w:date="2025-02-21T13:05:00Z">
              <w:r w:rsidRPr="000E27A9" w:rsidDel="00BC6402">
                <w:rPr>
                  <w:rFonts w:ascii="Arial" w:hAnsi="Arial" w:cs="Arial"/>
                  <w:sz w:val="18"/>
                  <w:szCs w:val="18"/>
                </w:rPr>
                <w:delText>-</w:delText>
              </w:r>
            </w:del>
          </w:p>
        </w:tc>
        <w:tc>
          <w:tcPr>
            <w:tcW w:w="2268" w:type="dxa"/>
            <w:tcBorders>
              <w:top w:val="single" w:sz="4" w:space="0" w:color="auto"/>
            </w:tcBorders>
          </w:tcPr>
          <w:p w14:paraId="5E455712" w14:textId="53093DFE" w:rsidR="007D2A01" w:rsidRPr="000E27A9" w:rsidDel="00BC6402" w:rsidRDefault="007D2A01" w:rsidP="00C316CF">
            <w:pPr>
              <w:keepNext/>
              <w:spacing w:after="0" w:line="276" w:lineRule="auto"/>
              <w:rPr>
                <w:del w:id="414" w:author="Nikki Moore" w:date="2025-02-21T13:05:00Z"/>
                <w:rFonts w:ascii="Arial" w:hAnsi="Arial" w:cs="Arial"/>
                <w:sz w:val="18"/>
                <w:szCs w:val="18"/>
              </w:rPr>
            </w:pPr>
            <w:del w:id="415"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252A24AF" w14:textId="12FD8C8E" w:rsidR="007D2A01" w:rsidRPr="003C0ECB" w:rsidDel="00BC6402" w:rsidRDefault="007D2A01" w:rsidP="00C316CF">
            <w:pPr>
              <w:keepNext/>
              <w:spacing w:after="0" w:line="276" w:lineRule="auto"/>
              <w:jc w:val="right"/>
              <w:rPr>
                <w:del w:id="416" w:author="Nikki Moore" w:date="2025-02-21T13:05:00Z"/>
                <w:rFonts w:ascii="Arial" w:hAnsi="Arial" w:cs="Arial"/>
                <w:sz w:val="18"/>
                <w:szCs w:val="18"/>
              </w:rPr>
            </w:pPr>
            <w:del w:id="417" w:author="Nikki Moore" w:date="2025-02-21T13:05:00Z">
              <w:r w:rsidRPr="003C0ECB" w:rsidDel="00BC6402">
                <w:rPr>
                  <w:rFonts w:ascii="Arial" w:hAnsi="Arial" w:cs="Arial"/>
                  <w:sz w:val="18"/>
                  <w:szCs w:val="18"/>
                </w:rPr>
                <w:delText>0.53</w:delText>
              </w:r>
            </w:del>
          </w:p>
        </w:tc>
        <w:tc>
          <w:tcPr>
            <w:tcW w:w="698" w:type="dxa"/>
            <w:tcBorders>
              <w:top w:val="single" w:sz="4" w:space="0" w:color="auto"/>
            </w:tcBorders>
          </w:tcPr>
          <w:p w14:paraId="5CCE0A90" w14:textId="0FCA8A78" w:rsidR="007D2A01" w:rsidRPr="003C0ECB" w:rsidDel="00BC6402" w:rsidRDefault="007D2A01" w:rsidP="00C316CF">
            <w:pPr>
              <w:keepNext/>
              <w:spacing w:after="0" w:line="276" w:lineRule="auto"/>
              <w:jc w:val="right"/>
              <w:rPr>
                <w:del w:id="418" w:author="Nikki Moore" w:date="2025-02-21T13:05:00Z"/>
                <w:rFonts w:ascii="Arial" w:hAnsi="Arial" w:cs="Arial"/>
                <w:sz w:val="18"/>
                <w:szCs w:val="18"/>
              </w:rPr>
            </w:pPr>
            <w:del w:id="419" w:author="Nikki Moore" w:date="2025-02-21T13:05:00Z">
              <w:r w:rsidRPr="003C0ECB" w:rsidDel="00BC6402">
                <w:rPr>
                  <w:rFonts w:ascii="Arial" w:hAnsi="Arial" w:cs="Arial"/>
                  <w:sz w:val="18"/>
                  <w:szCs w:val="18"/>
                </w:rPr>
                <w:delText>0.2</w:delText>
              </w:r>
            </w:del>
          </w:p>
        </w:tc>
        <w:tc>
          <w:tcPr>
            <w:tcW w:w="709" w:type="dxa"/>
            <w:tcBorders>
              <w:top w:val="single" w:sz="4" w:space="0" w:color="auto"/>
            </w:tcBorders>
          </w:tcPr>
          <w:p w14:paraId="677830F8" w14:textId="68FA5B7B" w:rsidR="007D2A01" w:rsidRPr="003C0ECB" w:rsidDel="00BC6402" w:rsidRDefault="007D2A01" w:rsidP="00C316CF">
            <w:pPr>
              <w:keepNext/>
              <w:spacing w:after="0" w:line="276" w:lineRule="auto"/>
              <w:jc w:val="right"/>
              <w:rPr>
                <w:del w:id="420" w:author="Nikki Moore" w:date="2025-02-21T13:05:00Z"/>
                <w:rFonts w:ascii="Arial" w:hAnsi="Arial" w:cs="Arial"/>
                <w:sz w:val="18"/>
                <w:szCs w:val="18"/>
              </w:rPr>
            </w:pPr>
            <w:del w:id="421" w:author="Nikki Moore" w:date="2025-02-21T13:05:00Z">
              <w:r w:rsidRPr="003C0ECB" w:rsidDel="00BC6402">
                <w:rPr>
                  <w:rFonts w:ascii="Arial" w:hAnsi="Arial" w:cs="Arial"/>
                  <w:sz w:val="18"/>
                  <w:szCs w:val="18"/>
                </w:rPr>
                <w:delText>2.68</w:delText>
              </w:r>
            </w:del>
          </w:p>
        </w:tc>
        <w:tc>
          <w:tcPr>
            <w:tcW w:w="851" w:type="dxa"/>
            <w:tcBorders>
              <w:top w:val="single" w:sz="4" w:space="0" w:color="auto"/>
            </w:tcBorders>
          </w:tcPr>
          <w:p w14:paraId="08FB8133" w14:textId="46580304" w:rsidR="007D2A01" w:rsidRPr="003C0ECB" w:rsidDel="00BC6402" w:rsidRDefault="007D2A01" w:rsidP="00C316CF">
            <w:pPr>
              <w:keepNext/>
              <w:spacing w:after="0" w:line="276" w:lineRule="auto"/>
              <w:jc w:val="right"/>
              <w:rPr>
                <w:del w:id="422" w:author="Nikki Moore" w:date="2025-02-21T13:05:00Z"/>
                <w:rFonts w:ascii="Arial" w:hAnsi="Arial" w:cs="Arial"/>
                <w:sz w:val="18"/>
                <w:szCs w:val="18"/>
              </w:rPr>
            </w:pPr>
            <w:del w:id="423" w:author="Nikki Moore" w:date="2025-02-21T13:05:00Z">
              <w:r w:rsidRPr="003C0ECB" w:rsidDel="00BC6402">
                <w:rPr>
                  <w:rFonts w:ascii="Arial" w:hAnsi="Arial" w:cs="Arial"/>
                  <w:sz w:val="18"/>
                  <w:szCs w:val="18"/>
                </w:rPr>
                <w:delText>0.01</w:delText>
              </w:r>
            </w:del>
          </w:p>
        </w:tc>
        <w:tc>
          <w:tcPr>
            <w:tcW w:w="567" w:type="dxa"/>
            <w:tcBorders>
              <w:top w:val="single" w:sz="4" w:space="0" w:color="auto"/>
            </w:tcBorders>
          </w:tcPr>
          <w:p w14:paraId="3398329B" w14:textId="6194A2F3" w:rsidR="007D2A01" w:rsidRPr="003C0ECB" w:rsidDel="00BC6402" w:rsidRDefault="007D2A01" w:rsidP="00C316CF">
            <w:pPr>
              <w:keepNext/>
              <w:spacing w:after="0" w:line="276" w:lineRule="auto"/>
              <w:jc w:val="right"/>
              <w:rPr>
                <w:del w:id="424" w:author="Nikki Moore" w:date="2025-02-21T13:05:00Z"/>
                <w:rFonts w:ascii="Arial" w:hAnsi="Arial" w:cs="Arial"/>
                <w:sz w:val="18"/>
                <w:szCs w:val="18"/>
              </w:rPr>
            </w:pPr>
            <w:del w:id="425" w:author="Nikki Moore" w:date="2025-02-21T13:05:00Z">
              <w:r w:rsidRPr="003C0ECB" w:rsidDel="00BC6402">
                <w:rPr>
                  <w:rFonts w:ascii="Arial" w:hAnsi="Arial" w:cs="Arial"/>
                  <w:sz w:val="18"/>
                  <w:szCs w:val="18"/>
                </w:rPr>
                <w:delText>0.1</w:delText>
              </w:r>
            </w:del>
          </w:p>
        </w:tc>
        <w:tc>
          <w:tcPr>
            <w:tcW w:w="421" w:type="dxa"/>
            <w:tcBorders>
              <w:top w:val="single" w:sz="4" w:space="0" w:color="auto"/>
            </w:tcBorders>
          </w:tcPr>
          <w:p w14:paraId="70DA3D2C" w14:textId="05955CF8" w:rsidR="007D2A01" w:rsidRPr="003C0ECB" w:rsidDel="00BC6402" w:rsidRDefault="007D2A01" w:rsidP="00C316CF">
            <w:pPr>
              <w:keepNext/>
              <w:spacing w:after="0" w:line="276" w:lineRule="auto"/>
              <w:jc w:val="right"/>
              <w:rPr>
                <w:del w:id="426" w:author="Nikki Moore" w:date="2025-02-21T13:05:00Z"/>
                <w:rFonts w:ascii="Arial" w:hAnsi="Arial" w:cs="Arial"/>
                <w:sz w:val="18"/>
                <w:szCs w:val="18"/>
              </w:rPr>
            </w:pPr>
            <w:del w:id="427" w:author="Nikki Moore" w:date="2025-02-21T13:05:00Z">
              <w:r w:rsidRPr="003C0ECB" w:rsidDel="00BC6402">
                <w:rPr>
                  <w:rFonts w:ascii="Arial" w:hAnsi="Arial" w:cs="Arial"/>
                  <w:sz w:val="18"/>
                  <w:szCs w:val="18"/>
                </w:rPr>
                <w:delText>418</w:delText>
              </w:r>
            </w:del>
          </w:p>
        </w:tc>
        <w:tc>
          <w:tcPr>
            <w:tcW w:w="241" w:type="dxa"/>
            <w:tcBorders>
              <w:top w:val="single" w:sz="4" w:space="0" w:color="auto"/>
            </w:tcBorders>
          </w:tcPr>
          <w:p w14:paraId="7F69AB27" w14:textId="2CA14A56" w:rsidR="007D2A01" w:rsidRPr="003C0ECB" w:rsidDel="00BC6402" w:rsidRDefault="007D2A01" w:rsidP="00C316CF">
            <w:pPr>
              <w:keepNext/>
              <w:spacing w:after="0" w:line="276" w:lineRule="auto"/>
              <w:jc w:val="right"/>
              <w:rPr>
                <w:del w:id="428" w:author="Nikki Moore" w:date="2025-02-21T13:05:00Z"/>
                <w:rFonts w:ascii="Arial" w:hAnsi="Arial" w:cs="Arial"/>
                <w:sz w:val="18"/>
                <w:szCs w:val="18"/>
              </w:rPr>
            </w:pPr>
            <w:del w:id="429" w:author="Nikki Moore" w:date="2025-02-21T13:05:00Z">
              <w:r w:rsidRPr="003C0ECB" w:rsidDel="00BC6402">
                <w:rPr>
                  <w:rFonts w:ascii="Arial" w:hAnsi="Arial" w:cs="Arial"/>
                  <w:sz w:val="18"/>
                  <w:szCs w:val="18"/>
                </w:rPr>
                <w:delText>3</w:delText>
              </w:r>
            </w:del>
          </w:p>
        </w:tc>
        <w:tc>
          <w:tcPr>
            <w:tcW w:w="897" w:type="dxa"/>
            <w:tcBorders>
              <w:top w:val="single" w:sz="4" w:space="0" w:color="auto"/>
            </w:tcBorders>
          </w:tcPr>
          <w:p w14:paraId="13D80636" w14:textId="169D9E42" w:rsidR="007D2A01" w:rsidRPr="003C0ECB" w:rsidDel="00BC6402" w:rsidRDefault="007D2A01" w:rsidP="00C316CF">
            <w:pPr>
              <w:keepNext/>
              <w:spacing w:after="0" w:line="276" w:lineRule="auto"/>
              <w:jc w:val="right"/>
              <w:rPr>
                <w:del w:id="430" w:author="Nikki Moore" w:date="2025-02-21T13:05:00Z"/>
                <w:rFonts w:ascii="Arial" w:hAnsi="Arial" w:cs="Arial"/>
                <w:sz w:val="18"/>
                <w:szCs w:val="18"/>
              </w:rPr>
            </w:pPr>
            <w:del w:id="431" w:author="Nikki Moore" w:date="2025-02-21T13:05:00Z">
              <w:r w:rsidRPr="003C0ECB" w:rsidDel="00BC6402">
                <w:rPr>
                  <w:rFonts w:ascii="Arial" w:hAnsi="Arial" w:cs="Arial"/>
                  <w:sz w:val="18"/>
                  <w:szCs w:val="18"/>
                </w:rPr>
                <w:delText>-1088.27</w:delText>
              </w:r>
            </w:del>
          </w:p>
        </w:tc>
        <w:tc>
          <w:tcPr>
            <w:tcW w:w="850" w:type="dxa"/>
            <w:tcBorders>
              <w:top w:val="single" w:sz="4" w:space="0" w:color="auto"/>
            </w:tcBorders>
          </w:tcPr>
          <w:p w14:paraId="6172EFA6" w14:textId="4D49A6A4" w:rsidR="007D2A01" w:rsidRPr="003C0ECB" w:rsidDel="00BC6402" w:rsidRDefault="007D2A01" w:rsidP="00C316CF">
            <w:pPr>
              <w:keepNext/>
              <w:spacing w:after="0" w:line="276" w:lineRule="auto"/>
              <w:jc w:val="right"/>
              <w:rPr>
                <w:del w:id="432" w:author="Nikki Moore" w:date="2025-02-21T13:05:00Z"/>
                <w:rFonts w:ascii="Arial" w:hAnsi="Arial" w:cs="Arial"/>
                <w:sz w:val="18"/>
                <w:szCs w:val="18"/>
              </w:rPr>
            </w:pPr>
            <w:del w:id="433" w:author="Nikki Moore" w:date="2025-02-21T13:05:00Z">
              <w:r w:rsidRPr="003C0ECB" w:rsidDel="00BC6402">
                <w:rPr>
                  <w:rFonts w:ascii="Arial" w:hAnsi="Arial" w:cs="Arial"/>
                  <w:sz w:val="18"/>
                  <w:szCs w:val="18"/>
                </w:rPr>
                <w:delText>2182.59</w:delText>
              </w:r>
            </w:del>
          </w:p>
        </w:tc>
        <w:tc>
          <w:tcPr>
            <w:tcW w:w="709" w:type="dxa"/>
            <w:tcBorders>
              <w:top w:val="single" w:sz="4" w:space="0" w:color="auto"/>
              <w:right w:val="single" w:sz="4" w:space="0" w:color="auto"/>
            </w:tcBorders>
          </w:tcPr>
          <w:p w14:paraId="1160AFB0" w14:textId="6F24FF74" w:rsidR="007D2A01" w:rsidRPr="003C0ECB" w:rsidDel="00BC6402" w:rsidRDefault="007D2A01" w:rsidP="00C316CF">
            <w:pPr>
              <w:keepNext/>
              <w:spacing w:after="0" w:line="276" w:lineRule="auto"/>
              <w:jc w:val="right"/>
              <w:rPr>
                <w:del w:id="434" w:author="Nikki Moore" w:date="2025-02-21T13:05:00Z"/>
                <w:rFonts w:ascii="Arial" w:hAnsi="Arial" w:cs="Arial"/>
                <w:sz w:val="18"/>
                <w:szCs w:val="18"/>
              </w:rPr>
            </w:pPr>
            <w:del w:id="435" w:author="Nikki Moore" w:date="2025-02-21T13:05:00Z">
              <w:r w:rsidRPr="003C0ECB" w:rsidDel="00BC6402">
                <w:rPr>
                  <w:rFonts w:ascii="Arial" w:hAnsi="Arial" w:cs="Arial"/>
                  <w:sz w:val="18"/>
                  <w:szCs w:val="18"/>
                </w:rPr>
                <w:delText>6.2</w:delText>
              </w:r>
            </w:del>
          </w:p>
        </w:tc>
      </w:tr>
      <w:tr w:rsidR="007D2A01" w:rsidRPr="000E27A9" w:rsidDel="00BC6402" w14:paraId="5509CA32" w14:textId="47C98926" w:rsidTr="00C316CF">
        <w:trPr>
          <w:cantSplit/>
          <w:jc w:val="center"/>
          <w:del w:id="436" w:author="Nikki Moore" w:date="2025-02-21T13:05:00Z"/>
        </w:trPr>
        <w:tc>
          <w:tcPr>
            <w:tcW w:w="1555" w:type="dxa"/>
            <w:vMerge/>
            <w:tcBorders>
              <w:left w:val="single" w:sz="4" w:space="0" w:color="auto"/>
              <w:bottom w:val="single" w:sz="4" w:space="0" w:color="auto"/>
            </w:tcBorders>
          </w:tcPr>
          <w:p w14:paraId="5F3F5F85" w14:textId="4ABFEC95" w:rsidR="007D2A01" w:rsidRPr="000E27A9" w:rsidDel="00BC6402" w:rsidRDefault="007D2A01" w:rsidP="00C316CF">
            <w:pPr>
              <w:keepNext/>
              <w:spacing w:after="0" w:line="276" w:lineRule="auto"/>
              <w:rPr>
                <w:del w:id="437" w:author="Nikki Moore" w:date="2025-02-21T13:05:00Z"/>
                <w:rFonts w:ascii="Arial" w:hAnsi="Arial" w:cs="Arial"/>
                <w:sz w:val="18"/>
                <w:szCs w:val="18"/>
              </w:rPr>
            </w:pPr>
          </w:p>
        </w:tc>
        <w:tc>
          <w:tcPr>
            <w:tcW w:w="1285" w:type="dxa"/>
            <w:vMerge/>
            <w:tcBorders>
              <w:bottom w:val="single" w:sz="4" w:space="0" w:color="auto"/>
            </w:tcBorders>
          </w:tcPr>
          <w:p w14:paraId="1D4052CD" w14:textId="3FE3DCC8" w:rsidR="007D2A01" w:rsidRPr="000E27A9" w:rsidDel="00BC6402" w:rsidRDefault="007D2A01" w:rsidP="00C316CF">
            <w:pPr>
              <w:keepNext/>
              <w:spacing w:after="0" w:line="276" w:lineRule="auto"/>
              <w:rPr>
                <w:del w:id="438" w:author="Nikki Moore" w:date="2025-02-21T13:05:00Z"/>
                <w:rFonts w:ascii="Arial" w:hAnsi="Arial" w:cs="Arial"/>
                <w:sz w:val="18"/>
                <w:szCs w:val="18"/>
              </w:rPr>
            </w:pPr>
          </w:p>
        </w:tc>
        <w:tc>
          <w:tcPr>
            <w:tcW w:w="1276" w:type="dxa"/>
            <w:vMerge/>
            <w:tcBorders>
              <w:bottom w:val="single" w:sz="4" w:space="0" w:color="auto"/>
            </w:tcBorders>
          </w:tcPr>
          <w:p w14:paraId="47B54203" w14:textId="2399B787" w:rsidR="007D2A01" w:rsidRPr="000E27A9" w:rsidDel="00BC6402" w:rsidRDefault="007D2A01" w:rsidP="00C316CF">
            <w:pPr>
              <w:keepNext/>
              <w:spacing w:after="0" w:line="276" w:lineRule="auto"/>
              <w:rPr>
                <w:del w:id="439" w:author="Nikki Moore" w:date="2025-02-21T13:05:00Z"/>
                <w:rFonts w:ascii="Arial" w:hAnsi="Arial" w:cs="Arial"/>
                <w:sz w:val="18"/>
                <w:szCs w:val="18"/>
              </w:rPr>
            </w:pPr>
          </w:p>
        </w:tc>
        <w:tc>
          <w:tcPr>
            <w:tcW w:w="2268" w:type="dxa"/>
            <w:tcBorders>
              <w:bottom w:val="single" w:sz="4" w:space="0" w:color="auto"/>
            </w:tcBorders>
          </w:tcPr>
          <w:p w14:paraId="0FB24822" w14:textId="575B69C2" w:rsidR="007D2A01" w:rsidRPr="000E27A9" w:rsidDel="00BC6402" w:rsidRDefault="007D2A01" w:rsidP="00C316CF">
            <w:pPr>
              <w:keepNext/>
              <w:spacing w:after="0" w:line="276" w:lineRule="auto"/>
              <w:rPr>
                <w:del w:id="440" w:author="Nikki Moore" w:date="2025-02-21T13:05:00Z"/>
                <w:rFonts w:ascii="Arial" w:hAnsi="Arial" w:cs="Arial"/>
                <w:sz w:val="18"/>
                <w:szCs w:val="18"/>
              </w:rPr>
            </w:pPr>
            <w:del w:id="441" w:author="Nikki Moore" w:date="2025-02-21T13:05:00Z">
              <w:r w:rsidRPr="000E27A9" w:rsidDel="00BC6402">
                <w:rPr>
                  <w:rFonts w:ascii="Arial" w:hAnsi="Arial" w:cs="Arial"/>
                  <w:sz w:val="18"/>
                  <w:szCs w:val="18"/>
                </w:rPr>
                <w:delText>Velocity of climate change</w:delText>
              </w:r>
            </w:del>
          </w:p>
        </w:tc>
        <w:tc>
          <w:tcPr>
            <w:tcW w:w="851" w:type="dxa"/>
            <w:tcBorders>
              <w:bottom w:val="single" w:sz="4" w:space="0" w:color="auto"/>
            </w:tcBorders>
          </w:tcPr>
          <w:p w14:paraId="4585E810" w14:textId="1B6FB011" w:rsidR="007D2A01" w:rsidRPr="003C0ECB" w:rsidDel="00BC6402" w:rsidRDefault="007D2A01" w:rsidP="00C316CF">
            <w:pPr>
              <w:keepNext/>
              <w:spacing w:after="0" w:line="276" w:lineRule="auto"/>
              <w:jc w:val="right"/>
              <w:rPr>
                <w:del w:id="442" w:author="Nikki Moore" w:date="2025-02-21T13:05:00Z"/>
                <w:rFonts w:ascii="Arial" w:hAnsi="Arial" w:cs="Arial"/>
                <w:sz w:val="18"/>
                <w:szCs w:val="18"/>
              </w:rPr>
            </w:pPr>
            <w:del w:id="443" w:author="Nikki Moore" w:date="2025-02-21T13:05:00Z">
              <w:r w:rsidRPr="003C0ECB" w:rsidDel="00BC6402">
                <w:rPr>
                  <w:rFonts w:ascii="Arial" w:hAnsi="Arial" w:cs="Arial"/>
                  <w:sz w:val="18"/>
                  <w:szCs w:val="18"/>
                </w:rPr>
                <w:delText>0.47</w:delText>
              </w:r>
            </w:del>
          </w:p>
        </w:tc>
        <w:tc>
          <w:tcPr>
            <w:tcW w:w="698" w:type="dxa"/>
            <w:tcBorders>
              <w:bottom w:val="single" w:sz="4" w:space="0" w:color="auto"/>
            </w:tcBorders>
          </w:tcPr>
          <w:p w14:paraId="3D2491FE" w14:textId="060F044A" w:rsidR="007D2A01" w:rsidRPr="003C0ECB" w:rsidDel="00BC6402" w:rsidRDefault="007D2A01" w:rsidP="00C316CF">
            <w:pPr>
              <w:keepNext/>
              <w:spacing w:after="0" w:line="276" w:lineRule="auto"/>
              <w:jc w:val="right"/>
              <w:rPr>
                <w:del w:id="444" w:author="Nikki Moore" w:date="2025-02-21T13:05:00Z"/>
                <w:rFonts w:ascii="Arial" w:hAnsi="Arial" w:cs="Arial"/>
                <w:sz w:val="18"/>
                <w:szCs w:val="18"/>
              </w:rPr>
            </w:pPr>
            <w:del w:id="445" w:author="Nikki Moore" w:date="2025-02-21T13:05:00Z">
              <w:r w:rsidRPr="003C0ECB" w:rsidDel="00BC6402">
                <w:rPr>
                  <w:rFonts w:ascii="Arial" w:hAnsi="Arial" w:cs="Arial"/>
                  <w:sz w:val="18"/>
                  <w:szCs w:val="18"/>
                </w:rPr>
                <w:delText>0.07</w:delText>
              </w:r>
            </w:del>
          </w:p>
        </w:tc>
        <w:tc>
          <w:tcPr>
            <w:tcW w:w="709" w:type="dxa"/>
            <w:tcBorders>
              <w:bottom w:val="single" w:sz="4" w:space="0" w:color="auto"/>
            </w:tcBorders>
          </w:tcPr>
          <w:p w14:paraId="3F01917E" w14:textId="4BDE3F19" w:rsidR="007D2A01" w:rsidRPr="003C0ECB" w:rsidDel="00BC6402" w:rsidRDefault="007D2A01" w:rsidP="00C316CF">
            <w:pPr>
              <w:keepNext/>
              <w:spacing w:after="0" w:line="276" w:lineRule="auto"/>
              <w:jc w:val="right"/>
              <w:rPr>
                <w:del w:id="446" w:author="Nikki Moore" w:date="2025-02-21T13:05:00Z"/>
                <w:rFonts w:ascii="Arial" w:hAnsi="Arial" w:cs="Arial"/>
                <w:sz w:val="18"/>
                <w:szCs w:val="18"/>
              </w:rPr>
            </w:pPr>
            <w:del w:id="447" w:author="Nikki Moore" w:date="2025-02-21T13:05:00Z">
              <w:r w:rsidRPr="003C0ECB" w:rsidDel="00BC6402">
                <w:rPr>
                  <w:rFonts w:ascii="Arial" w:hAnsi="Arial" w:cs="Arial"/>
                  <w:sz w:val="18"/>
                  <w:szCs w:val="18"/>
                </w:rPr>
                <w:delText>6.64</w:delText>
              </w:r>
            </w:del>
          </w:p>
        </w:tc>
        <w:tc>
          <w:tcPr>
            <w:tcW w:w="851" w:type="dxa"/>
            <w:tcBorders>
              <w:bottom w:val="single" w:sz="4" w:space="0" w:color="auto"/>
            </w:tcBorders>
          </w:tcPr>
          <w:p w14:paraId="3A376EE8" w14:textId="0D45A45C" w:rsidR="007D2A01" w:rsidRPr="003C0ECB" w:rsidDel="00BC6402" w:rsidRDefault="007D2A01" w:rsidP="00C316CF">
            <w:pPr>
              <w:keepNext/>
              <w:spacing w:after="0" w:line="276" w:lineRule="auto"/>
              <w:jc w:val="right"/>
              <w:rPr>
                <w:del w:id="448" w:author="Nikki Moore" w:date="2025-02-21T13:05:00Z"/>
                <w:rFonts w:ascii="Arial" w:hAnsi="Arial" w:cs="Arial"/>
                <w:sz w:val="18"/>
                <w:szCs w:val="18"/>
              </w:rPr>
            </w:pPr>
            <w:del w:id="449" w:author="Nikki Moore" w:date="2025-02-21T13:05:00Z">
              <w:r w:rsidRPr="003C0ECB" w:rsidDel="00BC6402">
                <w:rPr>
                  <w:rFonts w:ascii="Arial" w:hAnsi="Arial" w:cs="Arial"/>
                  <w:sz w:val="18"/>
                  <w:szCs w:val="18"/>
                </w:rPr>
                <w:delText>0</w:delText>
              </w:r>
            </w:del>
          </w:p>
        </w:tc>
        <w:tc>
          <w:tcPr>
            <w:tcW w:w="567" w:type="dxa"/>
            <w:tcBorders>
              <w:bottom w:val="single" w:sz="4" w:space="0" w:color="auto"/>
            </w:tcBorders>
          </w:tcPr>
          <w:p w14:paraId="7BA695D7" w14:textId="43BF0E33" w:rsidR="007D2A01" w:rsidRPr="003C0ECB" w:rsidDel="00BC6402" w:rsidRDefault="007D2A01" w:rsidP="00C316CF">
            <w:pPr>
              <w:keepNext/>
              <w:spacing w:after="0" w:line="276" w:lineRule="auto"/>
              <w:jc w:val="right"/>
              <w:rPr>
                <w:del w:id="450" w:author="Nikki Moore" w:date="2025-02-21T13:05:00Z"/>
                <w:rFonts w:ascii="Arial" w:hAnsi="Arial" w:cs="Arial"/>
                <w:sz w:val="18"/>
                <w:szCs w:val="18"/>
              </w:rPr>
            </w:pPr>
          </w:p>
        </w:tc>
        <w:tc>
          <w:tcPr>
            <w:tcW w:w="421" w:type="dxa"/>
            <w:tcBorders>
              <w:bottom w:val="single" w:sz="4" w:space="0" w:color="auto"/>
            </w:tcBorders>
          </w:tcPr>
          <w:p w14:paraId="40CF57F6" w14:textId="13909DE3" w:rsidR="007D2A01" w:rsidRPr="003C0ECB" w:rsidDel="00BC6402" w:rsidRDefault="007D2A01" w:rsidP="00C316CF">
            <w:pPr>
              <w:keepNext/>
              <w:spacing w:after="0" w:line="276" w:lineRule="auto"/>
              <w:jc w:val="right"/>
              <w:rPr>
                <w:del w:id="451" w:author="Nikki Moore" w:date="2025-02-21T13:05:00Z"/>
                <w:rFonts w:ascii="Arial" w:hAnsi="Arial" w:cs="Arial"/>
                <w:sz w:val="18"/>
                <w:szCs w:val="18"/>
              </w:rPr>
            </w:pPr>
          </w:p>
        </w:tc>
        <w:tc>
          <w:tcPr>
            <w:tcW w:w="241" w:type="dxa"/>
            <w:tcBorders>
              <w:bottom w:val="single" w:sz="4" w:space="0" w:color="auto"/>
            </w:tcBorders>
          </w:tcPr>
          <w:p w14:paraId="6D6E3FC5" w14:textId="2E05BB66" w:rsidR="007D2A01" w:rsidRPr="003C0ECB" w:rsidDel="00BC6402" w:rsidRDefault="007D2A01" w:rsidP="00C316CF">
            <w:pPr>
              <w:keepNext/>
              <w:spacing w:after="0" w:line="276" w:lineRule="auto"/>
              <w:jc w:val="right"/>
              <w:rPr>
                <w:del w:id="452" w:author="Nikki Moore" w:date="2025-02-21T13:05:00Z"/>
                <w:rFonts w:ascii="Arial" w:hAnsi="Arial" w:cs="Arial"/>
                <w:sz w:val="18"/>
                <w:szCs w:val="18"/>
              </w:rPr>
            </w:pPr>
          </w:p>
        </w:tc>
        <w:tc>
          <w:tcPr>
            <w:tcW w:w="897" w:type="dxa"/>
            <w:tcBorders>
              <w:bottom w:val="single" w:sz="4" w:space="0" w:color="auto"/>
            </w:tcBorders>
          </w:tcPr>
          <w:p w14:paraId="39916CBE" w14:textId="2CF2F8CB" w:rsidR="007D2A01" w:rsidRPr="003C0ECB" w:rsidDel="00BC6402" w:rsidRDefault="007D2A01" w:rsidP="00C316CF">
            <w:pPr>
              <w:keepNext/>
              <w:spacing w:after="0" w:line="276" w:lineRule="auto"/>
              <w:jc w:val="right"/>
              <w:rPr>
                <w:del w:id="453" w:author="Nikki Moore" w:date="2025-02-21T13:05:00Z"/>
                <w:rFonts w:ascii="Arial" w:hAnsi="Arial" w:cs="Arial"/>
                <w:sz w:val="18"/>
                <w:szCs w:val="18"/>
              </w:rPr>
            </w:pPr>
          </w:p>
        </w:tc>
        <w:tc>
          <w:tcPr>
            <w:tcW w:w="850" w:type="dxa"/>
            <w:tcBorders>
              <w:bottom w:val="single" w:sz="4" w:space="0" w:color="auto"/>
            </w:tcBorders>
          </w:tcPr>
          <w:p w14:paraId="1B057863" w14:textId="003F5B31" w:rsidR="007D2A01" w:rsidRPr="003C0ECB" w:rsidDel="00BC6402" w:rsidRDefault="007D2A01" w:rsidP="00C316CF">
            <w:pPr>
              <w:keepNext/>
              <w:spacing w:after="0" w:line="276" w:lineRule="auto"/>
              <w:jc w:val="right"/>
              <w:rPr>
                <w:del w:id="454" w:author="Nikki Moore" w:date="2025-02-21T13:05:00Z"/>
                <w:rFonts w:ascii="Arial" w:hAnsi="Arial" w:cs="Arial"/>
                <w:sz w:val="18"/>
                <w:szCs w:val="18"/>
              </w:rPr>
            </w:pPr>
          </w:p>
        </w:tc>
        <w:tc>
          <w:tcPr>
            <w:tcW w:w="709" w:type="dxa"/>
            <w:tcBorders>
              <w:bottom w:val="single" w:sz="4" w:space="0" w:color="auto"/>
              <w:right w:val="single" w:sz="4" w:space="0" w:color="auto"/>
            </w:tcBorders>
          </w:tcPr>
          <w:p w14:paraId="3BE82CC1" w14:textId="199A194E" w:rsidR="007D2A01" w:rsidRPr="003C0ECB" w:rsidDel="00BC6402" w:rsidRDefault="007D2A01" w:rsidP="00C316CF">
            <w:pPr>
              <w:keepNext/>
              <w:spacing w:after="0" w:line="276" w:lineRule="auto"/>
              <w:jc w:val="right"/>
              <w:rPr>
                <w:del w:id="455" w:author="Nikki Moore" w:date="2025-02-21T13:05:00Z"/>
                <w:rFonts w:ascii="Arial" w:hAnsi="Arial" w:cs="Arial"/>
                <w:sz w:val="18"/>
                <w:szCs w:val="18"/>
              </w:rPr>
            </w:pPr>
          </w:p>
        </w:tc>
      </w:tr>
      <w:tr w:rsidR="007D2A01" w:rsidRPr="000E27A9" w:rsidDel="00BC6402" w14:paraId="7E108575" w14:textId="5B4DE401" w:rsidTr="00C316CF">
        <w:trPr>
          <w:cantSplit/>
          <w:trHeight w:val="257"/>
          <w:jc w:val="center"/>
          <w:del w:id="456" w:author="Nikki Moore" w:date="2025-02-21T13:05:00Z"/>
        </w:trPr>
        <w:tc>
          <w:tcPr>
            <w:tcW w:w="1555" w:type="dxa"/>
            <w:vMerge w:val="restart"/>
            <w:tcBorders>
              <w:top w:val="single" w:sz="4" w:space="0" w:color="auto"/>
              <w:left w:val="single" w:sz="4" w:space="0" w:color="auto"/>
              <w:bottom w:val="single" w:sz="4" w:space="0" w:color="auto"/>
            </w:tcBorders>
          </w:tcPr>
          <w:p w14:paraId="739EB115" w14:textId="665DB44D" w:rsidR="007D2A01" w:rsidRPr="000E27A9" w:rsidDel="00BC6402" w:rsidRDefault="007D2A01" w:rsidP="00C316CF">
            <w:pPr>
              <w:keepNext/>
              <w:spacing w:after="0" w:line="276" w:lineRule="auto"/>
              <w:rPr>
                <w:del w:id="457" w:author="Nikki Moore" w:date="2025-02-21T13:05:00Z"/>
                <w:rFonts w:ascii="Arial" w:hAnsi="Arial" w:cs="Arial"/>
                <w:sz w:val="18"/>
                <w:szCs w:val="18"/>
              </w:rPr>
            </w:pPr>
            <w:del w:id="458" w:author="Nikki Moore" w:date="2025-02-21T13:05:00Z">
              <w:r w:rsidRPr="000E27A9" w:rsidDel="00BC6402">
                <w:rPr>
                  <w:rFonts w:ascii="Arial" w:hAnsi="Arial" w:cs="Arial"/>
                  <w:sz w:val="18"/>
                  <w:szCs w:val="18"/>
                </w:rPr>
                <w:delText>Potential dispersal</w:delText>
              </w:r>
              <w:r w:rsidDel="00BC6402">
                <w:rPr>
                  <w:rFonts w:ascii="Arial" w:hAnsi="Arial" w:cs="Arial"/>
                  <w:sz w:val="18"/>
                  <w:szCs w:val="18"/>
                </w:rPr>
                <w:delText xml:space="preserve"> rate: interactive</w:delText>
              </w:r>
            </w:del>
          </w:p>
        </w:tc>
        <w:tc>
          <w:tcPr>
            <w:tcW w:w="1285" w:type="dxa"/>
            <w:vMerge w:val="restart"/>
            <w:tcBorders>
              <w:top w:val="single" w:sz="4" w:space="0" w:color="auto"/>
              <w:bottom w:val="single" w:sz="4" w:space="0" w:color="auto"/>
            </w:tcBorders>
          </w:tcPr>
          <w:p w14:paraId="29FC796D" w14:textId="70A54961" w:rsidR="007D2A01" w:rsidRPr="000E27A9" w:rsidDel="00BC6402" w:rsidRDefault="007D2A01" w:rsidP="00C316CF">
            <w:pPr>
              <w:keepNext/>
              <w:spacing w:after="0" w:line="276" w:lineRule="auto"/>
              <w:rPr>
                <w:del w:id="459" w:author="Nikki Moore" w:date="2025-02-21T13:05:00Z"/>
                <w:rFonts w:ascii="Arial" w:hAnsi="Arial" w:cs="Arial"/>
                <w:sz w:val="18"/>
                <w:szCs w:val="18"/>
              </w:rPr>
            </w:pPr>
            <w:del w:id="460" w:author="Nikki Moore" w:date="2025-02-21T13:05:00Z">
              <w:r w:rsidDel="00BC6402">
                <w:rPr>
                  <w:rFonts w:ascii="Arial" w:hAnsi="Arial" w:cs="Arial"/>
                  <w:sz w:val="18"/>
                  <w:szCs w:val="18"/>
                </w:rPr>
                <w:delText>Mean</w:delText>
              </w:r>
            </w:del>
          </w:p>
        </w:tc>
        <w:tc>
          <w:tcPr>
            <w:tcW w:w="1276" w:type="dxa"/>
            <w:vMerge w:val="restart"/>
            <w:tcBorders>
              <w:top w:val="single" w:sz="4" w:space="0" w:color="auto"/>
              <w:bottom w:val="single" w:sz="4" w:space="0" w:color="auto"/>
            </w:tcBorders>
          </w:tcPr>
          <w:p w14:paraId="55CB1BBE" w14:textId="78DDE547" w:rsidR="007D2A01" w:rsidRPr="000E27A9" w:rsidDel="00BC6402" w:rsidRDefault="007D2A01" w:rsidP="00C316CF">
            <w:pPr>
              <w:keepNext/>
              <w:spacing w:after="0" w:line="276" w:lineRule="auto"/>
              <w:rPr>
                <w:del w:id="461" w:author="Nikki Moore" w:date="2025-02-21T13:05:00Z"/>
                <w:rFonts w:ascii="Arial" w:hAnsi="Arial" w:cs="Arial"/>
                <w:sz w:val="18"/>
                <w:szCs w:val="18"/>
              </w:rPr>
            </w:pPr>
            <w:del w:id="462" w:author="Nikki Moore" w:date="2025-02-21T13:05:00Z">
              <w:r w:rsidRPr="000E27A9" w:rsidDel="00BC6402">
                <w:rPr>
                  <w:rFonts w:ascii="Arial" w:hAnsi="Arial" w:cs="Arial"/>
                  <w:sz w:val="18"/>
                  <w:szCs w:val="18"/>
                </w:rPr>
                <w:delText>Max</w:delText>
              </w:r>
            </w:del>
          </w:p>
        </w:tc>
        <w:tc>
          <w:tcPr>
            <w:tcW w:w="2268" w:type="dxa"/>
            <w:tcBorders>
              <w:top w:val="single" w:sz="4" w:space="0" w:color="auto"/>
            </w:tcBorders>
          </w:tcPr>
          <w:p w14:paraId="6BF43D5C" w14:textId="096D1F24" w:rsidR="007D2A01" w:rsidRPr="000E27A9" w:rsidDel="00BC6402" w:rsidRDefault="007D2A01" w:rsidP="00C316CF">
            <w:pPr>
              <w:keepNext/>
              <w:spacing w:after="0" w:line="276" w:lineRule="auto"/>
              <w:rPr>
                <w:del w:id="463" w:author="Nikki Moore" w:date="2025-02-21T13:05:00Z"/>
                <w:rFonts w:ascii="Arial" w:hAnsi="Arial" w:cs="Arial"/>
                <w:sz w:val="18"/>
                <w:szCs w:val="18"/>
              </w:rPr>
            </w:pPr>
            <w:del w:id="464"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13E2DD7F" w14:textId="397E951E" w:rsidR="007D2A01" w:rsidRPr="00C00C96" w:rsidDel="00BC6402" w:rsidRDefault="007D2A01" w:rsidP="00C316CF">
            <w:pPr>
              <w:keepNext/>
              <w:spacing w:after="0" w:line="276" w:lineRule="auto"/>
              <w:jc w:val="right"/>
              <w:rPr>
                <w:del w:id="465" w:author="Nikki Moore" w:date="2025-02-21T13:05:00Z"/>
                <w:rFonts w:ascii="Arial" w:hAnsi="Arial" w:cs="Arial"/>
                <w:sz w:val="18"/>
                <w:szCs w:val="18"/>
              </w:rPr>
            </w:pPr>
            <w:del w:id="466" w:author="Nikki Moore" w:date="2025-02-21T13:05:00Z">
              <w:r w:rsidRPr="00C00C96" w:rsidDel="00BC6402">
                <w:rPr>
                  <w:rFonts w:ascii="Arial" w:hAnsi="Arial" w:cs="Arial"/>
                  <w:sz w:val="18"/>
                  <w:szCs w:val="18"/>
                </w:rPr>
                <w:delText>0.42</w:delText>
              </w:r>
            </w:del>
          </w:p>
        </w:tc>
        <w:tc>
          <w:tcPr>
            <w:tcW w:w="698" w:type="dxa"/>
            <w:tcBorders>
              <w:top w:val="single" w:sz="4" w:space="0" w:color="auto"/>
            </w:tcBorders>
          </w:tcPr>
          <w:p w14:paraId="01581A59" w14:textId="476E5362" w:rsidR="007D2A01" w:rsidRPr="00C00C96" w:rsidDel="00BC6402" w:rsidRDefault="007D2A01" w:rsidP="00C316CF">
            <w:pPr>
              <w:keepNext/>
              <w:spacing w:after="0" w:line="276" w:lineRule="auto"/>
              <w:jc w:val="right"/>
              <w:rPr>
                <w:del w:id="467" w:author="Nikki Moore" w:date="2025-02-21T13:05:00Z"/>
                <w:rFonts w:ascii="Arial" w:hAnsi="Arial" w:cs="Arial"/>
                <w:sz w:val="18"/>
                <w:szCs w:val="18"/>
              </w:rPr>
            </w:pPr>
            <w:del w:id="468" w:author="Nikki Moore" w:date="2025-02-21T13:05:00Z">
              <w:r w:rsidRPr="00C00C96" w:rsidDel="00BC6402">
                <w:rPr>
                  <w:rFonts w:ascii="Arial" w:hAnsi="Arial" w:cs="Arial"/>
                  <w:sz w:val="18"/>
                  <w:szCs w:val="18"/>
                </w:rPr>
                <w:delText>0.21</w:delText>
              </w:r>
            </w:del>
          </w:p>
        </w:tc>
        <w:tc>
          <w:tcPr>
            <w:tcW w:w="709" w:type="dxa"/>
            <w:tcBorders>
              <w:top w:val="single" w:sz="4" w:space="0" w:color="auto"/>
            </w:tcBorders>
          </w:tcPr>
          <w:p w14:paraId="2BF76734" w14:textId="009FAD9F" w:rsidR="007D2A01" w:rsidRPr="00C00C96" w:rsidDel="00BC6402" w:rsidRDefault="007D2A01" w:rsidP="00C316CF">
            <w:pPr>
              <w:keepNext/>
              <w:spacing w:after="0" w:line="276" w:lineRule="auto"/>
              <w:jc w:val="right"/>
              <w:rPr>
                <w:del w:id="469" w:author="Nikki Moore" w:date="2025-02-21T13:05:00Z"/>
                <w:rFonts w:ascii="Arial" w:hAnsi="Arial" w:cs="Arial"/>
                <w:sz w:val="18"/>
                <w:szCs w:val="18"/>
              </w:rPr>
            </w:pPr>
            <w:del w:id="470" w:author="Nikki Moore" w:date="2025-02-21T13:05:00Z">
              <w:r w:rsidRPr="00C00C96" w:rsidDel="00BC6402">
                <w:rPr>
                  <w:rFonts w:ascii="Arial" w:hAnsi="Arial" w:cs="Arial"/>
                  <w:sz w:val="18"/>
                  <w:szCs w:val="18"/>
                </w:rPr>
                <w:delText>2.06</w:delText>
              </w:r>
            </w:del>
          </w:p>
        </w:tc>
        <w:tc>
          <w:tcPr>
            <w:tcW w:w="851" w:type="dxa"/>
            <w:tcBorders>
              <w:top w:val="single" w:sz="4" w:space="0" w:color="auto"/>
            </w:tcBorders>
          </w:tcPr>
          <w:p w14:paraId="4D3F0970" w14:textId="58DE3A6A" w:rsidR="007D2A01" w:rsidRPr="00C00C96" w:rsidDel="00BC6402" w:rsidRDefault="007D2A01" w:rsidP="00C316CF">
            <w:pPr>
              <w:keepNext/>
              <w:spacing w:after="0" w:line="276" w:lineRule="auto"/>
              <w:jc w:val="right"/>
              <w:rPr>
                <w:del w:id="471" w:author="Nikki Moore" w:date="2025-02-21T13:05:00Z"/>
                <w:rFonts w:ascii="Arial" w:hAnsi="Arial" w:cs="Arial"/>
                <w:sz w:val="18"/>
                <w:szCs w:val="18"/>
              </w:rPr>
            </w:pPr>
            <w:del w:id="472" w:author="Nikki Moore" w:date="2025-02-21T13:05:00Z">
              <w:r w:rsidRPr="00C00C96" w:rsidDel="00BC6402">
                <w:rPr>
                  <w:rFonts w:ascii="Arial" w:hAnsi="Arial" w:cs="Arial"/>
                  <w:sz w:val="18"/>
                  <w:szCs w:val="18"/>
                </w:rPr>
                <w:delText>0.04</w:delText>
              </w:r>
            </w:del>
          </w:p>
        </w:tc>
        <w:tc>
          <w:tcPr>
            <w:tcW w:w="567" w:type="dxa"/>
            <w:tcBorders>
              <w:top w:val="single" w:sz="4" w:space="0" w:color="auto"/>
            </w:tcBorders>
          </w:tcPr>
          <w:p w14:paraId="0659E0F9" w14:textId="58B56BF6" w:rsidR="007D2A01" w:rsidRPr="00C00C96" w:rsidDel="00BC6402" w:rsidRDefault="007D2A01" w:rsidP="00C316CF">
            <w:pPr>
              <w:keepNext/>
              <w:spacing w:after="0" w:line="276" w:lineRule="auto"/>
              <w:jc w:val="right"/>
              <w:rPr>
                <w:del w:id="473" w:author="Nikki Moore" w:date="2025-02-21T13:05:00Z"/>
                <w:rFonts w:ascii="Arial" w:hAnsi="Arial" w:cs="Arial"/>
                <w:sz w:val="18"/>
                <w:szCs w:val="18"/>
              </w:rPr>
            </w:pPr>
            <w:del w:id="474" w:author="Nikki Moore" w:date="2025-02-21T13:05:00Z">
              <w:r w:rsidRPr="00C00C96" w:rsidDel="00BC6402">
                <w:rPr>
                  <w:rFonts w:ascii="Arial" w:hAnsi="Arial" w:cs="Arial"/>
                  <w:sz w:val="18"/>
                  <w:szCs w:val="18"/>
                </w:rPr>
                <w:delText>0.1</w:delText>
              </w:r>
            </w:del>
          </w:p>
        </w:tc>
        <w:tc>
          <w:tcPr>
            <w:tcW w:w="421" w:type="dxa"/>
            <w:tcBorders>
              <w:top w:val="single" w:sz="4" w:space="0" w:color="auto"/>
            </w:tcBorders>
          </w:tcPr>
          <w:p w14:paraId="411872FE" w14:textId="4D308DB6" w:rsidR="007D2A01" w:rsidRPr="00C00C96" w:rsidDel="00BC6402" w:rsidRDefault="007D2A01" w:rsidP="00C316CF">
            <w:pPr>
              <w:keepNext/>
              <w:spacing w:after="0" w:line="276" w:lineRule="auto"/>
              <w:jc w:val="right"/>
              <w:rPr>
                <w:del w:id="475" w:author="Nikki Moore" w:date="2025-02-21T13:05:00Z"/>
                <w:rFonts w:ascii="Arial" w:hAnsi="Arial" w:cs="Arial"/>
                <w:sz w:val="18"/>
                <w:szCs w:val="18"/>
              </w:rPr>
            </w:pPr>
            <w:del w:id="476" w:author="Nikki Moore" w:date="2025-02-21T13:05:00Z">
              <w:r w:rsidRPr="00C00C96" w:rsidDel="00BC6402">
                <w:rPr>
                  <w:rFonts w:ascii="Arial" w:hAnsi="Arial" w:cs="Arial"/>
                  <w:sz w:val="18"/>
                  <w:szCs w:val="18"/>
                </w:rPr>
                <w:delText>418</w:delText>
              </w:r>
            </w:del>
          </w:p>
        </w:tc>
        <w:tc>
          <w:tcPr>
            <w:tcW w:w="241" w:type="dxa"/>
            <w:tcBorders>
              <w:top w:val="single" w:sz="4" w:space="0" w:color="auto"/>
            </w:tcBorders>
          </w:tcPr>
          <w:p w14:paraId="62005F80" w14:textId="162BA2EF" w:rsidR="007D2A01" w:rsidRPr="00C00C96" w:rsidDel="00BC6402" w:rsidRDefault="007D2A01" w:rsidP="00C316CF">
            <w:pPr>
              <w:keepNext/>
              <w:spacing w:after="0" w:line="276" w:lineRule="auto"/>
              <w:jc w:val="right"/>
              <w:rPr>
                <w:del w:id="477" w:author="Nikki Moore" w:date="2025-02-21T13:05:00Z"/>
                <w:rFonts w:ascii="Arial" w:hAnsi="Arial" w:cs="Arial"/>
                <w:sz w:val="18"/>
                <w:szCs w:val="18"/>
              </w:rPr>
            </w:pPr>
            <w:del w:id="478" w:author="Nikki Moore" w:date="2025-02-21T13:05:00Z">
              <w:r w:rsidRPr="00C00C96" w:rsidDel="00BC6402">
                <w:rPr>
                  <w:rFonts w:ascii="Arial" w:hAnsi="Arial" w:cs="Arial"/>
                  <w:sz w:val="18"/>
                  <w:szCs w:val="18"/>
                </w:rPr>
                <w:delText>5</w:delText>
              </w:r>
            </w:del>
          </w:p>
        </w:tc>
        <w:tc>
          <w:tcPr>
            <w:tcW w:w="897" w:type="dxa"/>
            <w:tcBorders>
              <w:top w:val="single" w:sz="4" w:space="0" w:color="auto"/>
            </w:tcBorders>
          </w:tcPr>
          <w:p w14:paraId="435C9A8D" w14:textId="2DCA6F06" w:rsidR="007D2A01" w:rsidRPr="00C00C96" w:rsidDel="00BC6402" w:rsidRDefault="007D2A01" w:rsidP="00C316CF">
            <w:pPr>
              <w:keepNext/>
              <w:spacing w:after="0" w:line="276" w:lineRule="auto"/>
              <w:jc w:val="right"/>
              <w:rPr>
                <w:del w:id="479" w:author="Nikki Moore" w:date="2025-02-21T13:05:00Z"/>
                <w:rFonts w:ascii="Arial" w:hAnsi="Arial" w:cs="Arial"/>
                <w:sz w:val="18"/>
                <w:szCs w:val="18"/>
              </w:rPr>
            </w:pPr>
            <w:del w:id="480" w:author="Nikki Moore" w:date="2025-02-21T13:05:00Z">
              <w:r w:rsidRPr="00C00C96" w:rsidDel="00BC6402">
                <w:rPr>
                  <w:rFonts w:ascii="Arial" w:hAnsi="Arial" w:cs="Arial"/>
                  <w:sz w:val="18"/>
                  <w:szCs w:val="18"/>
                </w:rPr>
                <w:delText>-1086.25</w:delText>
              </w:r>
            </w:del>
          </w:p>
        </w:tc>
        <w:tc>
          <w:tcPr>
            <w:tcW w:w="850" w:type="dxa"/>
            <w:tcBorders>
              <w:top w:val="single" w:sz="4" w:space="0" w:color="auto"/>
            </w:tcBorders>
          </w:tcPr>
          <w:p w14:paraId="52A1E006" w14:textId="2FAD584E" w:rsidR="007D2A01" w:rsidRPr="00C00C96" w:rsidDel="00BC6402" w:rsidRDefault="007D2A01" w:rsidP="00C316CF">
            <w:pPr>
              <w:keepNext/>
              <w:spacing w:after="0" w:line="276" w:lineRule="auto"/>
              <w:jc w:val="right"/>
              <w:rPr>
                <w:del w:id="481" w:author="Nikki Moore" w:date="2025-02-21T13:05:00Z"/>
                <w:rFonts w:ascii="Arial" w:hAnsi="Arial" w:cs="Arial"/>
                <w:sz w:val="18"/>
                <w:szCs w:val="18"/>
              </w:rPr>
            </w:pPr>
            <w:del w:id="482" w:author="Nikki Moore" w:date="2025-02-21T13:05:00Z">
              <w:r w:rsidRPr="00C00C96" w:rsidDel="00BC6402">
                <w:rPr>
                  <w:rFonts w:ascii="Arial" w:hAnsi="Arial" w:cs="Arial"/>
                  <w:sz w:val="18"/>
                  <w:szCs w:val="18"/>
                </w:rPr>
                <w:delText>2182.65</w:delText>
              </w:r>
            </w:del>
          </w:p>
        </w:tc>
        <w:tc>
          <w:tcPr>
            <w:tcW w:w="709" w:type="dxa"/>
            <w:tcBorders>
              <w:top w:val="single" w:sz="4" w:space="0" w:color="auto"/>
              <w:right w:val="single" w:sz="4" w:space="0" w:color="auto"/>
            </w:tcBorders>
          </w:tcPr>
          <w:p w14:paraId="271C26FD" w14:textId="252D70D2" w:rsidR="007D2A01" w:rsidRPr="00C00C96" w:rsidDel="00BC6402" w:rsidRDefault="007D2A01" w:rsidP="00C316CF">
            <w:pPr>
              <w:keepNext/>
              <w:spacing w:after="0" w:line="276" w:lineRule="auto"/>
              <w:jc w:val="right"/>
              <w:rPr>
                <w:del w:id="483" w:author="Nikki Moore" w:date="2025-02-21T13:05:00Z"/>
                <w:rFonts w:ascii="Arial" w:hAnsi="Arial" w:cs="Arial"/>
                <w:sz w:val="18"/>
                <w:szCs w:val="18"/>
              </w:rPr>
            </w:pPr>
            <w:del w:id="484" w:author="Nikki Moore" w:date="2025-02-21T13:05:00Z">
              <w:r w:rsidRPr="00C00C96" w:rsidDel="00BC6402">
                <w:rPr>
                  <w:rFonts w:ascii="Arial" w:hAnsi="Arial" w:cs="Arial"/>
                  <w:sz w:val="18"/>
                  <w:szCs w:val="18"/>
                </w:rPr>
                <w:delText>6.26</w:delText>
              </w:r>
            </w:del>
          </w:p>
        </w:tc>
      </w:tr>
      <w:tr w:rsidR="007D2A01" w:rsidRPr="000E27A9" w:rsidDel="00BC6402" w14:paraId="40637DEA" w14:textId="283BA307" w:rsidTr="00C316CF">
        <w:trPr>
          <w:cantSplit/>
          <w:trHeight w:val="257"/>
          <w:jc w:val="center"/>
          <w:del w:id="485" w:author="Nikki Moore" w:date="2025-02-21T13:05:00Z"/>
        </w:trPr>
        <w:tc>
          <w:tcPr>
            <w:tcW w:w="1555" w:type="dxa"/>
            <w:vMerge/>
            <w:tcBorders>
              <w:left w:val="single" w:sz="4" w:space="0" w:color="auto"/>
              <w:bottom w:val="single" w:sz="4" w:space="0" w:color="auto"/>
            </w:tcBorders>
          </w:tcPr>
          <w:p w14:paraId="5ADCD9A1" w14:textId="5630F1A6" w:rsidR="007D2A01" w:rsidRPr="000E27A9" w:rsidDel="00BC6402" w:rsidRDefault="007D2A01" w:rsidP="00C316CF">
            <w:pPr>
              <w:keepNext/>
              <w:spacing w:after="0" w:line="276" w:lineRule="auto"/>
              <w:rPr>
                <w:del w:id="486" w:author="Nikki Moore" w:date="2025-02-21T13:05:00Z"/>
                <w:rFonts w:ascii="Arial" w:hAnsi="Arial" w:cs="Arial"/>
                <w:sz w:val="18"/>
                <w:szCs w:val="18"/>
              </w:rPr>
            </w:pPr>
          </w:p>
        </w:tc>
        <w:tc>
          <w:tcPr>
            <w:tcW w:w="1285" w:type="dxa"/>
            <w:vMerge/>
            <w:tcBorders>
              <w:bottom w:val="single" w:sz="4" w:space="0" w:color="auto"/>
            </w:tcBorders>
          </w:tcPr>
          <w:p w14:paraId="6595E6B4" w14:textId="2EB34DBD" w:rsidR="007D2A01" w:rsidRPr="000E27A9" w:rsidDel="00BC6402" w:rsidRDefault="007D2A01" w:rsidP="00C316CF">
            <w:pPr>
              <w:keepNext/>
              <w:spacing w:after="0" w:line="276" w:lineRule="auto"/>
              <w:rPr>
                <w:del w:id="487" w:author="Nikki Moore" w:date="2025-02-21T13:05:00Z"/>
                <w:rFonts w:ascii="Arial" w:hAnsi="Arial" w:cs="Arial"/>
                <w:sz w:val="18"/>
                <w:szCs w:val="18"/>
              </w:rPr>
            </w:pPr>
          </w:p>
        </w:tc>
        <w:tc>
          <w:tcPr>
            <w:tcW w:w="1276" w:type="dxa"/>
            <w:vMerge/>
            <w:tcBorders>
              <w:bottom w:val="single" w:sz="4" w:space="0" w:color="auto"/>
            </w:tcBorders>
          </w:tcPr>
          <w:p w14:paraId="42C072D7" w14:textId="2FBA1CBC" w:rsidR="007D2A01" w:rsidRPr="000E27A9" w:rsidDel="00BC6402" w:rsidRDefault="007D2A01" w:rsidP="00C316CF">
            <w:pPr>
              <w:keepNext/>
              <w:spacing w:after="0" w:line="276" w:lineRule="auto"/>
              <w:rPr>
                <w:del w:id="488" w:author="Nikki Moore" w:date="2025-02-21T13:05:00Z"/>
                <w:rFonts w:ascii="Arial" w:hAnsi="Arial" w:cs="Arial"/>
                <w:sz w:val="18"/>
                <w:szCs w:val="18"/>
              </w:rPr>
            </w:pPr>
          </w:p>
        </w:tc>
        <w:tc>
          <w:tcPr>
            <w:tcW w:w="2268" w:type="dxa"/>
          </w:tcPr>
          <w:p w14:paraId="6C0267B6" w14:textId="18BB4F61" w:rsidR="007D2A01" w:rsidRPr="000E27A9" w:rsidDel="00BC6402" w:rsidRDefault="007D2A01" w:rsidP="00C316CF">
            <w:pPr>
              <w:keepNext/>
              <w:spacing w:after="0" w:line="276" w:lineRule="auto"/>
              <w:rPr>
                <w:del w:id="489" w:author="Nikki Moore" w:date="2025-02-21T13:05:00Z"/>
                <w:rFonts w:ascii="Arial" w:hAnsi="Arial" w:cs="Arial"/>
                <w:sz w:val="18"/>
                <w:szCs w:val="18"/>
              </w:rPr>
            </w:pPr>
            <w:del w:id="490" w:author="Nikki Moore" w:date="2025-02-21T13:05:00Z">
              <w:r w:rsidRPr="000E27A9" w:rsidDel="00BC6402">
                <w:rPr>
                  <w:rFonts w:ascii="Arial" w:hAnsi="Arial" w:cs="Arial"/>
                  <w:sz w:val="18"/>
                  <w:szCs w:val="18"/>
                </w:rPr>
                <w:delText>Potential dispersal rate</w:delText>
              </w:r>
            </w:del>
          </w:p>
        </w:tc>
        <w:tc>
          <w:tcPr>
            <w:tcW w:w="851" w:type="dxa"/>
          </w:tcPr>
          <w:p w14:paraId="3351A781" w14:textId="267E1874" w:rsidR="007D2A01" w:rsidRPr="00C00C96" w:rsidDel="00BC6402" w:rsidRDefault="007D2A01" w:rsidP="00C316CF">
            <w:pPr>
              <w:keepNext/>
              <w:spacing w:after="0" w:line="276" w:lineRule="auto"/>
              <w:jc w:val="right"/>
              <w:rPr>
                <w:del w:id="491" w:author="Nikki Moore" w:date="2025-02-21T13:05:00Z"/>
                <w:rFonts w:ascii="Arial" w:hAnsi="Arial" w:cs="Arial"/>
                <w:sz w:val="18"/>
                <w:szCs w:val="18"/>
              </w:rPr>
            </w:pPr>
            <w:del w:id="492" w:author="Nikki Moore" w:date="2025-02-21T13:05:00Z">
              <w:r w:rsidRPr="00C00C96" w:rsidDel="00BC6402">
                <w:rPr>
                  <w:rFonts w:ascii="Arial" w:hAnsi="Arial" w:cs="Arial"/>
                  <w:sz w:val="18"/>
                  <w:szCs w:val="18"/>
                </w:rPr>
                <w:delText>0</w:delText>
              </w:r>
            </w:del>
          </w:p>
        </w:tc>
        <w:tc>
          <w:tcPr>
            <w:tcW w:w="698" w:type="dxa"/>
          </w:tcPr>
          <w:p w14:paraId="5E93D967" w14:textId="279DB8E8" w:rsidR="007D2A01" w:rsidRPr="00C00C96" w:rsidDel="00BC6402" w:rsidRDefault="007D2A01" w:rsidP="00C316CF">
            <w:pPr>
              <w:keepNext/>
              <w:spacing w:after="0" w:line="276" w:lineRule="auto"/>
              <w:jc w:val="right"/>
              <w:rPr>
                <w:del w:id="493" w:author="Nikki Moore" w:date="2025-02-21T13:05:00Z"/>
                <w:rFonts w:ascii="Arial" w:hAnsi="Arial" w:cs="Arial"/>
                <w:sz w:val="18"/>
                <w:szCs w:val="18"/>
              </w:rPr>
            </w:pPr>
            <w:del w:id="494" w:author="Nikki Moore" w:date="2025-02-21T13:05:00Z">
              <w:r w:rsidRPr="00C00C96" w:rsidDel="00BC6402">
                <w:rPr>
                  <w:rFonts w:ascii="Arial" w:hAnsi="Arial" w:cs="Arial"/>
                  <w:sz w:val="18"/>
                  <w:szCs w:val="18"/>
                </w:rPr>
                <w:delText>0</w:delText>
              </w:r>
            </w:del>
          </w:p>
        </w:tc>
        <w:tc>
          <w:tcPr>
            <w:tcW w:w="709" w:type="dxa"/>
          </w:tcPr>
          <w:p w14:paraId="69082094" w14:textId="5B52308D" w:rsidR="007D2A01" w:rsidRPr="00C00C96" w:rsidDel="00BC6402" w:rsidRDefault="007D2A01" w:rsidP="00C316CF">
            <w:pPr>
              <w:keepNext/>
              <w:spacing w:after="0" w:line="276" w:lineRule="auto"/>
              <w:jc w:val="right"/>
              <w:rPr>
                <w:del w:id="495" w:author="Nikki Moore" w:date="2025-02-21T13:05:00Z"/>
                <w:rFonts w:ascii="Arial" w:hAnsi="Arial" w:cs="Arial"/>
                <w:sz w:val="18"/>
                <w:szCs w:val="18"/>
              </w:rPr>
            </w:pPr>
            <w:del w:id="496" w:author="Nikki Moore" w:date="2025-02-21T13:05:00Z">
              <w:r w:rsidRPr="00C00C96" w:rsidDel="00BC6402">
                <w:rPr>
                  <w:rFonts w:ascii="Arial" w:hAnsi="Arial" w:cs="Arial"/>
                  <w:sz w:val="18"/>
                  <w:szCs w:val="18"/>
                </w:rPr>
                <w:delText>1.55</w:delText>
              </w:r>
            </w:del>
          </w:p>
        </w:tc>
        <w:tc>
          <w:tcPr>
            <w:tcW w:w="851" w:type="dxa"/>
          </w:tcPr>
          <w:p w14:paraId="77D6B7A3" w14:textId="358F54BB" w:rsidR="007D2A01" w:rsidRPr="00C00C96" w:rsidDel="00BC6402" w:rsidRDefault="007D2A01" w:rsidP="00C316CF">
            <w:pPr>
              <w:keepNext/>
              <w:spacing w:after="0" w:line="276" w:lineRule="auto"/>
              <w:jc w:val="right"/>
              <w:rPr>
                <w:del w:id="497" w:author="Nikki Moore" w:date="2025-02-21T13:05:00Z"/>
                <w:rFonts w:ascii="Arial" w:hAnsi="Arial" w:cs="Arial"/>
                <w:sz w:val="18"/>
                <w:szCs w:val="18"/>
              </w:rPr>
            </w:pPr>
            <w:del w:id="498" w:author="Nikki Moore" w:date="2025-02-21T13:05:00Z">
              <w:r w:rsidRPr="00C00C96" w:rsidDel="00BC6402">
                <w:rPr>
                  <w:rFonts w:ascii="Arial" w:hAnsi="Arial" w:cs="Arial"/>
                  <w:sz w:val="18"/>
                  <w:szCs w:val="18"/>
                </w:rPr>
                <w:delText>0.12</w:delText>
              </w:r>
            </w:del>
          </w:p>
        </w:tc>
        <w:tc>
          <w:tcPr>
            <w:tcW w:w="567" w:type="dxa"/>
          </w:tcPr>
          <w:p w14:paraId="034FDB4F" w14:textId="56B261F9" w:rsidR="007D2A01" w:rsidRPr="00C00C96" w:rsidDel="00BC6402" w:rsidRDefault="007D2A01" w:rsidP="00C316CF">
            <w:pPr>
              <w:keepNext/>
              <w:spacing w:after="0" w:line="276" w:lineRule="auto"/>
              <w:jc w:val="right"/>
              <w:rPr>
                <w:del w:id="499" w:author="Nikki Moore" w:date="2025-02-21T13:05:00Z"/>
                <w:rFonts w:ascii="Arial" w:hAnsi="Arial" w:cs="Arial"/>
                <w:sz w:val="18"/>
                <w:szCs w:val="18"/>
              </w:rPr>
            </w:pPr>
          </w:p>
        </w:tc>
        <w:tc>
          <w:tcPr>
            <w:tcW w:w="421" w:type="dxa"/>
          </w:tcPr>
          <w:p w14:paraId="299D192D" w14:textId="146577B5" w:rsidR="007D2A01" w:rsidRPr="00C00C96" w:rsidDel="00BC6402" w:rsidRDefault="007D2A01" w:rsidP="00C316CF">
            <w:pPr>
              <w:keepNext/>
              <w:spacing w:after="0" w:line="276" w:lineRule="auto"/>
              <w:jc w:val="right"/>
              <w:rPr>
                <w:del w:id="500" w:author="Nikki Moore" w:date="2025-02-21T13:05:00Z"/>
                <w:rFonts w:ascii="Arial" w:hAnsi="Arial" w:cs="Arial"/>
                <w:sz w:val="18"/>
                <w:szCs w:val="18"/>
              </w:rPr>
            </w:pPr>
          </w:p>
        </w:tc>
        <w:tc>
          <w:tcPr>
            <w:tcW w:w="241" w:type="dxa"/>
          </w:tcPr>
          <w:p w14:paraId="0ADBA507" w14:textId="13AE23F6" w:rsidR="007D2A01" w:rsidRPr="00C00C96" w:rsidDel="00BC6402" w:rsidRDefault="007D2A01" w:rsidP="00C316CF">
            <w:pPr>
              <w:keepNext/>
              <w:spacing w:after="0" w:line="276" w:lineRule="auto"/>
              <w:jc w:val="right"/>
              <w:rPr>
                <w:del w:id="501" w:author="Nikki Moore" w:date="2025-02-21T13:05:00Z"/>
                <w:rFonts w:ascii="Arial" w:hAnsi="Arial" w:cs="Arial"/>
                <w:sz w:val="18"/>
                <w:szCs w:val="18"/>
              </w:rPr>
            </w:pPr>
          </w:p>
        </w:tc>
        <w:tc>
          <w:tcPr>
            <w:tcW w:w="897" w:type="dxa"/>
          </w:tcPr>
          <w:p w14:paraId="2756A136" w14:textId="1AA6599B" w:rsidR="007D2A01" w:rsidRPr="00C00C96" w:rsidDel="00BC6402" w:rsidRDefault="007D2A01" w:rsidP="00C316CF">
            <w:pPr>
              <w:keepNext/>
              <w:spacing w:after="0" w:line="276" w:lineRule="auto"/>
              <w:jc w:val="right"/>
              <w:rPr>
                <w:del w:id="502" w:author="Nikki Moore" w:date="2025-02-21T13:05:00Z"/>
                <w:rFonts w:ascii="Arial" w:hAnsi="Arial" w:cs="Arial"/>
                <w:sz w:val="18"/>
                <w:szCs w:val="18"/>
              </w:rPr>
            </w:pPr>
          </w:p>
        </w:tc>
        <w:tc>
          <w:tcPr>
            <w:tcW w:w="850" w:type="dxa"/>
          </w:tcPr>
          <w:p w14:paraId="417359C7" w14:textId="7AC83C7D" w:rsidR="007D2A01" w:rsidRPr="00C00C96" w:rsidDel="00BC6402" w:rsidRDefault="007D2A01" w:rsidP="00C316CF">
            <w:pPr>
              <w:keepNext/>
              <w:spacing w:after="0" w:line="276" w:lineRule="auto"/>
              <w:jc w:val="right"/>
              <w:rPr>
                <w:del w:id="503" w:author="Nikki Moore" w:date="2025-02-21T13:05:00Z"/>
                <w:rFonts w:ascii="Arial" w:hAnsi="Arial" w:cs="Arial"/>
                <w:sz w:val="18"/>
                <w:szCs w:val="18"/>
              </w:rPr>
            </w:pPr>
          </w:p>
        </w:tc>
        <w:tc>
          <w:tcPr>
            <w:tcW w:w="709" w:type="dxa"/>
            <w:tcBorders>
              <w:right w:val="single" w:sz="4" w:space="0" w:color="auto"/>
            </w:tcBorders>
          </w:tcPr>
          <w:p w14:paraId="0147F3E0" w14:textId="6EC5758D" w:rsidR="007D2A01" w:rsidRPr="00C00C96" w:rsidDel="00BC6402" w:rsidRDefault="007D2A01" w:rsidP="00C316CF">
            <w:pPr>
              <w:keepNext/>
              <w:spacing w:after="0" w:line="276" w:lineRule="auto"/>
              <w:jc w:val="right"/>
              <w:rPr>
                <w:del w:id="504" w:author="Nikki Moore" w:date="2025-02-21T13:05:00Z"/>
                <w:rFonts w:ascii="Arial" w:hAnsi="Arial" w:cs="Arial"/>
                <w:sz w:val="18"/>
                <w:szCs w:val="18"/>
              </w:rPr>
            </w:pPr>
          </w:p>
        </w:tc>
      </w:tr>
      <w:tr w:rsidR="007D2A01" w:rsidRPr="000E27A9" w:rsidDel="00BC6402" w14:paraId="0F8EA8B5" w14:textId="1956E12F" w:rsidTr="00C316CF">
        <w:trPr>
          <w:cantSplit/>
          <w:trHeight w:val="257"/>
          <w:jc w:val="center"/>
          <w:del w:id="505" w:author="Nikki Moore" w:date="2025-02-21T13:05:00Z"/>
        </w:trPr>
        <w:tc>
          <w:tcPr>
            <w:tcW w:w="1555" w:type="dxa"/>
            <w:vMerge/>
            <w:tcBorders>
              <w:left w:val="single" w:sz="4" w:space="0" w:color="auto"/>
              <w:bottom w:val="single" w:sz="4" w:space="0" w:color="auto"/>
            </w:tcBorders>
          </w:tcPr>
          <w:p w14:paraId="43E253EC" w14:textId="12EA0050" w:rsidR="007D2A01" w:rsidRPr="000E27A9" w:rsidDel="00BC6402" w:rsidRDefault="007D2A01" w:rsidP="00C316CF">
            <w:pPr>
              <w:keepNext/>
              <w:spacing w:after="0" w:line="276" w:lineRule="auto"/>
              <w:rPr>
                <w:del w:id="506" w:author="Nikki Moore" w:date="2025-02-21T13:05:00Z"/>
                <w:rFonts w:ascii="Arial" w:hAnsi="Arial" w:cs="Arial"/>
                <w:sz w:val="18"/>
                <w:szCs w:val="18"/>
              </w:rPr>
            </w:pPr>
          </w:p>
        </w:tc>
        <w:tc>
          <w:tcPr>
            <w:tcW w:w="1285" w:type="dxa"/>
            <w:vMerge/>
            <w:tcBorders>
              <w:bottom w:val="single" w:sz="4" w:space="0" w:color="auto"/>
            </w:tcBorders>
          </w:tcPr>
          <w:p w14:paraId="5CBA68D6" w14:textId="361ABC74" w:rsidR="007D2A01" w:rsidRPr="000E27A9" w:rsidDel="00BC6402" w:rsidRDefault="007D2A01" w:rsidP="00C316CF">
            <w:pPr>
              <w:keepNext/>
              <w:spacing w:after="0" w:line="276" w:lineRule="auto"/>
              <w:rPr>
                <w:del w:id="507" w:author="Nikki Moore" w:date="2025-02-21T13:05:00Z"/>
                <w:rFonts w:ascii="Arial" w:hAnsi="Arial" w:cs="Arial"/>
                <w:sz w:val="18"/>
                <w:szCs w:val="18"/>
              </w:rPr>
            </w:pPr>
          </w:p>
        </w:tc>
        <w:tc>
          <w:tcPr>
            <w:tcW w:w="1276" w:type="dxa"/>
            <w:vMerge/>
            <w:tcBorders>
              <w:bottom w:val="single" w:sz="4" w:space="0" w:color="auto"/>
            </w:tcBorders>
          </w:tcPr>
          <w:p w14:paraId="7654CD5B" w14:textId="3ABC7B3E" w:rsidR="007D2A01" w:rsidRPr="000E27A9" w:rsidDel="00BC6402" w:rsidRDefault="007D2A01" w:rsidP="00C316CF">
            <w:pPr>
              <w:keepNext/>
              <w:spacing w:after="0" w:line="276" w:lineRule="auto"/>
              <w:rPr>
                <w:del w:id="508" w:author="Nikki Moore" w:date="2025-02-21T13:05:00Z"/>
                <w:rFonts w:ascii="Arial" w:hAnsi="Arial" w:cs="Arial"/>
                <w:sz w:val="18"/>
                <w:szCs w:val="18"/>
              </w:rPr>
            </w:pPr>
          </w:p>
        </w:tc>
        <w:tc>
          <w:tcPr>
            <w:tcW w:w="2268" w:type="dxa"/>
          </w:tcPr>
          <w:p w14:paraId="2E570050" w14:textId="44C24E89" w:rsidR="007D2A01" w:rsidRPr="000E27A9" w:rsidDel="00BC6402" w:rsidRDefault="007D2A01" w:rsidP="00C316CF">
            <w:pPr>
              <w:keepNext/>
              <w:spacing w:after="0" w:line="276" w:lineRule="auto"/>
              <w:rPr>
                <w:del w:id="509" w:author="Nikki Moore" w:date="2025-02-21T13:05:00Z"/>
                <w:rFonts w:ascii="Arial" w:hAnsi="Arial" w:cs="Arial"/>
                <w:sz w:val="18"/>
                <w:szCs w:val="18"/>
              </w:rPr>
            </w:pPr>
            <w:del w:id="510" w:author="Nikki Moore" w:date="2025-02-21T13:05:00Z">
              <w:r w:rsidRPr="000E27A9" w:rsidDel="00BC6402">
                <w:rPr>
                  <w:rFonts w:ascii="Arial" w:hAnsi="Arial" w:cs="Arial"/>
                  <w:sz w:val="18"/>
                  <w:szCs w:val="18"/>
                </w:rPr>
                <w:delText>Velocity of climate change</w:delText>
              </w:r>
            </w:del>
          </w:p>
        </w:tc>
        <w:tc>
          <w:tcPr>
            <w:tcW w:w="851" w:type="dxa"/>
          </w:tcPr>
          <w:p w14:paraId="5AB3D866" w14:textId="0D092AC3" w:rsidR="007D2A01" w:rsidRPr="00C00C96" w:rsidDel="00BC6402" w:rsidRDefault="007D2A01" w:rsidP="00C316CF">
            <w:pPr>
              <w:keepNext/>
              <w:spacing w:after="0" w:line="276" w:lineRule="auto"/>
              <w:jc w:val="right"/>
              <w:rPr>
                <w:del w:id="511" w:author="Nikki Moore" w:date="2025-02-21T13:05:00Z"/>
                <w:rFonts w:ascii="Arial" w:hAnsi="Arial" w:cs="Arial"/>
                <w:sz w:val="18"/>
                <w:szCs w:val="18"/>
              </w:rPr>
            </w:pPr>
            <w:del w:id="512" w:author="Nikki Moore" w:date="2025-02-21T13:05:00Z">
              <w:r w:rsidRPr="00C00C96" w:rsidDel="00BC6402">
                <w:rPr>
                  <w:rFonts w:ascii="Arial" w:hAnsi="Arial" w:cs="Arial"/>
                  <w:sz w:val="18"/>
                  <w:szCs w:val="18"/>
                </w:rPr>
                <w:delText>0.53</w:delText>
              </w:r>
            </w:del>
          </w:p>
        </w:tc>
        <w:tc>
          <w:tcPr>
            <w:tcW w:w="698" w:type="dxa"/>
          </w:tcPr>
          <w:p w14:paraId="4081AB01" w14:textId="07A9B573" w:rsidR="007D2A01" w:rsidRPr="00C00C96" w:rsidDel="00BC6402" w:rsidRDefault="007D2A01" w:rsidP="00C316CF">
            <w:pPr>
              <w:keepNext/>
              <w:spacing w:after="0" w:line="276" w:lineRule="auto"/>
              <w:jc w:val="right"/>
              <w:rPr>
                <w:del w:id="513" w:author="Nikki Moore" w:date="2025-02-21T13:05:00Z"/>
                <w:rFonts w:ascii="Arial" w:hAnsi="Arial" w:cs="Arial"/>
                <w:sz w:val="18"/>
                <w:szCs w:val="18"/>
              </w:rPr>
            </w:pPr>
            <w:del w:id="514" w:author="Nikki Moore" w:date="2025-02-21T13:05:00Z">
              <w:r w:rsidRPr="00C00C96" w:rsidDel="00BC6402">
                <w:rPr>
                  <w:rFonts w:ascii="Arial" w:hAnsi="Arial" w:cs="Arial"/>
                  <w:sz w:val="18"/>
                  <w:szCs w:val="18"/>
                </w:rPr>
                <w:delText>0.08</w:delText>
              </w:r>
            </w:del>
          </w:p>
        </w:tc>
        <w:tc>
          <w:tcPr>
            <w:tcW w:w="709" w:type="dxa"/>
          </w:tcPr>
          <w:p w14:paraId="498A190F" w14:textId="3DE95AF6" w:rsidR="007D2A01" w:rsidRPr="00C00C96" w:rsidDel="00BC6402" w:rsidRDefault="007D2A01" w:rsidP="00C316CF">
            <w:pPr>
              <w:keepNext/>
              <w:spacing w:after="0" w:line="276" w:lineRule="auto"/>
              <w:jc w:val="right"/>
              <w:rPr>
                <w:del w:id="515" w:author="Nikki Moore" w:date="2025-02-21T13:05:00Z"/>
                <w:rFonts w:ascii="Arial" w:hAnsi="Arial" w:cs="Arial"/>
                <w:sz w:val="18"/>
                <w:szCs w:val="18"/>
              </w:rPr>
            </w:pPr>
            <w:del w:id="516" w:author="Nikki Moore" w:date="2025-02-21T13:05:00Z">
              <w:r w:rsidRPr="00C00C96" w:rsidDel="00BC6402">
                <w:rPr>
                  <w:rFonts w:ascii="Arial" w:hAnsi="Arial" w:cs="Arial"/>
                  <w:sz w:val="18"/>
                  <w:szCs w:val="18"/>
                </w:rPr>
                <w:delText>6.36</w:delText>
              </w:r>
            </w:del>
          </w:p>
        </w:tc>
        <w:tc>
          <w:tcPr>
            <w:tcW w:w="851" w:type="dxa"/>
          </w:tcPr>
          <w:p w14:paraId="51F02A2B" w14:textId="66D5697A" w:rsidR="007D2A01" w:rsidRPr="00C00C96" w:rsidDel="00BC6402" w:rsidRDefault="007D2A01" w:rsidP="00C316CF">
            <w:pPr>
              <w:keepNext/>
              <w:spacing w:after="0" w:line="276" w:lineRule="auto"/>
              <w:jc w:val="right"/>
              <w:rPr>
                <w:del w:id="517" w:author="Nikki Moore" w:date="2025-02-21T13:05:00Z"/>
                <w:rFonts w:ascii="Arial" w:hAnsi="Arial" w:cs="Arial"/>
                <w:sz w:val="18"/>
                <w:szCs w:val="18"/>
              </w:rPr>
            </w:pPr>
            <w:del w:id="518" w:author="Nikki Moore" w:date="2025-02-21T13:05:00Z">
              <w:r w:rsidRPr="00C00C96" w:rsidDel="00BC6402">
                <w:rPr>
                  <w:rFonts w:ascii="Arial" w:hAnsi="Arial" w:cs="Arial"/>
                  <w:sz w:val="18"/>
                  <w:szCs w:val="18"/>
                </w:rPr>
                <w:delText>0</w:delText>
              </w:r>
            </w:del>
          </w:p>
        </w:tc>
        <w:tc>
          <w:tcPr>
            <w:tcW w:w="567" w:type="dxa"/>
          </w:tcPr>
          <w:p w14:paraId="058E85AC" w14:textId="243C51CD" w:rsidR="007D2A01" w:rsidRPr="00C00C96" w:rsidDel="00BC6402" w:rsidRDefault="007D2A01" w:rsidP="00C316CF">
            <w:pPr>
              <w:keepNext/>
              <w:spacing w:after="0" w:line="276" w:lineRule="auto"/>
              <w:jc w:val="right"/>
              <w:rPr>
                <w:del w:id="519" w:author="Nikki Moore" w:date="2025-02-21T13:05:00Z"/>
                <w:rFonts w:ascii="Arial" w:hAnsi="Arial" w:cs="Arial"/>
                <w:sz w:val="18"/>
                <w:szCs w:val="18"/>
              </w:rPr>
            </w:pPr>
          </w:p>
        </w:tc>
        <w:tc>
          <w:tcPr>
            <w:tcW w:w="421" w:type="dxa"/>
          </w:tcPr>
          <w:p w14:paraId="47AAC6FD" w14:textId="391AEF34" w:rsidR="007D2A01" w:rsidRPr="00C00C96" w:rsidDel="00BC6402" w:rsidRDefault="007D2A01" w:rsidP="00C316CF">
            <w:pPr>
              <w:keepNext/>
              <w:spacing w:after="0" w:line="276" w:lineRule="auto"/>
              <w:jc w:val="right"/>
              <w:rPr>
                <w:del w:id="520" w:author="Nikki Moore" w:date="2025-02-21T13:05:00Z"/>
                <w:rFonts w:ascii="Arial" w:hAnsi="Arial" w:cs="Arial"/>
                <w:sz w:val="18"/>
                <w:szCs w:val="18"/>
              </w:rPr>
            </w:pPr>
          </w:p>
        </w:tc>
        <w:tc>
          <w:tcPr>
            <w:tcW w:w="241" w:type="dxa"/>
          </w:tcPr>
          <w:p w14:paraId="7DA0B7E4" w14:textId="59576D8A" w:rsidR="007D2A01" w:rsidRPr="00C00C96" w:rsidDel="00BC6402" w:rsidRDefault="007D2A01" w:rsidP="00C316CF">
            <w:pPr>
              <w:keepNext/>
              <w:spacing w:after="0" w:line="276" w:lineRule="auto"/>
              <w:jc w:val="right"/>
              <w:rPr>
                <w:del w:id="521" w:author="Nikki Moore" w:date="2025-02-21T13:05:00Z"/>
                <w:rFonts w:ascii="Arial" w:hAnsi="Arial" w:cs="Arial"/>
                <w:sz w:val="18"/>
                <w:szCs w:val="18"/>
              </w:rPr>
            </w:pPr>
          </w:p>
        </w:tc>
        <w:tc>
          <w:tcPr>
            <w:tcW w:w="897" w:type="dxa"/>
          </w:tcPr>
          <w:p w14:paraId="19BB99D2" w14:textId="0A122433" w:rsidR="007D2A01" w:rsidRPr="00C00C96" w:rsidDel="00BC6402" w:rsidRDefault="007D2A01" w:rsidP="00C316CF">
            <w:pPr>
              <w:keepNext/>
              <w:spacing w:after="0" w:line="276" w:lineRule="auto"/>
              <w:jc w:val="right"/>
              <w:rPr>
                <w:del w:id="522" w:author="Nikki Moore" w:date="2025-02-21T13:05:00Z"/>
                <w:rFonts w:ascii="Arial" w:hAnsi="Arial" w:cs="Arial"/>
                <w:sz w:val="18"/>
                <w:szCs w:val="18"/>
              </w:rPr>
            </w:pPr>
          </w:p>
        </w:tc>
        <w:tc>
          <w:tcPr>
            <w:tcW w:w="850" w:type="dxa"/>
          </w:tcPr>
          <w:p w14:paraId="4D08C7A8" w14:textId="75035C91" w:rsidR="007D2A01" w:rsidRPr="00C00C96" w:rsidDel="00BC6402" w:rsidRDefault="007D2A01" w:rsidP="00C316CF">
            <w:pPr>
              <w:keepNext/>
              <w:spacing w:after="0" w:line="276" w:lineRule="auto"/>
              <w:jc w:val="right"/>
              <w:rPr>
                <w:del w:id="523" w:author="Nikki Moore" w:date="2025-02-21T13:05:00Z"/>
                <w:rFonts w:ascii="Arial" w:hAnsi="Arial" w:cs="Arial"/>
                <w:sz w:val="18"/>
                <w:szCs w:val="18"/>
              </w:rPr>
            </w:pPr>
          </w:p>
        </w:tc>
        <w:tc>
          <w:tcPr>
            <w:tcW w:w="709" w:type="dxa"/>
            <w:tcBorders>
              <w:right w:val="single" w:sz="4" w:space="0" w:color="auto"/>
            </w:tcBorders>
          </w:tcPr>
          <w:p w14:paraId="64E064FA" w14:textId="1D030EAE" w:rsidR="007D2A01" w:rsidRPr="00C00C96" w:rsidDel="00BC6402" w:rsidRDefault="007D2A01" w:rsidP="00C316CF">
            <w:pPr>
              <w:keepNext/>
              <w:spacing w:after="0" w:line="276" w:lineRule="auto"/>
              <w:jc w:val="right"/>
              <w:rPr>
                <w:del w:id="524" w:author="Nikki Moore" w:date="2025-02-21T13:05:00Z"/>
                <w:rFonts w:ascii="Arial" w:hAnsi="Arial" w:cs="Arial"/>
                <w:sz w:val="18"/>
                <w:szCs w:val="18"/>
              </w:rPr>
            </w:pPr>
          </w:p>
        </w:tc>
      </w:tr>
      <w:tr w:rsidR="007D2A01" w:rsidRPr="000E27A9" w:rsidDel="00BC6402" w14:paraId="00053B21" w14:textId="46D85F14" w:rsidTr="00C316CF">
        <w:trPr>
          <w:cantSplit/>
          <w:trHeight w:val="257"/>
          <w:jc w:val="center"/>
          <w:del w:id="525" w:author="Nikki Moore" w:date="2025-02-21T13:05:00Z"/>
        </w:trPr>
        <w:tc>
          <w:tcPr>
            <w:tcW w:w="1555" w:type="dxa"/>
            <w:vMerge/>
            <w:tcBorders>
              <w:left w:val="single" w:sz="4" w:space="0" w:color="auto"/>
              <w:bottom w:val="single" w:sz="4" w:space="0" w:color="auto"/>
            </w:tcBorders>
          </w:tcPr>
          <w:p w14:paraId="6EEAF215" w14:textId="350995DA" w:rsidR="007D2A01" w:rsidRPr="000E27A9" w:rsidDel="00BC6402" w:rsidRDefault="007D2A01" w:rsidP="00C316CF">
            <w:pPr>
              <w:keepNext/>
              <w:spacing w:after="0" w:line="276" w:lineRule="auto"/>
              <w:rPr>
                <w:del w:id="526" w:author="Nikki Moore" w:date="2025-02-21T13:05:00Z"/>
                <w:rFonts w:ascii="Arial" w:hAnsi="Arial" w:cs="Arial"/>
                <w:sz w:val="18"/>
                <w:szCs w:val="18"/>
              </w:rPr>
            </w:pPr>
          </w:p>
        </w:tc>
        <w:tc>
          <w:tcPr>
            <w:tcW w:w="1285" w:type="dxa"/>
            <w:vMerge/>
            <w:tcBorders>
              <w:bottom w:val="single" w:sz="4" w:space="0" w:color="auto"/>
            </w:tcBorders>
          </w:tcPr>
          <w:p w14:paraId="4655F0A9" w14:textId="4BC69480" w:rsidR="007D2A01" w:rsidRPr="000E27A9" w:rsidDel="00BC6402" w:rsidRDefault="007D2A01" w:rsidP="00C316CF">
            <w:pPr>
              <w:keepNext/>
              <w:spacing w:after="0" w:line="276" w:lineRule="auto"/>
              <w:rPr>
                <w:del w:id="527" w:author="Nikki Moore" w:date="2025-02-21T13:05:00Z"/>
                <w:rFonts w:ascii="Arial" w:hAnsi="Arial" w:cs="Arial"/>
                <w:sz w:val="18"/>
                <w:szCs w:val="18"/>
              </w:rPr>
            </w:pPr>
          </w:p>
        </w:tc>
        <w:tc>
          <w:tcPr>
            <w:tcW w:w="1276" w:type="dxa"/>
            <w:vMerge/>
            <w:tcBorders>
              <w:bottom w:val="single" w:sz="4" w:space="0" w:color="auto"/>
            </w:tcBorders>
          </w:tcPr>
          <w:p w14:paraId="69FE65EC" w14:textId="1C3BD735" w:rsidR="007D2A01" w:rsidRPr="000E27A9" w:rsidDel="00BC6402" w:rsidRDefault="007D2A01" w:rsidP="00C316CF">
            <w:pPr>
              <w:keepNext/>
              <w:spacing w:after="0" w:line="276" w:lineRule="auto"/>
              <w:rPr>
                <w:del w:id="528" w:author="Nikki Moore" w:date="2025-02-21T13:05:00Z"/>
                <w:rFonts w:ascii="Arial" w:hAnsi="Arial" w:cs="Arial"/>
                <w:sz w:val="18"/>
                <w:szCs w:val="18"/>
              </w:rPr>
            </w:pPr>
          </w:p>
        </w:tc>
        <w:tc>
          <w:tcPr>
            <w:tcW w:w="2268" w:type="dxa"/>
            <w:tcBorders>
              <w:bottom w:val="single" w:sz="4" w:space="0" w:color="auto"/>
            </w:tcBorders>
          </w:tcPr>
          <w:p w14:paraId="5F990977" w14:textId="37A48324" w:rsidR="007D2A01" w:rsidRPr="000E27A9" w:rsidDel="00BC6402" w:rsidRDefault="007D2A01" w:rsidP="00C316CF">
            <w:pPr>
              <w:keepNext/>
              <w:spacing w:after="0" w:line="276" w:lineRule="auto"/>
              <w:rPr>
                <w:del w:id="529" w:author="Nikki Moore" w:date="2025-02-21T13:05:00Z"/>
                <w:rFonts w:ascii="Arial" w:hAnsi="Arial" w:cs="Arial"/>
                <w:sz w:val="18"/>
                <w:szCs w:val="18"/>
              </w:rPr>
            </w:pPr>
            <w:del w:id="530" w:author="Nikki Moore" w:date="2025-02-21T13:05:00Z">
              <w:r w:rsidRPr="000E27A9" w:rsidDel="00BC6402">
                <w:rPr>
                  <w:rFonts w:ascii="Arial" w:hAnsi="Arial" w:cs="Arial"/>
                  <w:sz w:val="18"/>
                  <w:szCs w:val="18"/>
                </w:rPr>
                <w:delText>Potential dispersal rate</w:delText>
              </w:r>
              <w:r w:rsidDel="00BC6402">
                <w:rPr>
                  <w:rFonts w:ascii="Arial" w:hAnsi="Arial" w:cs="Arial"/>
                  <w:sz w:val="18"/>
                  <w:szCs w:val="18"/>
                </w:rPr>
                <w:delText>:</w:delText>
              </w:r>
              <w:r w:rsidRPr="000E27A9" w:rsidDel="00BC6402">
                <w:rPr>
                  <w:rFonts w:ascii="Arial" w:hAnsi="Arial" w:cs="Arial"/>
                  <w:sz w:val="18"/>
                  <w:szCs w:val="18"/>
                </w:rPr>
                <w:delText xml:space="preserve"> </w:delText>
              </w:r>
              <w:r w:rsidDel="00BC6402">
                <w:rPr>
                  <w:rFonts w:ascii="Arial" w:hAnsi="Arial" w:cs="Arial"/>
                  <w:sz w:val="18"/>
                  <w:szCs w:val="18"/>
                </w:rPr>
                <w:delText>v</w:delText>
              </w:r>
              <w:r w:rsidRPr="000E27A9" w:rsidDel="00BC6402">
                <w:rPr>
                  <w:rFonts w:ascii="Arial" w:hAnsi="Arial" w:cs="Arial"/>
                  <w:sz w:val="18"/>
                  <w:szCs w:val="18"/>
                </w:rPr>
                <w:delText>elocity of climate change</w:delText>
              </w:r>
            </w:del>
          </w:p>
        </w:tc>
        <w:tc>
          <w:tcPr>
            <w:tcW w:w="851" w:type="dxa"/>
            <w:tcBorders>
              <w:bottom w:val="single" w:sz="4" w:space="0" w:color="auto"/>
            </w:tcBorders>
          </w:tcPr>
          <w:p w14:paraId="0D0D084E" w14:textId="03ECD7D4" w:rsidR="007D2A01" w:rsidRPr="00C00C96" w:rsidDel="00BC6402" w:rsidRDefault="007D2A01" w:rsidP="00C316CF">
            <w:pPr>
              <w:keepNext/>
              <w:spacing w:after="0" w:line="276" w:lineRule="auto"/>
              <w:jc w:val="right"/>
              <w:rPr>
                <w:del w:id="531" w:author="Nikki Moore" w:date="2025-02-21T13:05:00Z"/>
                <w:rFonts w:ascii="Arial" w:hAnsi="Arial" w:cs="Arial"/>
                <w:sz w:val="18"/>
                <w:szCs w:val="18"/>
              </w:rPr>
            </w:pPr>
            <w:del w:id="532" w:author="Nikki Moore" w:date="2025-02-21T13:05:00Z">
              <w:r w:rsidRPr="00C00C96" w:rsidDel="00BC6402">
                <w:rPr>
                  <w:rFonts w:ascii="Arial" w:hAnsi="Arial" w:cs="Arial"/>
                  <w:sz w:val="18"/>
                  <w:szCs w:val="18"/>
                </w:rPr>
                <w:delText>0</w:delText>
              </w:r>
            </w:del>
          </w:p>
        </w:tc>
        <w:tc>
          <w:tcPr>
            <w:tcW w:w="698" w:type="dxa"/>
            <w:tcBorders>
              <w:bottom w:val="single" w:sz="4" w:space="0" w:color="auto"/>
            </w:tcBorders>
          </w:tcPr>
          <w:p w14:paraId="4804454B" w14:textId="6CDE1969" w:rsidR="007D2A01" w:rsidRPr="00C00C96" w:rsidDel="00BC6402" w:rsidRDefault="007D2A01" w:rsidP="00C316CF">
            <w:pPr>
              <w:keepNext/>
              <w:spacing w:after="0" w:line="276" w:lineRule="auto"/>
              <w:jc w:val="right"/>
              <w:rPr>
                <w:del w:id="533" w:author="Nikki Moore" w:date="2025-02-21T13:05:00Z"/>
                <w:rFonts w:ascii="Arial" w:hAnsi="Arial" w:cs="Arial"/>
                <w:sz w:val="18"/>
                <w:szCs w:val="18"/>
              </w:rPr>
            </w:pPr>
            <w:del w:id="534" w:author="Nikki Moore" w:date="2025-02-21T13:05:00Z">
              <w:r w:rsidRPr="00C00C96" w:rsidDel="00BC6402">
                <w:rPr>
                  <w:rFonts w:ascii="Arial" w:hAnsi="Arial" w:cs="Arial"/>
                  <w:sz w:val="18"/>
                  <w:szCs w:val="18"/>
                </w:rPr>
                <w:delText>0</w:delText>
              </w:r>
            </w:del>
          </w:p>
        </w:tc>
        <w:tc>
          <w:tcPr>
            <w:tcW w:w="709" w:type="dxa"/>
            <w:tcBorders>
              <w:bottom w:val="single" w:sz="4" w:space="0" w:color="auto"/>
            </w:tcBorders>
          </w:tcPr>
          <w:p w14:paraId="66E3277C" w14:textId="4D470EC2" w:rsidR="007D2A01" w:rsidRPr="00C00C96" w:rsidDel="00BC6402" w:rsidRDefault="007D2A01" w:rsidP="00C316CF">
            <w:pPr>
              <w:keepNext/>
              <w:spacing w:after="0" w:line="276" w:lineRule="auto"/>
              <w:jc w:val="right"/>
              <w:rPr>
                <w:del w:id="535" w:author="Nikki Moore" w:date="2025-02-21T13:05:00Z"/>
                <w:rFonts w:ascii="Arial" w:hAnsi="Arial" w:cs="Arial"/>
                <w:sz w:val="18"/>
                <w:szCs w:val="18"/>
              </w:rPr>
            </w:pPr>
            <w:del w:id="536" w:author="Nikki Moore" w:date="2025-02-21T13:05:00Z">
              <w:r w:rsidRPr="00C00C96" w:rsidDel="00BC6402">
                <w:rPr>
                  <w:rFonts w:ascii="Arial" w:hAnsi="Arial" w:cs="Arial"/>
                  <w:sz w:val="18"/>
                  <w:szCs w:val="18"/>
                </w:rPr>
                <w:delText>-1.99</w:delText>
              </w:r>
            </w:del>
          </w:p>
        </w:tc>
        <w:tc>
          <w:tcPr>
            <w:tcW w:w="851" w:type="dxa"/>
            <w:tcBorders>
              <w:bottom w:val="single" w:sz="4" w:space="0" w:color="auto"/>
            </w:tcBorders>
          </w:tcPr>
          <w:p w14:paraId="336EA6B3" w14:textId="46F189CC" w:rsidR="007D2A01" w:rsidRPr="00C00C96" w:rsidDel="00BC6402" w:rsidRDefault="007D2A01" w:rsidP="00C316CF">
            <w:pPr>
              <w:keepNext/>
              <w:spacing w:after="0" w:line="276" w:lineRule="auto"/>
              <w:jc w:val="right"/>
              <w:rPr>
                <w:del w:id="537" w:author="Nikki Moore" w:date="2025-02-21T13:05:00Z"/>
                <w:rFonts w:ascii="Arial" w:hAnsi="Arial" w:cs="Arial"/>
                <w:sz w:val="18"/>
                <w:szCs w:val="18"/>
              </w:rPr>
            </w:pPr>
            <w:del w:id="538" w:author="Nikki Moore" w:date="2025-02-21T13:05:00Z">
              <w:r w:rsidRPr="00C00C96" w:rsidDel="00BC6402">
                <w:rPr>
                  <w:rFonts w:ascii="Arial" w:hAnsi="Arial" w:cs="Arial"/>
                  <w:sz w:val="18"/>
                  <w:szCs w:val="18"/>
                </w:rPr>
                <w:delText>0.05</w:delText>
              </w:r>
            </w:del>
          </w:p>
        </w:tc>
        <w:tc>
          <w:tcPr>
            <w:tcW w:w="567" w:type="dxa"/>
            <w:tcBorders>
              <w:bottom w:val="single" w:sz="4" w:space="0" w:color="auto"/>
            </w:tcBorders>
          </w:tcPr>
          <w:p w14:paraId="36FDF506" w14:textId="3B4020FD" w:rsidR="007D2A01" w:rsidRPr="00C00C96" w:rsidDel="00BC6402" w:rsidRDefault="007D2A01" w:rsidP="00C316CF">
            <w:pPr>
              <w:keepNext/>
              <w:spacing w:after="0" w:line="276" w:lineRule="auto"/>
              <w:jc w:val="right"/>
              <w:rPr>
                <w:del w:id="539" w:author="Nikki Moore" w:date="2025-02-21T13:05:00Z"/>
                <w:rFonts w:ascii="Arial" w:hAnsi="Arial" w:cs="Arial"/>
                <w:sz w:val="18"/>
                <w:szCs w:val="18"/>
              </w:rPr>
            </w:pPr>
          </w:p>
        </w:tc>
        <w:tc>
          <w:tcPr>
            <w:tcW w:w="421" w:type="dxa"/>
            <w:tcBorders>
              <w:bottom w:val="single" w:sz="4" w:space="0" w:color="auto"/>
            </w:tcBorders>
          </w:tcPr>
          <w:p w14:paraId="47ADB268" w14:textId="263E677F" w:rsidR="007D2A01" w:rsidRPr="00C00C96" w:rsidDel="00BC6402" w:rsidRDefault="007D2A01" w:rsidP="00C316CF">
            <w:pPr>
              <w:keepNext/>
              <w:spacing w:after="0" w:line="276" w:lineRule="auto"/>
              <w:jc w:val="right"/>
              <w:rPr>
                <w:del w:id="540" w:author="Nikki Moore" w:date="2025-02-21T13:05:00Z"/>
                <w:rFonts w:ascii="Arial" w:hAnsi="Arial" w:cs="Arial"/>
                <w:sz w:val="18"/>
                <w:szCs w:val="18"/>
              </w:rPr>
            </w:pPr>
          </w:p>
        </w:tc>
        <w:tc>
          <w:tcPr>
            <w:tcW w:w="241" w:type="dxa"/>
            <w:tcBorders>
              <w:bottom w:val="single" w:sz="4" w:space="0" w:color="auto"/>
            </w:tcBorders>
          </w:tcPr>
          <w:p w14:paraId="6DA227B4" w14:textId="431547F5" w:rsidR="007D2A01" w:rsidRPr="00C00C96" w:rsidDel="00BC6402" w:rsidRDefault="007D2A01" w:rsidP="00C316CF">
            <w:pPr>
              <w:keepNext/>
              <w:spacing w:after="0" w:line="276" w:lineRule="auto"/>
              <w:jc w:val="right"/>
              <w:rPr>
                <w:del w:id="541" w:author="Nikki Moore" w:date="2025-02-21T13:05:00Z"/>
                <w:rFonts w:ascii="Arial" w:hAnsi="Arial" w:cs="Arial"/>
                <w:sz w:val="18"/>
                <w:szCs w:val="18"/>
              </w:rPr>
            </w:pPr>
          </w:p>
        </w:tc>
        <w:tc>
          <w:tcPr>
            <w:tcW w:w="897" w:type="dxa"/>
            <w:tcBorders>
              <w:bottom w:val="single" w:sz="4" w:space="0" w:color="auto"/>
            </w:tcBorders>
          </w:tcPr>
          <w:p w14:paraId="00DA2220" w14:textId="22764D29" w:rsidR="007D2A01" w:rsidRPr="00C00C96" w:rsidDel="00BC6402" w:rsidRDefault="007D2A01" w:rsidP="00C316CF">
            <w:pPr>
              <w:keepNext/>
              <w:spacing w:after="0" w:line="276" w:lineRule="auto"/>
              <w:jc w:val="right"/>
              <w:rPr>
                <w:del w:id="542" w:author="Nikki Moore" w:date="2025-02-21T13:05:00Z"/>
                <w:rFonts w:ascii="Arial" w:hAnsi="Arial" w:cs="Arial"/>
                <w:sz w:val="18"/>
                <w:szCs w:val="18"/>
              </w:rPr>
            </w:pPr>
          </w:p>
        </w:tc>
        <w:tc>
          <w:tcPr>
            <w:tcW w:w="850" w:type="dxa"/>
            <w:tcBorders>
              <w:bottom w:val="single" w:sz="4" w:space="0" w:color="auto"/>
            </w:tcBorders>
          </w:tcPr>
          <w:p w14:paraId="4B5BD14F" w14:textId="2F7AD87D" w:rsidR="007D2A01" w:rsidRPr="00C00C96" w:rsidDel="00BC6402" w:rsidRDefault="007D2A01" w:rsidP="00C316CF">
            <w:pPr>
              <w:keepNext/>
              <w:spacing w:after="0" w:line="276" w:lineRule="auto"/>
              <w:jc w:val="right"/>
              <w:rPr>
                <w:del w:id="543" w:author="Nikki Moore" w:date="2025-02-21T13:05:00Z"/>
                <w:rFonts w:ascii="Arial" w:hAnsi="Arial" w:cs="Arial"/>
                <w:sz w:val="18"/>
                <w:szCs w:val="18"/>
              </w:rPr>
            </w:pPr>
          </w:p>
        </w:tc>
        <w:tc>
          <w:tcPr>
            <w:tcW w:w="709" w:type="dxa"/>
            <w:tcBorders>
              <w:bottom w:val="single" w:sz="4" w:space="0" w:color="auto"/>
              <w:right w:val="single" w:sz="4" w:space="0" w:color="auto"/>
            </w:tcBorders>
          </w:tcPr>
          <w:p w14:paraId="1C799992" w14:textId="16D00EE7" w:rsidR="007D2A01" w:rsidRPr="00C00C96" w:rsidDel="00BC6402" w:rsidRDefault="007D2A01" w:rsidP="00C316CF">
            <w:pPr>
              <w:keepNext/>
              <w:spacing w:after="0" w:line="276" w:lineRule="auto"/>
              <w:jc w:val="right"/>
              <w:rPr>
                <w:del w:id="544" w:author="Nikki Moore" w:date="2025-02-21T13:05:00Z"/>
                <w:rFonts w:ascii="Arial" w:hAnsi="Arial" w:cs="Arial"/>
                <w:sz w:val="18"/>
                <w:szCs w:val="18"/>
              </w:rPr>
            </w:pPr>
          </w:p>
        </w:tc>
      </w:tr>
      <w:tr w:rsidR="007D2A01" w:rsidRPr="000E27A9" w:rsidDel="00BC6402" w14:paraId="66B6ADC9" w14:textId="492F31B5" w:rsidTr="00C316CF">
        <w:trPr>
          <w:cantSplit/>
          <w:trHeight w:val="257"/>
          <w:jc w:val="center"/>
          <w:del w:id="545" w:author="Nikki Moore" w:date="2025-02-21T13:05:00Z"/>
        </w:trPr>
        <w:tc>
          <w:tcPr>
            <w:tcW w:w="1555" w:type="dxa"/>
            <w:vMerge w:val="restart"/>
            <w:tcBorders>
              <w:top w:val="single" w:sz="4" w:space="0" w:color="auto"/>
              <w:left w:val="single" w:sz="4" w:space="0" w:color="auto"/>
            </w:tcBorders>
          </w:tcPr>
          <w:p w14:paraId="63BA003B" w14:textId="4F566237" w:rsidR="007D2A01" w:rsidRPr="000E27A9" w:rsidDel="00BC6402" w:rsidRDefault="007D2A01" w:rsidP="00C316CF">
            <w:pPr>
              <w:keepNext/>
              <w:spacing w:after="0" w:line="276" w:lineRule="auto"/>
              <w:rPr>
                <w:del w:id="546" w:author="Nikki Moore" w:date="2025-02-21T13:05:00Z"/>
                <w:rFonts w:ascii="Arial" w:hAnsi="Arial" w:cs="Arial"/>
                <w:sz w:val="18"/>
                <w:szCs w:val="18"/>
              </w:rPr>
            </w:pPr>
            <w:del w:id="547" w:author="Nikki Moore" w:date="2025-02-21T13:05:00Z">
              <w:r w:rsidRPr="000E27A9" w:rsidDel="00BC6402">
                <w:rPr>
                  <w:rFonts w:ascii="Arial" w:hAnsi="Arial" w:cs="Arial"/>
                  <w:sz w:val="18"/>
                  <w:szCs w:val="18"/>
                </w:rPr>
                <w:delText>Potential dispersal rate</w:delText>
              </w:r>
              <w:r w:rsidDel="00BC6402">
                <w:rPr>
                  <w:rFonts w:ascii="Arial" w:hAnsi="Arial" w:cs="Arial"/>
                  <w:sz w:val="18"/>
                  <w:szCs w:val="18"/>
                </w:rPr>
                <w:delText>: interactive</w:delText>
              </w:r>
            </w:del>
          </w:p>
        </w:tc>
        <w:tc>
          <w:tcPr>
            <w:tcW w:w="1285" w:type="dxa"/>
            <w:tcBorders>
              <w:top w:val="single" w:sz="4" w:space="0" w:color="auto"/>
            </w:tcBorders>
          </w:tcPr>
          <w:p w14:paraId="71A7CDD2" w14:textId="437DAAAD" w:rsidR="007D2A01" w:rsidRPr="000E27A9" w:rsidDel="00BC6402" w:rsidRDefault="007D2A01" w:rsidP="00C316CF">
            <w:pPr>
              <w:keepNext/>
              <w:spacing w:after="0" w:line="276" w:lineRule="auto"/>
              <w:rPr>
                <w:del w:id="548" w:author="Nikki Moore" w:date="2025-02-21T13:05:00Z"/>
                <w:rFonts w:ascii="Arial" w:hAnsi="Arial" w:cs="Arial"/>
                <w:sz w:val="18"/>
                <w:szCs w:val="18"/>
              </w:rPr>
            </w:pPr>
            <w:del w:id="549" w:author="Nikki Moore" w:date="2025-02-21T13:05:00Z">
              <w:r w:rsidDel="00BC6402">
                <w:rPr>
                  <w:rFonts w:ascii="Arial" w:hAnsi="Arial" w:cs="Arial"/>
                  <w:sz w:val="18"/>
                  <w:szCs w:val="18"/>
                </w:rPr>
                <w:delText>p90</w:delText>
              </w:r>
            </w:del>
          </w:p>
        </w:tc>
        <w:tc>
          <w:tcPr>
            <w:tcW w:w="1276" w:type="dxa"/>
            <w:tcBorders>
              <w:top w:val="single" w:sz="4" w:space="0" w:color="auto"/>
            </w:tcBorders>
          </w:tcPr>
          <w:p w14:paraId="4D8FD8B1" w14:textId="528E87F7" w:rsidR="007D2A01" w:rsidRPr="000E27A9" w:rsidDel="00BC6402" w:rsidRDefault="007D2A01" w:rsidP="00C316CF">
            <w:pPr>
              <w:keepNext/>
              <w:spacing w:after="0" w:line="276" w:lineRule="auto"/>
              <w:rPr>
                <w:del w:id="550" w:author="Nikki Moore" w:date="2025-02-21T13:05:00Z"/>
                <w:rFonts w:ascii="Arial" w:hAnsi="Arial" w:cs="Arial"/>
                <w:sz w:val="18"/>
                <w:szCs w:val="18"/>
              </w:rPr>
            </w:pPr>
            <w:del w:id="551" w:author="Nikki Moore" w:date="2025-02-21T13:05:00Z">
              <w:r w:rsidDel="00BC6402">
                <w:rPr>
                  <w:rFonts w:ascii="Arial" w:hAnsi="Arial" w:cs="Arial"/>
                  <w:sz w:val="18"/>
                  <w:szCs w:val="18"/>
                </w:rPr>
                <w:delText>Median</w:delText>
              </w:r>
            </w:del>
          </w:p>
        </w:tc>
        <w:tc>
          <w:tcPr>
            <w:tcW w:w="2268" w:type="dxa"/>
            <w:tcBorders>
              <w:top w:val="single" w:sz="4" w:space="0" w:color="auto"/>
            </w:tcBorders>
          </w:tcPr>
          <w:p w14:paraId="2278CB41" w14:textId="271FA088" w:rsidR="007D2A01" w:rsidRPr="000E27A9" w:rsidDel="00BC6402" w:rsidRDefault="007D2A01" w:rsidP="00C316CF">
            <w:pPr>
              <w:keepNext/>
              <w:spacing w:after="0" w:line="276" w:lineRule="auto"/>
              <w:rPr>
                <w:del w:id="552" w:author="Nikki Moore" w:date="2025-02-21T13:05:00Z"/>
                <w:rFonts w:ascii="Arial" w:hAnsi="Arial" w:cs="Arial"/>
                <w:sz w:val="18"/>
                <w:szCs w:val="18"/>
              </w:rPr>
            </w:pPr>
            <w:del w:id="553"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0F1A44FF" w14:textId="54D9BD54" w:rsidR="007D2A01" w:rsidRPr="00C00C96" w:rsidDel="00BC6402" w:rsidRDefault="007D2A01" w:rsidP="00C316CF">
            <w:pPr>
              <w:keepNext/>
              <w:spacing w:after="0" w:line="276" w:lineRule="auto"/>
              <w:jc w:val="right"/>
              <w:rPr>
                <w:del w:id="554" w:author="Nikki Moore" w:date="2025-02-21T13:05:00Z"/>
                <w:rFonts w:ascii="Arial" w:hAnsi="Arial" w:cs="Arial"/>
                <w:sz w:val="18"/>
                <w:szCs w:val="18"/>
              </w:rPr>
            </w:pPr>
            <w:del w:id="555" w:author="Nikki Moore" w:date="2025-02-21T13:05:00Z">
              <w:r w:rsidRPr="0066765C" w:rsidDel="00BC6402">
                <w:rPr>
                  <w:rFonts w:ascii="Arial" w:hAnsi="Arial" w:cs="Arial"/>
                  <w:sz w:val="18"/>
                  <w:szCs w:val="18"/>
                </w:rPr>
                <w:delText>0.25</w:delText>
              </w:r>
            </w:del>
          </w:p>
        </w:tc>
        <w:tc>
          <w:tcPr>
            <w:tcW w:w="698" w:type="dxa"/>
            <w:tcBorders>
              <w:top w:val="single" w:sz="4" w:space="0" w:color="auto"/>
            </w:tcBorders>
          </w:tcPr>
          <w:p w14:paraId="7DD5AFF1" w14:textId="1B1AB962" w:rsidR="007D2A01" w:rsidRPr="00C00C96" w:rsidDel="00BC6402" w:rsidRDefault="007D2A01" w:rsidP="00C316CF">
            <w:pPr>
              <w:keepNext/>
              <w:spacing w:after="0" w:line="276" w:lineRule="auto"/>
              <w:jc w:val="right"/>
              <w:rPr>
                <w:del w:id="556" w:author="Nikki Moore" w:date="2025-02-21T13:05:00Z"/>
                <w:rFonts w:ascii="Arial" w:hAnsi="Arial" w:cs="Arial"/>
                <w:sz w:val="18"/>
                <w:szCs w:val="18"/>
              </w:rPr>
            </w:pPr>
            <w:del w:id="557" w:author="Nikki Moore" w:date="2025-02-21T13:05:00Z">
              <w:r w:rsidRPr="0066765C" w:rsidDel="00BC6402">
                <w:rPr>
                  <w:rFonts w:ascii="Arial" w:hAnsi="Arial" w:cs="Arial"/>
                  <w:sz w:val="18"/>
                  <w:szCs w:val="18"/>
                </w:rPr>
                <w:delText>0.22</w:delText>
              </w:r>
            </w:del>
          </w:p>
        </w:tc>
        <w:tc>
          <w:tcPr>
            <w:tcW w:w="709" w:type="dxa"/>
            <w:tcBorders>
              <w:top w:val="single" w:sz="4" w:space="0" w:color="auto"/>
            </w:tcBorders>
          </w:tcPr>
          <w:p w14:paraId="09CBB16E" w14:textId="0E30E9D9" w:rsidR="007D2A01" w:rsidRPr="00C00C96" w:rsidDel="00BC6402" w:rsidRDefault="007D2A01" w:rsidP="00C316CF">
            <w:pPr>
              <w:keepNext/>
              <w:spacing w:after="0" w:line="276" w:lineRule="auto"/>
              <w:jc w:val="right"/>
              <w:rPr>
                <w:del w:id="558" w:author="Nikki Moore" w:date="2025-02-21T13:05:00Z"/>
                <w:rFonts w:ascii="Arial" w:hAnsi="Arial" w:cs="Arial"/>
                <w:sz w:val="18"/>
                <w:szCs w:val="18"/>
              </w:rPr>
            </w:pPr>
            <w:del w:id="559" w:author="Nikki Moore" w:date="2025-02-21T13:05:00Z">
              <w:r w:rsidRPr="0066765C" w:rsidDel="00BC6402">
                <w:rPr>
                  <w:rFonts w:ascii="Arial" w:hAnsi="Arial" w:cs="Arial"/>
                  <w:sz w:val="18"/>
                  <w:szCs w:val="18"/>
                </w:rPr>
                <w:delText>1.1</w:delText>
              </w:r>
            </w:del>
          </w:p>
        </w:tc>
        <w:tc>
          <w:tcPr>
            <w:tcW w:w="851" w:type="dxa"/>
            <w:tcBorders>
              <w:top w:val="single" w:sz="4" w:space="0" w:color="auto"/>
            </w:tcBorders>
          </w:tcPr>
          <w:p w14:paraId="66628C9F" w14:textId="46C68271" w:rsidR="007D2A01" w:rsidRPr="00C00C96" w:rsidDel="00BC6402" w:rsidRDefault="007D2A01" w:rsidP="00C316CF">
            <w:pPr>
              <w:keepNext/>
              <w:spacing w:after="0" w:line="276" w:lineRule="auto"/>
              <w:jc w:val="right"/>
              <w:rPr>
                <w:del w:id="560" w:author="Nikki Moore" w:date="2025-02-21T13:05:00Z"/>
                <w:rFonts w:ascii="Arial" w:hAnsi="Arial" w:cs="Arial"/>
                <w:sz w:val="18"/>
                <w:szCs w:val="18"/>
              </w:rPr>
            </w:pPr>
            <w:del w:id="561" w:author="Nikki Moore" w:date="2025-02-21T13:05:00Z">
              <w:r w:rsidRPr="0066765C" w:rsidDel="00BC6402">
                <w:rPr>
                  <w:rFonts w:ascii="Arial" w:hAnsi="Arial" w:cs="Arial"/>
                  <w:sz w:val="18"/>
                  <w:szCs w:val="18"/>
                </w:rPr>
                <w:delText>0.27</w:delText>
              </w:r>
            </w:del>
          </w:p>
        </w:tc>
        <w:tc>
          <w:tcPr>
            <w:tcW w:w="567" w:type="dxa"/>
            <w:tcBorders>
              <w:top w:val="single" w:sz="4" w:space="0" w:color="auto"/>
            </w:tcBorders>
          </w:tcPr>
          <w:p w14:paraId="6DB98A6C" w14:textId="7F7DEB60" w:rsidR="007D2A01" w:rsidRPr="00C00C96" w:rsidDel="00BC6402" w:rsidRDefault="007D2A01" w:rsidP="00C316CF">
            <w:pPr>
              <w:keepNext/>
              <w:spacing w:after="0" w:line="276" w:lineRule="auto"/>
              <w:jc w:val="right"/>
              <w:rPr>
                <w:del w:id="562" w:author="Nikki Moore" w:date="2025-02-21T13:05:00Z"/>
                <w:rFonts w:ascii="Arial" w:hAnsi="Arial" w:cs="Arial"/>
                <w:sz w:val="18"/>
                <w:szCs w:val="18"/>
              </w:rPr>
            </w:pPr>
            <w:del w:id="563" w:author="Nikki Moore" w:date="2025-02-21T13:05:00Z">
              <w:r w:rsidRPr="0066765C" w:rsidDel="00BC6402">
                <w:rPr>
                  <w:rFonts w:ascii="Arial" w:hAnsi="Arial" w:cs="Arial"/>
                  <w:sz w:val="18"/>
                  <w:szCs w:val="18"/>
                </w:rPr>
                <w:delText>0.1</w:delText>
              </w:r>
            </w:del>
          </w:p>
        </w:tc>
        <w:tc>
          <w:tcPr>
            <w:tcW w:w="421" w:type="dxa"/>
            <w:tcBorders>
              <w:top w:val="single" w:sz="4" w:space="0" w:color="auto"/>
            </w:tcBorders>
          </w:tcPr>
          <w:p w14:paraId="02004933" w14:textId="68A15B90" w:rsidR="007D2A01" w:rsidRPr="00C00C96" w:rsidDel="00BC6402" w:rsidRDefault="007D2A01" w:rsidP="00C316CF">
            <w:pPr>
              <w:keepNext/>
              <w:spacing w:after="0" w:line="276" w:lineRule="auto"/>
              <w:jc w:val="right"/>
              <w:rPr>
                <w:del w:id="564" w:author="Nikki Moore" w:date="2025-02-21T13:05:00Z"/>
                <w:rFonts w:ascii="Arial" w:hAnsi="Arial" w:cs="Arial"/>
                <w:sz w:val="18"/>
                <w:szCs w:val="18"/>
              </w:rPr>
            </w:pPr>
            <w:del w:id="565" w:author="Nikki Moore" w:date="2025-02-21T13:05:00Z">
              <w:r w:rsidRPr="0066765C" w:rsidDel="00BC6402">
                <w:rPr>
                  <w:rFonts w:ascii="Arial" w:hAnsi="Arial" w:cs="Arial"/>
                  <w:sz w:val="18"/>
                  <w:szCs w:val="18"/>
                </w:rPr>
                <w:delText>418</w:delText>
              </w:r>
            </w:del>
          </w:p>
        </w:tc>
        <w:tc>
          <w:tcPr>
            <w:tcW w:w="241" w:type="dxa"/>
            <w:tcBorders>
              <w:top w:val="single" w:sz="4" w:space="0" w:color="auto"/>
            </w:tcBorders>
          </w:tcPr>
          <w:p w14:paraId="6004D5A9" w14:textId="4411F5ED" w:rsidR="007D2A01" w:rsidRPr="00C00C96" w:rsidDel="00BC6402" w:rsidRDefault="007D2A01" w:rsidP="00C316CF">
            <w:pPr>
              <w:keepNext/>
              <w:spacing w:after="0" w:line="276" w:lineRule="auto"/>
              <w:jc w:val="right"/>
              <w:rPr>
                <w:del w:id="566" w:author="Nikki Moore" w:date="2025-02-21T13:05:00Z"/>
                <w:rFonts w:ascii="Arial" w:hAnsi="Arial" w:cs="Arial"/>
                <w:sz w:val="18"/>
                <w:szCs w:val="18"/>
              </w:rPr>
            </w:pPr>
            <w:del w:id="567" w:author="Nikki Moore" w:date="2025-02-21T13:05:00Z">
              <w:r w:rsidRPr="0066765C" w:rsidDel="00BC6402">
                <w:rPr>
                  <w:rFonts w:ascii="Arial" w:hAnsi="Arial" w:cs="Arial"/>
                  <w:sz w:val="18"/>
                  <w:szCs w:val="18"/>
                </w:rPr>
                <w:delText>5</w:delText>
              </w:r>
            </w:del>
          </w:p>
        </w:tc>
        <w:tc>
          <w:tcPr>
            <w:tcW w:w="897" w:type="dxa"/>
            <w:tcBorders>
              <w:top w:val="single" w:sz="4" w:space="0" w:color="auto"/>
            </w:tcBorders>
          </w:tcPr>
          <w:p w14:paraId="34858DB6" w14:textId="2ACCB4DE" w:rsidR="007D2A01" w:rsidRPr="00C00C96" w:rsidDel="00BC6402" w:rsidRDefault="007D2A01" w:rsidP="00C316CF">
            <w:pPr>
              <w:keepNext/>
              <w:spacing w:after="0" w:line="276" w:lineRule="auto"/>
              <w:jc w:val="right"/>
              <w:rPr>
                <w:del w:id="568" w:author="Nikki Moore" w:date="2025-02-21T13:05:00Z"/>
                <w:rFonts w:ascii="Arial" w:hAnsi="Arial" w:cs="Arial"/>
                <w:sz w:val="18"/>
                <w:szCs w:val="18"/>
              </w:rPr>
            </w:pPr>
            <w:del w:id="569" w:author="Nikki Moore" w:date="2025-02-21T13:05:00Z">
              <w:r w:rsidRPr="0066765C" w:rsidDel="00BC6402">
                <w:rPr>
                  <w:rFonts w:ascii="Arial" w:hAnsi="Arial" w:cs="Arial"/>
                  <w:sz w:val="18"/>
                  <w:szCs w:val="18"/>
                </w:rPr>
                <w:delText>-1086.62</w:delText>
              </w:r>
            </w:del>
          </w:p>
        </w:tc>
        <w:tc>
          <w:tcPr>
            <w:tcW w:w="850" w:type="dxa"/>
            <w:tcBorders>
              <w:top w:val="single" w:sz="4" w:space="0" w:color="auto"/>
            </w:tcBorders>
          </w:tcPr>
          <w:p w14:paraId="029A5D62" w14:textId="57799CAE" w:rsidR="007D2A01" w:rsidRPr="00C00C96" w:rsidDel="00BC6402" w:rsidRDefault="007D2A01" w:rsidP="00C316CF">
            <w:pPr>
              <w:keepNext/>
              <w:spacing w:after="0" w:line="276" w:lineRule="auto"/>
              <w:jc w:val="right"/>
              <w:rPr>
                <w:del w:id="570" w:author="Nikki Moore" w:date="2025-02-21T13:05:00Z"/>
                <w:rFonts w:ascii="Arial" w:hAnsi="Arial" w:cs="Arial"/>
                <w:sz w:val="18"/>
                <w:szCs w:val="18"/>
              </w:rPr>
            </w:pPr>
            <w:del w:id="571" w:author="Nikki Moore" w:date="2025-02-21T13:05:00Z">
              <w:r w:rsidRPr="0066765C" w:rsidDel="00BC6402">
                <w:rPr>
                  <w:rFonts w:ascii="Arial" w:hAnsi="Arial" w:cs="Arial"/>
                  <w:sz w:val="18"/>
                  <w:szCs w:val="18"/>
                </w:rPr>
                <w:delText>2183.39</w:delText>
              </w:r>
            </w:del>
          </w:p>
        </w:tc>
        <w:tc>
          <w:tcPr>
            <w:tcW w:w="709" w:type="dxa"/>
            <w:tcBorders>
              <w:top w:val="single" w:sz="4" w:space="0" w:color="auto"/>
              <w:right w:val="single" w:sz="4" w:space="0" w:color="auto"/>
            </w:tcBorders>
          </w:tcPr>
          <w:p w14:paraId="76FD190B" w14:textId="1B69E97D" w:rsidR="007D2A01" w:rsidRPr="00C00C96" w:rsidDel="00BC6402" w:rsidRDefault="007D2A01" w:rsidP="00C316CF">
            <w:pPr>
              <w:keepNext/>
              <w:spacing w:after="0" w:line="276" w:lineRule="auto"/>
              <w:jc w:val="right"/>
              <w:rPr>
                <w:del w:id="572" w:author="Nikki Moore" w:date="2025-02-21T13:05:00Z"/>
                <w:rFonts w:ascii="Arial" w:hAnsi="Arial" w:cs="Arial"/>
                <w:sz w:val="18"/>
                <w:szCs w:val="18"/>
              </w:rPr>
            </w:pPr>
            <w:del w:id="573" w:author="Nikki Moore" w:date="2025-02-21T13:05:00Z">
              <w:r w:rsidRPr="0066765C" w:rsidDel="00BC6402">
                <w:rPr>
                  <w:rFonts w:ascii="Arial" w:hAnsi="Arial" w:cs="Arial"/>
                  <w:sz w:val="18"/>
                  <w:szCs w:val="18"/>
                </w:rPr>
                <w:delText>7</w:delText>
              </w:r>
            </w:del>
          </w:p>
        </w:tc>
      </w:tr>
      <w:tr w:rsidR="007D2A01" w:rsidRPr="000E27A9" w:rsidDel="00BC6402" w14:paraId="28241400" w14:textId="70628357" w:rsidTr="00C316CF">
        <w:trPr>
          <w:cantSplit/>
          <w:trHeight w:val="257"/>
          <w:jc w:val="center"/>
          <w:del w:id="574" w:author="Nikki Moore" w:date="2025-02-21T13:05:00Z"/>
        </w:trPr>
        <w:tc>
          <w:tcPr>
            <w:tcW w:w="1555" w:type="dxa"/>
            <w:vMerge/>
            <w:tcBorders>
              <w:left w:val="single" w:sz="4" w:space="0" w:color="auto"/>
            </w:tcBorders>
          </w:tcPr>
          <w:p w14:paraId="0935F36E" w14:textId="3292C9AB" w:rsidR="007D2A01" w:rsidRPr="000E27A9" w:rsidDel="00BC6402" w:rsidRDefault="007D2A01" w:rsidP="00C316CF">
            <w:pPr>
              <w:keepNext/>
              <w:spacing w:after="0" w:line="276" w:lineRule="auto"/>
              <w:rPr>
                <w:del w:id="575" w:author="Nikki Moore" w:date="2025-02-21T13:05:00Z"/>
                <w:rFonts w:ascii="Arial" w:hAnsi="Arial" w:cs="Arial"/>
                <w:sz w:val="18"/>
                <w:szCs w:val="18"/>
              </w:rPr>
            </w:pPr>
          </w:p>
        </w:tc>
        <w:tc>
          <w:tcPr>
            <w:tcW w:w="1285" w:type="dxa"/>
          </w:tcPr>
          <w:p w14:paraId="75C87CA7" w14:textId="444F6197" w:rsidR="007D2A01" w:rsidDel="00BC6402" w:rsidRDefault="007D2A01" w:rsidP="00C316CF">
            <w:pPr>
              <w:keepNext/>
              <w:spacing w:after="0" w:line="276" w:lineRule="auto"/>
              <w:rPr>
                <w:del w:id="576" w:author="Nikki Moore" w:date="2025-02-21T13:05:00Z"/>
                <w:rFonts w:ascii="Arial" w:hAnsi="Arial" w:cs="Arial"/>
                <w:sz w:val="18"/>
                <w:szCs w:val="18"/>
              </w:rPr>
            </w:pPr>
          </w:p>
        </w:tc>
        <w:tc>
          <w:tcPr>
            <w:tcW w:w="1276" w:type="dxa"/>
          </w:tcPr>
          <w:p w14:paraId="27630DA1" w14:textId="345FA7BC" w:rsidR="007D2A01" w:rsidDel="00BC6402" w:rsidRDefault="007D2A01" w:rsidP="00C316CF">
            <w:pPr>
              <w:keepNext/>
              <w:spacing w:after="0" w:line="276" w:lineRule="auto"/>
              <w:rPr>
                <w:del w:id="577" w:author="Nikki Moore" w:date="2025-02-21T13:05:00Z"/>
                <w:rFonts w:ascii="Arial" w:hAnsi="Arial" w:cs="Arial"/>
                <w:sz w:val="18"/>
                <w:szCs w:val="18"/>
              </w:rPr>
            </w:pPr>
          </w:p>
        </w:tc>
        <w:tc>
          <w:tcPr>
            <w:tcW w:w="2268" w:type="dxa"/>
          </w:tcPr>
          <w:p w14:paraId="1E0E8FD0" w14:textId="66D216EB" w:rsidR="007D2A01" w:rsidRPr="000E27A9" w:rsidDel="00BC6402" w:rsidRDefault="007D2A01" w:rsidP="00C316CF">
            <w:pPr>
              <w:keepNext/>
              <w:spacing w:after="0" w:line="276" w:lineRule="auto"/>
              <w:rPr>
                <w:del w:id="578" w:author="Nikki Moore" w:date="2025-02-21T13:05:00Z"/>
                <w:rFonts w:ascii="Arial" w:hAnsi="Arial" w:cs="Arial"/>
                <w:sz w:val="18"/>
                <w:szCs w:val="18"/>
              </w:rPr>
            </w:pPr>
            <w:del w:id="579" w:author="Nikki Moore" w:date="2025-02-21T13:05:00Z">
              <w:r w:rsidRPr="000E27A9" w:rsidDel="00BC6402">
                <w:rPr>
                  <w:rFonts w:ascii="Arial" w:hAnsi="Arial" w:cs="Arial"/>
                  <w:sz w:val="18"/>
                  <w:szCs w:val="18"/>
                </w:rPr>
                <w:delText>Potential dispersal rate</w:delText>
              </w:r>
            </w:del>
          </w:p>
        </w:tc>
        <w:tc>
          <w:tcPr>
            <w:tcW w:w="851" w:type="dxa"/>
          </w:tcPr>
          <w:p w14:paraId="2FAFEC7D" w14:textId="60CEB36C" w:rsidR="007D2A01" w:rsidRPr="0066765C" w:rsidDel="00BC6402" w:rsidRDefault="007D2A01" w:rsidP="00C316CF">
            <w:pPr>
              <w:keepNext/>
              <w:spacing w:after="0" w:line="276" w:lineRule="auto"/>
              <w:jc w:val="right"/>
              <w:rPr>
                <w:del w:id="580" w:author="Nikki Moore" w:date="2025-02-21T13:05:00Z"/>
                <w:rFonts w:ascii="Arial" w:hAnsi="Arial" w:cs="Arial"/>
                <w:sz w:val="18"/>
                <w:szCs w:val="18"/>
              </w:rPr>
            </w:pPr>
            <w:del w:id="581" w:author="Nikki Moore" w:date="2025-02-21T13:05:00Z">
              <w:r w:rsidRPr="0066765C" w:rsidDel="00BC6402">
                <w:rPr>
                  <w:rFonts w:ascii="Arial" w:hAnsi="Arial" w:cs="Arial"/>
                  <w:sz w:val="18"/>
                  <w:szCs w:val="18"/>
                </w:rPr>
                <w:delText>0</w:delText>
              </w:r>
            </w:del>
          </w:p>
        </w:tc>
        <w:tc>
          <w:tcPr>
            <w:tcW w:w="698" w:type="dxa"/>
          </w:tcPr>
          <w:p w14:paraId="0B104DA8" w14:textId="6DA2B7BA" w:rsidR="007D2A01" w:rsidRPr="0066765C" w:rsidDel="00BC6402" w:rsidRDefault="007D2A01" w:rsidP="00C316CF">
            <w:pPr>
              <w:keepNext/>
              <w:spacing w:after="0" w:line="276" w:lineRule="auto"/>
              <w:jc w:val="right"/>
              <w:rPr>
                <w:del w:id="582" w:author="Nikki Moore" w:date="2025-02-21T13:05:00Z"/>
                <w:rFonts w:ascii="Arial" w:hAnsi="Arial" w:cs="Arial"/>
                <w:sz w:val="18"/>
                <w:szCs w:val="18"/>
              </w:rPr>
            </w:pPr>
            <w:del w:id="583" w:author="Nikki Moore" w:date="2025-02-21T13:05:00Z">
              <w:r w:rsidRPr="0066765C" w:rsidDel="00BC6402">
                <w:rPr>
                  <w:rFonts w:ascii="Arial" w:hAnsi="Arial" w:cs="Arial"/>
                  <w:sz w:val="18"/>
                  <w:szCs w:val="18"/>
                </w:rPr>
                <w:delText>0.01</w:delText>
              </w:r>
            </w:del>
          </w:p>
        </w:tc>
        <w:tc>
          <w:tcPr>
            <w:tcW w:w="709" w:type="dxa"/>
          </w:tcPr>
          <w:p w14:paraId="0B7FDC22" w14:textId="46D24882" w:rsidR="007D2A01" w:rsidRPr="0066765C" w:rsidDel="00BC6402" w:rsidRDefault="007D2A01" w:rsidP="00C316CF">
            <w:pPr>
              <w:keepNext/>
              <w:spacing w:after="0" w:line="276" w:lineRule="auto"/>
              <w:jc w:val="right"/>
              <w:rPr>
                <w:del w:id="584" w:author="Nikki Moore" w:date="2025-02-21T13:05:00Z"/>
                <w:rFonts w:ascii="Arial" w:hAnsi="Arial" w:cs="Arial"/>
                <w:sz w:val="18"/>
                <w:szCs w:val="18"/>
              </w:rPr>
            </w:pPr>
            <w:del w:id="585" w:author="Nikki Moore" w:date="2025-02-21T13:05:00Z">
              <w:r w:rsidRPr="0066765C" w:rsidDel="00BC6402">
                <w:rPr>
                  <w:rFonts w:ascii="Arial" w:hAnsi="Arial" w:cs="Arial"/>
                  <w:sz w:val="18"/>
                  <w:szCs w:val="18"/>
                </w:rPr>
                <w:delText>0.66</w:delText>
              </w:r>
            </w:del>
          </w:p>
        </w:tc>
        <w:tc>
          <w:tcPr>
            <w:tcW w:w="851" w:type="dxa"/>
          </w:tcPr>
          <w:p w14:paraId="432CBD5F" w14:textId="5380F46D" w:rsidR="007D2A01" w:rsidRPr="0066765C" w:rsidDel="00BC6402" w:rsidRDefault="007D2A01" w:rsidP="00C316CF">
            <w:pPr>
              <w:keepNext/>
              <w:spacing w:after="0" w:line="276" w:lineRule="auto"/>
              <w:jc w:val="right"/>
              <w:rPr>
                <w:del w:id="586" w:author="Nikki Moore" w:date="2025-02-21T13:05:00Z"/>
                <w:rFonts w:ascii="Arial" w:hAnsi="Arial" w:cs="Arial"/>
                <w:sz w:val="18"/>
                <w:szCs w:val="18"/>
              </w:rPr>
            </w:pPr>
            <w:del w:id="587" w:author="Nikki Moore" w:date="2025-02-21T13:05:00Z">
              <w:r w:rsidRPr="0066765C" w:rsidDel="00BC6402">
                <w:rPr>
                  <w:rFonts w:ascii="Arial" w:hAnsi="Arial" w:cs="Arial"/>
                  <w:sz w:val="18"/>
                  <w:szCs w:val="18"/>
                </w:rPr>
                <w:delText>0.51</w:delText>
              </w:r>
            </w:del>
          </w:p>
        </w:tc>
        <w:tc>
          <w:tcPr>
            <w:tcW w:w="567" w:type="dxa"/>
          </w:tcPr>
          <w:p w14:paraId="2669C81F" w14:textId="152DDDB4" w:rsidR="007D2A01" w:rsidRPr="0066765C" w:rsidDel="00BC6402" w:rsidRDefault="007D2A01" w:rsidP="00C316CF">
            <w:pPr>
              <w:keepNext/>
              <w:spacing w:after="0" w:line="276" w:lineRule="auto"/>
              <w:jc w:val="right"/>
              <w:rPr>
                <w:del w:id="588" w:author="Nikki Moore" w:date="2025-02-21T13:05:00Z"/>
                <w:rFonts w:ascii="Arial" w:hAnsi="Arial" w:cs="Arial"/>
                <w:sz w:val="18"/>
                <w:szCs w:val="18"/>
              </w:rPr>
            </w:pPr>
          </w:p>
        </w:tc>
        <w:tc>
          <w:tcPr>
            <w:tcW w:w="421" w:type="dxa"/>
          </w:tcPr>
          <w:p w14:paraId="432F023C" w14:textId="1B9F0FA5" w:rsidR="007D2A01" w:rsidRPr="0066765C" w:rsidDel="00BC6402" w:rsidRDefault="007D2A01" w:rsidP="00C316CF">
            <w:pPr>
              <w:keepNext/>
              <w:spacing w:after="0" w:line="276" w:lineRule="auto"/>
              <w:jc w:val="right"/>
              <w:rPr>
                <w:del w:id="589" w:author="Nikki Moore" w:date="2025-02-21T13:05:00Z"/>
                <w:rFonts w:ascii="Arial" w:hAnsi="Arial" w:cs="Arial"/>
                <w:sz w:val="18"/>
                <w:szCs w:val="18"/>
              </w:rPr>
            </w:pPr>
          </w:p>
        </w:tc>
        <w:tc>
          <w:tcPr>
            <w:tcW w:w="241" w:type="dxa"/>
          </w:tcPr>
          <w:p w14:paraId="7D75A1BE" w14:textId="4027EAD5" w:rsidR="007D2A01" w:rsidRPr="0066765C" w:rsidDel="00BC6402" w:rsidRDefault="007D2A01" w:rsidP="00C316CF">
            <w:pPr>
              <w:keepNext/>
              <w:spacing w:after="0" w:line="276" w:lineRule="auto"/>
              <w:jc w:val="right"/>
              <w:rPr>
                <w:del w:id="590" w:author="Nikki Moore" w:date="2025-02-21T13:05:00Z"/>
                <w:rFonts w:ascii="Arial" w:hAnsi="Arial" w:cs="Arial"/>
                <w:sz w:val="18"/>
                <w:szCs w:val="18"/>
              </w:rPr>
            </w:pPr>
          </w:p>
        </w:tc>
        <w:tc>
          <w:tcPr>
            <w:tcW w:w="897" w:type="dxa"/>
          </w:tcPr>
          <w:p w14:paraId="24CAF015" w14:textId="5668C891" w:rsidR="007D2A01" w:rsidRPr="0066765C" w:rsidDel="00BC6402" w:rsidRDefault="007D2A01" w:rsidP="00C316CF">
            <w:pPr>
              <w:keepNext/>
              <w:spacing w:after="0" w:line="276" w:lineRule="auto"/>
              <w:jc w:val="right"/>
              <w:rPr>
                <w:del w:id="591" w:author="Nikki Moore" w:date="2025-02-21T13:05:00Z"/>
                <w:rFonts w:ascii="Arial" w:hAnsi="Arial" w:cs="Arial"/>
                <w:sz w:val="18"/>
                <w:szCs w:val="18"/>
              </w:rPr>
            </w:pPr>
          </w:p>
        </w:tc>
        <w:tc>
          <w:tcPr>
            <w:tcW w:w="850" w:type="dxa"/>
          </w:tcPr>
          <w:p w14:paraId="18692B6D" w14:textId="0CE33EB1" w:rsidR="007D2A01" w:rsidRPr="0066765C" w:rsidDel="00BC6402" w:rsidRDefault="007D2A01" w:rsidP="00C316CF">
            <w:pPr>
              <w:keepNext/>
              <w:spacing w:after="0" w:line="276" w:lineRule="auto"/>
              <w:jc w:val="right"/>
              <w:rPr>
                <w:del w:id="592" w:author="Nikki Moore" w:date="2025-02-21T13:05:00Z"/>
                <w:rFonts w:ascii="Arial" w:hAnsi="Arial" w:cs="Arial"/>
                <w:sz w:val="18"/>
                <w:szCs w:val="18"/>
              </w:rPr>
            </w:pPr>
          </w:p>
        </w:tc>
        <w:tc>
          <w:tcPr>
            <w:tcW w:w="709" w:type="dxa"/>
            <w:tcBorders>
              <w:right w:val="single" w:sz="4" w:space="0" w:color="auto"/>
            </w:tcBorders>
          </w:tcPr>
          <w:p w14:paraId="15B3A741" w14:textId="04E8C1E1" w:rsidR="007D2A01" w:rsidRPr="0066765C" w:rsidDel="00BC6402" w:rsidRDefault="007D2A01" w:rsidP="00C316CF">
            <w:pPr>
              <w:keepNext/>
              <w:spacing w:after="0" w:line="276" w:lineRule="auto"/>
              <w:jc w:val="right"/>
              <w:rPr>
                <w:del w:id="593" w:author="Nikki Moore" w:date="2025-02-21T13:05:00Z"/>
                <w:rFonts w:ascii="Arial" w:hAnsi="Arial" w:cs="Arial"/>
                <w:sz w:val="18"/>
                <w:szCs w:val="18"/>
              </w:rPr>
            </w:pPr>
          </w:p>
        </w:tc>
      </w:tr>
      <w:tr w:rsidR="007D2A01" w:rsidRPr="000E27A9" w:rsidDel="00BC6402" w14:paraId="459B9620" w14:textId="3D95B546" w:rsidTr="00C316CF">
        <w:trPr>
          <w:cantSplit/>
          <w:trHeight w:val="257"/>
          <w:jc w:val="center"/>
          <w:del w:id="594" w:author="Nikki Moore" w:date="2025-02-21T13:05:00Z"/>
        </w:trPr>
        <w:tc>
          <w:tcPr>
            <w:tcW w:w="1555" w:type="dxa"/>
            <w:vMerge/>
            <w:tcBorders>
              <w:left w:val="single" w:sz="4" w:space="0" w:color="auto"/>
            </w:tcBorders>
          </w:tcPr>
          <w:p w14:paraId="0B1FFE00" w14:textId="0E55A010" w:rsidR="007D2A01" w:rsidRPr="000E27A9" w:rsidDel="00BC6402" w:rsidRDefault="007D2A01" w:rsidP="00C316CF">
            <w:pPr>
              <w:keepNext/>
              <w:spacing w:after="0" w:line="276" w:lineRule="auto"/>
              <w:rPr>
                <w:del w:id="595" w:author="Nikki Moore" w:date="2025-02-21T13:05:00Z"/>
                <w:rFonts w:ascii="Arial" w:hAnsi="Arial" w:cs="Arial"/>
                <w:sz w:val="18"/>
                <w:szCs w:val="18"/>
              </w:rPr>
            </w:pPr>
          </w:p>
        </w:tc>
        <w:tc>
          <w:tcPr>
            <w:tcW w:w="1285" w:type="dxa"/>
          </w:tcPr>
          <w:p w14:paraId="655FE9BD" w14:textId="05EA383E" w:rsidR="007D2A01" w:rsidDel="00BC6402" w:rsidRDefault="007D2A01" w:rsidP="00C316CF">
            <w:pPr>
              <w:keepNext/>
              <w:spacing w:after="0" w:line="276" w:lineRule="auto"/>
              <w:rPr>
                <w:del w:id="596" w:author="Nikki Moore" w:date="2025-02-21T13:05:00Z"/>
                <w:rFonts w:ascii="Arial" w:hAnsi="Arial" w:cs="Arial"/>
                <w:sz w:val="18"/>
                <w:szCs w:val="18"/>
              </w:rPr>
            </w:pPr>
          </w:p>
        </w:tc>
        <w:tc>
          <w:tcPr>
            <w:tcW w:w="1276" w:type="dxa"/>
          </w:tcPr>
          <w:p w14:paraId="2B96EA27" w14:textId="057C5F5E" w:rsidR="007D2A01" w:rsidDel="00BC6402" w:rsidRDefault="007D2A01" w:rsidP="00C316CF">
            <w:pPr>
              <w:keepNext/>
              <w:spacing w:after="0" w:line="276" w:lineRule="auto"/>
              <w:rPr>
                <w:del w:id="597" w:author="Nikki Moore" w:date="2025-02-21T13:05:00Z"/>
                <w:rFonts w:ascii="Arial" w:hAnsi="Arial" w:cs="Arial"/>
                <w:sz w:val="18"/>
                <w:szCs w:val="18"/>
              </w:rPr>
            </w:pPr>
          </w:p>
        </w:tc>
        <w:tc>
          <w:tcPr>
            <w:tcW w:w="2268" w:type="dxa"/>
          </w:tcPr>
          <w:p w14:paraId="57A1A29F" w14:textId="7253C734" w:rsidR="007D2A01" w:rsidRPr="000E27A9" w:rsidDel="00BC6402" w:rsidRDefault="007D2A01" w:rsidP="00C316CF">
            <w:pPr>
              <w:keepNext/>
              <w:spacing w:after="0" w:line="276" w:lineRule="auto"/>
              <w:rPr>
                <w:del w:id="598" w:author="Nikki Moore" w:date="2025-02-21T13:05:00Z"/>
                <w:rFonts w:ascii="Arial" w:hAnsi="Arial" w:cs="Arial"/>
                <w:sz w:val="18"/>
                <w:szCs w:val="18"/>
              </w:rPr>
            </w:pPr>
            <w:del w:id="599" w:author="Nikki Moore" w:date="2025-02-21T13:05:00Z">
              <w:r w:rsidRPr="000E27A9" w:rsidDel="00BC6402">
                <w:rPr>
                  <w:rFonts w:ascii="Arial" w:hAnsi="Arial" w:cs="Arial"/>
                  <w:sz w:val="18"/>
                  <w:szCs w:val="18"/>
                </w:rPr>
                <w:delText>Velocity of climate change</w:delText>
              </w:r>
            </w:del>
          </w:p>
        </w:tc>
        <w:tc>
          <w:tcPr>
            <w:tcW w:w="851" w:type="dxa"/>
          </w:tcPr>
          <w:p w14:paraId="6EE8A066" w14:textId="1DF9ADE6" w:rsidR="007D2A01" w:rsidRPr="0066765C" w:rsidDel="00BC6402" w:rsidRDefault="007D2A01" w:rsidP="00C316CF">
            <w:pPr>
              <w:keepNext/>
              <w:spacing w:after="0" w:line="276" w:lineRule="auto"/>
              <w:jc w:val="right"/>
              <w:rPr>
                <w:del w:id="600" w:author="Nikki Moore" w:date="2025-02-21T13:05:00Z"/>
                <w:rFonts w:ascii="Arial" w:hAnsi="Arial" w:cs="Arial"/>
                <w:sz w:val="18"/>
                <w:szCs w:val="18"/>
              </w:rPr>
            </w:pPr>
            <w:del w:id="601" w:author="Nikki Moore" w:date="2025-02-21T13:05:00Z">
              <w:r w:rsidRPr="0066765C" w:rsidDel="00BC6402">
                <w:rPr>
                  <w:rFonts w:ascii="Arial" w:hAnsi="Arial" w:cs="Arial"/>
                  <w:sz w:val="18"/>
                  <w:szCs w:val="18"/>
                </w:rPr>
                <w:delText>0.34</w:delText>
              </w:r>
            </w:del>
          </w:p>
        </w:tc>
        <w:tc>
          <w:tcPr>
            <w:tcW w:w="698" w:type="dxa"/>
          </w:tcPr>
          <w:p w14:paraId="6D5E65CF" w14:textId="703FAB71" w:rsidR="007D2A01" w:rsidRPr="0066765C" w:rsidDel="00BC6402" w:rsidRDefault="007D2A01" w:rsidP="00C316CF">
            <w:pPr>
              <w:keepNext/>
              <w:spacing w:after="0" w:line="276" w:lineRule="auto"/>
              <w:jc w:val="right"/>
              <w:rPr>
                <w:del w:id="602" w:author="Nikki Moore" w:date="2025-02-21T13:05:00Z"/>
                <w:rFonts w:ascii="Arial" w:hAnsi="Arial" w:cs="Arial"/>
                <w:sz w:val="18"/>
                <w:szCs w:val="18"/>
              </w:rPr>
            </w:pPr>
            <w:del w:id="603" w:author="Nikki Moore" w:date="2025-02-21T13:05:00Z">
              <w:r w:rsidRPr="0066765C" w:rsidDel="00BC6402">
                <w:rPr>
                  <w:rFonts w:ascii="Arial" w:hAnsi="Arial" w:cs="Arial"/>
                  <w:sz w:val="18"/>
                  <w:szCs w:val="18"/>
                </w:rPr>
                <w:delText>0.05</w:delText>
              </w:r>
            </w:del>
          </w:p>
        </w:tc>
        <w:tc>
          <w:tcPr>
            <w:tcW w:w="709" w:type="dxa"/>
          </w:tcPr>
          <w:p w14:paraId="5974A0AC" w14:textId="1BC9E6AD" w:rsidR="007D2A01" w:rsidRPr="0066765C" w:rsidDel="00BC6402" w:rsidRDefault="007D2A01" w:rsidP="00C316CF">
            <w:pPr>
              <w:keepNext/>
              <w:spacing w:after="0" w:line="276" w:lineRule="auto"/>
              <w:jc w:val="right"/>
              <w:rPr>
                <w:del w:id="604" w:author="Nikki Moore" w:date="2025-02-21T13:05:00Z"/>
                <w:rFonts w:ascii="Arial" w:hAnsi="Arial" w:cs="Arial"/>
                <w:sz w:val="18"/>
                <w:szCs w:val="18"/>
              </w:rPr>
            </w:pPr>
            <w:del w:id="605" w:author="Nikki Moore" w:date="2025-02-21T13:05:00Z">
              <w:r w:rsidRPr="0066765C" w:rsidDel="00BC6402">
                <w:rPr>
                  <w:rFonts w:ascii="Arial" w:hAnsi="Arial" w:cs="Arial"/>
                  <w:sz w:val="18"/>
                  <w:szCs w:val="18"/>
                </w:rPr>
                <w:delText>6.67</w:delText>
              </w:r>
            </w:del>
          </w:p>
        </w:tc>
        <w:tc>
          <w:tcPr>
            <w:tcW w:w="851" w:type="dxa"/>
          </w:tcPr>
          <w:p w14:paraId="6A44C4AB" w14:textId="2DF89A8B" w:rsidR="007D2A01" w:rsidRPr="0066765C" w:rsidDel="00BC6402" w:rsidRDefault="007D2A01" w:rsidP="00C316CF">
            <w:pPr>
              <w:keepNext/>
              <w:spacing w:after="0" w:line="276" w:lineRule="auto"/>
              <w:jc w:val="right"/>
              <w:rPr>
                <w:del w:id="606" w:author="Nikki Moore" w:date="2025-02-21T13:05:00Z"/>
                <w:rFonts w:ascii="Arial" w:hAnsi="Arial" w:cs="Arial"/>
                <w:sz w:val="18"/>
                <w:szCs w:val="18"/>
              </w:rPr>
            </w:pPr>
            <w:del w:id="607" w:author="Nikki Moore" w:date="2025-02-21T13:05:00Z">
              <w:r w:rsidRPr="0066765C" w:rsidDel="00BC6402">
                <w:rPr>
                  <w:rFonts w:ascii="Arial" w:hAnsi="Arial" w:cs="Arial"/>
                  <w:sz w:val="18"/>
                  <w:szCs w:val="18"/>
                </w:rPr>
                <w:delText>0</w:delText>
              </w:r>
            </w:del>
          </w:p>
        </w:tc>
        <w:tc>
          <w:tcPr>
            <w:tcW w:w="567" w:type="dxa"/>
          </w:tcPr>
          <w:p w14:paraId="6B39BA52" w14:textId="354D8357" w:rsidR="007D2A01" w:rsidRPr="0066765C" w:rsidDel="00BC6402" w:rsidRDefault="007D2A01" w:rsidP="00C316CF">
            <w:pPr>
              <w:keepNext/>
              <w:spacing w:after="0" w:line="276" w:lineRule="auto"/>
              <w:jc w:val="right"/>
              <w:rPr>
                <w:del w:id="608" w:author="Nikki Moore" w:date="2025-02-21T13:05:00Z"/>
                <w:rFonts w:ascii="Arial" w:hAnsi="Arial" w:cs="Arial"/>
                <w:sz w:val="18"/>
                <w:szCs w:val="18"/>
              </w:rPr>
            </w:pPr>
          </w:p>
        </w:tc>
        <w:tc>
          <w:tcPr>
            <w:tcW w:w="421" w:type="dxa"/>
          </w:tcPr>
          <w:p w14:paraId="20ADD2B4" w14:textId="79B466F6" w:rsidR="007D2A01" w:rsidRPr="0066765C" w:rsidDel="00BC6402" w:rsidRDefault="007D2A01" w:rsidP="00C316CF">
            <w:pPr>
              <w:keepNext/>
              <w:spacing w:after="0" w:line="276" w:lineRule="auto"/>
              <w:jc w:val="right"/>
              <w:rPr>
                <w:del w:id="609" w:author="Nikki Moore" w:date="2025-02-21T13:05:00Z"/>
                <w:rFonts w:ascii="Arial" w:hAnsi="Arial" w:cs="Arial"/>
                <w:sz w:val="18"/>
                <w:szCs w:val="18"/>
              </w:rPr>
            </w:pPr>
          </w:p>
        </w:tc>
        <w:tc>
          <w:tcPr>
            <w:tcW w:w="241" w:type="dxa"/>
          </w:tcPr>
          <w:p w14:paraId="4779010E" w14:textId="18DEDAB7" w:rsidR="007D2A01" w:rsidRPr="0066765C" w:rsidDel="00BC6402" w:rsidRDefault="007D2A01" w:rsidP="00C316CF">
            <w:pPr>
              <w:keepNext/>
              <w:spacing w:after="0" w:line="276" w:lineRule="auto"/>
              <w:jc w:val="right"/>
              <w:rPr>
                <w:del w:id="610" w:author="Nikki Moore" w:date="2025-02-21T13:05:00Z"/>
                <w:rFonts w:ascii="Arial" w:hAnsi="Arial" w:cs="Arial"/>
                <w:sz w:val="18"/>
                <w:szCs w:val="18"/>
              </w:rPr>
            </w:pPr>
          </w:p>
        </w:tc>
        <w:tc>
          <w:tcPr>
            <w:tcW w:w="897" w:type="dxa"/>
          </w:tcPr>
          <w:p w14:paraId="082A62BC" w14:textId="38794EF6" w:rsidR="007D2A01" w:rsidRPr="0066765C" w:rsidDel="00BC6402" w:rsidRDefault="007D2A01" w:rsidP="00C316CF">
            <w:pPr>
              <w:keepNext/>
              <w:spacing w:after="0" w:line="276" w:lineRule="auto"/>
              <w:jc w:val="right"/>
              <w:rPr>
                <w:del w:id="611" w:author="Nikki Moore" w:date="2025-02-21T13:05:00Z"/>
                <w:rFonts w:ascii="Arial" w:hAnsi="Arial" w:cs="Arial"/>
                <w:sz w:val="18"/>
                <w:szCs w:val="18"/>
              </w:rPr>
            </w:pPr>
          </w:p>
        </w:tc>
        <w:tc>
          <w:tcPr>
            <w:tcW w:w="850" w:type="dxa"/>
          </w:tcPr>
          <w:p w14:paraId="5D1A884F" w14:textId="20D6FADA" w:rsidR="007D2A01" w:rsidRPr="0066765C" w:rsidDel="00BC6402" w:rsidRDefault="007D2A01" w:rsidP="00C316CF">
            <w:pPr>
              <w:keepNext/>
              <w:spacing w:after="0" w:line="276" w:lineRule="auto"/>
              <w:jc w:val="right"/>
              <w:rPr>
                <w:del w:id="612" w:author="Nikki Moore" w:date="2025-02-21T13:05:00Z"/>
                <w:rFonts w:ascii="Arial" w:hAnsi="Arial" w:cs="Arial"/>
                <w:sz w:val="18"/>
                <w:szCs w:val="18"/>
              </w:rPr>
            </w:pPr>
          </w:p>
        </w:tc>
        <w:tc>
          <w:tcPr>
            <w:tcW w:w="709" w:type="dxa"/>
            <w:tcBorders>
              <w:right w:val="single" w:sz="4" w:space="0" w:color="auto"/>
            </w:tcBorders>
          </w:tcPr>
          <w:p w14:paraId="5DEC1983" w14:textId="72623B9C" w:rsidR="007D2A01" w:rsidRPr="0066765C" w:rsidDel="00BC6402" w:rsidRDefault="007D2A01" w:rsidP="00C316CF">
            <w:pPr>
              <w:keepNext/>
              <w:spacing w:after="0" w:line="276" w:lineRule="auto"/>
              <w:jc w:val="right"/>
              <w:rPr>
                <w:del w:id="613" w:author="Nikki Moore" w:date="2025-02-21T13:05:00Z"/>
                <w:rFonts w:ascii="Arial" w:hAnsi="Arial" w:cs="Arial"/>
                <w:sz w:val="18"/>
                <w:szCs w:val="18"/>
              </w:rPr>
            </w:pPr>
          </w:p>
        </w:tc>
      </w:tr>
      <w:tr w:rsidR="007D2A01" w:rsidRPr="000E27A9" w:rsidDel="00BC6402" w14:paraId="1DBAAF44" w14:textId="33FC3EA6" w:rsidTr="00C316CF">
        <w:trPr>
          <w:cantSplit/>
          <w:trHeight w:val="257"/>
          <w:jc w:val="center"/>
          <w:del w:id="614" w:author="Nikki Moore" w:date="2025-02-21T13:05:00Z"/>
        </w:trPr>
        <w:tc>
          <w:tcPr>
            <w:tcW w:w="1555" w:type="dxa"/>
            <w:vMerge/>
            <w:tcBorders>
              <w:left w:val="single" w:sz="4" w:space="0" w:color="auto"/>
              <w:bottom w:val="single" w:sz="4" w:space="0" w:color="auto"/>
            </w:tcBorders>
          </w:tcPr>
          <w:p w14:paraId="7CDB13CD" w14:textId="335823F5" w:rsidR="007D2A01" w:rsidRPr="000E27A9" w:rsidDel="00BC6402" w:rsidRDefault="007D2A01" w:rsidP="00C316CF">
            <w:pPr>
              <w:keepNext/>
              <w:spacing w:after="0" w:line="276" w:lineRule="auto"/>
              <w:rPr>
                <w:del w:id="615" w:author="Nikki Moore" w:date="2025-02-21T13:05:00Z"/>
                <w:rFonts w:ascii="Arial" w:hAnsi="Arial" w:cs="Arial"/>
                <w:sz w:val="18"/>
                <w:szCs w:val="18"/>
              </w:rPr>
            </w:pPr>
          </w:p>
        </w:tc>
        <w:tc>
          <w:tcPr>
            <w:tcW w:w="1285" w:type="dxa"/>
            <w:tcBorders>
              <w:bottom w:val="single" w:sz="4" w:space="0" w:color="auto"/>
            </w:tcBorders>
          </w:tcPr>
          <w:p w14:paraId="7B9398EE" w14:textId="57684C90" w:rsidR="007D2A01" w:rsidDel="00BC6402" w:rsidRDefault="007D2A01" w:rsidP="00C316CF">
            <w:pPr>
              <w:keepNext/>
              <w:spacing w:after="0" w:line="276" w:lineRule="auto"/>
              <w:rPr>
                <w:del w:id="616" w:author="Nikki Moore" w:date="2025-02-21T13:05:00Z"/>
                <w:rFonts w:ascii="Arial" w:hAnsi="Arial" w:cs="Arial"/>
                <w:sz w:val="18"/>
                <w:szCs w:val="18"/>
              </w:rPr>
            </w:pPr>
          </w:p>
        </w:tc>
        <w:tc>
          <w:tcPr>
            <w:tcW w:w="1276" w:type="dxa"/>
            <w:tcBorders>
              <w:bottom w:val="single" w:sz="4" w:space="0" w:color="auto"/>
            </w:tcBorders>
          </w:tcPr>
          <w:p w14:paraId="685ECD3B" w14:textId="574E12FE" w:rsidR="007D2A01" w:rsidDel="00BC6402" w:rsidRDefault="007D2A01" w:rsidP="00C316CF">
            <w:pPr>
              <w:keepNext/>
              <w:spacing w:after="0" w:line="276" w:lineRule="auto"/>
              <w:rPr>
                <w:del w:id="617" w:author="Nikki Moore" w:date="2025-02-21T13:05:00Z"/>
                <w:rFonts w:ascii="Arial" w:hAnsi="Arial" w:cs="Arial"/>
                <w:sz w:val="18"/>
                <w:szCs w:val="18"/>
              </w:rPr>
            </w:pPr>
          </w:p>
        </w:tc>
        <w:tc>
          <w:tcPr>
            <w:tcW w:w="2268" w:type="dxa"/>
            <w:tcBorders>
              <w:bottom w:val="single" w:sz="4" w:space="0" w:color="auto"/>
            </w:tcBorders>
          </w:tcPr>
          <w:p w14:paraId="17F44A7F" w14:textId="30854848" w:rsidR="007D2A01" w:rsidRPr="000E27A9" w:rsidDel="00BC6402" w:rsidRDefault="007D2A01" w:rsidP="00C316CF">
            <w:pPr>
              <w:keepNext/>
              <w:spacing w:after="0" w:line="276" w:lineRule="auto"/>
              <w:rPr>
                <w:del w:id="618" w:author="Nikki Moore" w:date="2025-02-21T13:05:00Z"/>
                <w:rFonts w:ascii="Arial" w:hAnsi="Arial" w:cs="Arial"/>
                <w:sz w:val="18"/>
                <w:szCs w:val="18"/>
              </w:rPr>
            </w:pPr>
            <w:del w:id="619" w:author="Nikki Moore" w:date="2025-02-21T13:05:00Z">
              <w:r w:rsidRPr="000E27A9" w:rsidDel="00BC6402">
                <w:rPr>
                  <w:rFonts w:ascii="Arial" w:hAnsi="Arial" w:cs="Arial"/>
                  <w:sz w:val="18"/>
                  <w:szCs w:val="18"/>
                </w:rPr>
                <w:delText>Potential dispersal rate</w:delText>
              </w:r>
              <w:r w:rsidDel="00BC6402">
                <w:rPr>
                  <w:rFonts w:ascii="Arial" w:hAnsi="Arial" w:cs="Arial"/>
                  <w:sz w:val="18"/>
                  <w:szCs w:val="18"/>
                </w:rPr>
                <w:delText>:</w:delText>
              </w:r>
              <w:r w:rsidRPr="000E27A9" w:rsidDel="00BC6402">
                <w:rPr>
                  <w:rFonts w:ascii="Arial" w:hAnsi="Arial" w:cs="Arial"/>
                  <w:sz w:val="18"/>
                  <w:szCs w:val="18"/>
                </w:rPr>
                <w:delText xml:space="preserve"> </w:delText>
              </w:r>
              <w:r w:rsidDel="00BC6402">
                <w:rPr>
                  <w:rFonts w:ascii="Arial" w:hAnsi="Arial" w:cs="Arial"/>
                  <w:sz w:val="18"/>
                  <w:szCs w:val="18"/>
                </w:rPr>
                <w:delText>v</w:delText>
              </w:r>
              <w:r w:rsidRPr="000E27A9" w:rsidDel="00BC6402">
                <w:rPr>
                  <w:rFonts w:ascii="Arial" w:hAnsi="Arial" w:cs="Arial"/>
                  <w:sz w:val="18"/>
                  <w:szCs w:val="18"/>
                </w:rPr>
                <w:delText>elocity of climate change</w:delText>
              </w:r>
            </w:del>
          </w:p>
        </w:tc>
        <w:tc>
          <w:tcPr>
            <w:tcW w:w="851" w:type="dxa"/>
            <w:tcBorders>
              <w:bottom w:val="single" w:sz="4" w:space="0" w:color="auto"/>
            </w:tcBorders>
          </w:tcPr>
          <w:p w14:paraId="11DA997F" w14:textId="2A10FB19" w:rsidR="007D2A01" w:rsidRPr="0066765C" w:rsidDel="00BC6402" w:rsidRDefault="007D2A01" w:rsidP="00C316CF">
            <w:pPr>
              <w:keepNext/>
              <w:spacing w:after="0" w:line="276" w:lineRule="auto"/>
              <w:jc w:val="right"/>
              <w:rPr>
                <w:del w:id="620" w:author="Nikki Moore" w:date="2025-02-21T13:05:00Z"/>
                <w:rFonts w:ascii="Arial" w:hAnsi="Arial" w:cs="Arial"/>
                <w:sz w:val="18"/>
                <w:szCs w:val="18"/>
              </w:rPr>
            </w:pPr>
            <w:del w:id="621" w:author="Nikki Moore" w:date="2025-02-21T13:05:00Z">
              <w:r w:rsidRPr="0066765C" w:rsidDel="00BC6402">
                <w:rPr>
                  <w:rFonts w:ascii="Arial" w:hAnsi="Arial" w:cs="Arial"/>
                  <w:sz w:val="18"/>
                  <w:szCs w:val="18"/>
                </w:rPr>
                <w:delText>0</w:delText>
              </w:r>
            </w:del>
          </w:p>
        </w:tc>
        <w:tc>
          <w:tcPr>
            <w:tcW w:w="698" w:type="dxa"/>
            <w:tcBorders>
              <w:bottom w:val="single" w:sz="4" w:space="0" w:color="auto"/>
            </w:tcBorders>
          </w:tcPr>
          <w:p w14:paraId="0A3F48D3" w14:textId="391B808F" w:rsidR="007D2A01" w:rsidRPr="0066765C" w:rsidDel="00BC6402" w:rsidRDefault="007D2A01" w:rsidP="00C316CF">
            <w:pPr>
              <w:keepNext/>
              <w:spacing w:after="0" w:line="276" w:lineRule="auto"/>
              <w:jc w:val="right"/>
              <w:rPr>
                <w:del w:id="622" w:author="Nikki Moore" w:date="2025-02-21T13:05:00Z"/>
                <w:rFonts w:ascii="Arial" w:hAnsi="Arial" w:cs="Arial"/>
                <w:sz w:val="18"/>
                <w:szCs w:val="18"/>
              </w:rPr>
            </w:pPr>
            <w:del w:id="623" w:author="Nikki Moore" w:date="2025-02-21T13:05:00Z">
              <w:r w:rsidRPr="0066765C" w:rsidDel="00BC6402">
                <w:rPr>
                  <w:rFonts w:ascii="Arial" w:hAnsi="Arial" w:cs="Arial"/>
                  <w:sz w:val="18"/>
                  <w:szCs w:val="18"/>
                </w:rPr>
                <w:delText>0</w:delText>
              </w:r>
            </w:del>
          </w:p>
        </w:tc>
        <w:tc>
          <w:tcPr>
            <w:tcW w:w="709" w:type="dxa"/>
            <w:tcBorders>
              <w:bottom w:val="single" w:sz="4" w:space="0" w:color="auto"/>
            </w:tcBorders>
          </w:tcPr>
          <w:p w14:paraId="38D97628" w14:textId="2F661765" w:rsidR="007D2A01" w:rsidRPr="0066765C" w:rsidDel="00BC6402" w:rsidRDefault="007D2A01" w:rsidP="00C316CF">
            <w:pPr>
              <w:keepNext/>
              <w:spacing w:after="0" w:line="276" w:lineRule="auto"/>
              <w:jc w:val="right"/>
              <w:rPr>
                <w:del w:id="624" w:author="Nikki Moore" w:date="2025-02-21T13:05:00Z"/>
                <w:rFonts w:ascii="Arial" w:hAnsi="Arial" w:cs="Arial"/>
                <w:sz w:val="18"/>
                <w:szCs w:val="18"/>
              </w:rPr>
            </w:pPr>
            <w:del w:id="625" w:author="Nikki Moore" w:date="2025-02-21T13:05:00Z">
              <w:r w:rsidRPr="0066765C" w:rsidDel="00BC6402">
                <w:rPr>
                  <w:rFonts w:ascii="Arial" w:hAnsi="Arial" w:cs="Arial"/>
                  <w:sz w:val="18"/>
                  <w:szCs w:val="18"/>
                </w:rPr>
                <w:delText>-0.75</w:delText>
              </w:r>
            </w:del>
          </w:p>
        </w:tc>
        <w:tc>
          <w:tcPr>
            <w:tcW w:w="851" w:type="dxa"/>
            <w:tcBorders>
              <w:bottom w:val="single" w:sz="4" w:space="0" w:color="auto"/>
            </w:tcBorders>
          </w:tcPr>
          <w:p w14:paraId="0996BC85" w14:textId="593320F5" w:rsidR="007D2A01" w:rsidRPr="0066765C" w:rsidDel="00BC6402" w:rsidRDefault="007D2A01" w:rsidP="00C316CF">
            <w:pPr>
              <w:keepNext/>
              <w:spacing w:after="0" w:line="276" w:lineRule="auto"/>
              <w:jc w:val="right"/>
              <w:rPr>
                <w:del w:id="626" w:author="Nikki Moore" w:date="2025-02-21T13:05:00Z"/>
                <w:rFonts w:ascii="Arial" w:hAnsi="Arial" w:cs="Arial"/>
                <w:sz w:val="18"/>
                <w:szCs w:val="18"/>
              </w:rPr>
            </w:pPr>
            <w:del w:id="627" w:author="Nikki Moore" w:date="2025-02-21T13:05:00Z">
              <w:r w:rsidRPr="0066765C" w:rsidDel="00BC6402">
                <w:rPr>
                  <w:rFonts w:ascii="Arial" w:hAnsi="Arial" w:cs="Arial"/>
                  <w:sz w:val="18"/>
                  <w:szCs w:val="18"/>
                </w:rPr>
                <w:delText>0.45</w:delText>
              </w:r>
            </w:del>
          </w:p>
        </w:tc>
        <w:tc>
          <w:tcPr>
            <w:tcW w:w="567" w:type="dxa"/>
            <w:tcBorders>
              <w:bottom w:val="single" w:sz="4" w:space="0" w:color="auto"/>
            </w:tcBorders>
          </w:tcPr>
          <w:p w14:paraId="76CAE193" w14:textId="19844A9F" w:rsidR="007D2A01" w:rsidRPr="0066765C" w:rsidDel="00BC6402" w:rsidRDefault="007D2A01" w:rsidP="00C316CF">
            <w:pPr>
              <w:keepNext/>
              <w:spacing w:after="0" w:line="276" w:lineRule="auto"/>
              <w:jc w:val="right"/>
              <w:rPr>
                <w:del w:id="628" w:author="Nikki Moore" w:date="2025-02-21T13:05:00Z"/>
                <w:rFonts w:ascii="Arial" w:hAnsi="Arial" w:cs="Arial"/>
                <w:sz w:val="18"/>
                <w:szCs w:val="18"/>
              </w:rPr>
            </w:pPr>
          </w:p>
        </w:tc>
        <w:tc>
          <w:tcPr>
            <w:tcW w:w="421" w:type="dxa"/>
            <w:tcBorders>
              <w:bottom w:val="single" w:sz="4" w:space="0" w:color="auto"/>
            </w:tcBorders>
          </w:tcPr>
          <w:p w14:paraId="603CCB7F" w14:textId="032F73A8" w:rsidR="007D2A01" w:rsidRPr="0066765C" w:rsidDel="00BC6402" w:rsidRDefault="007D2A01" w:rsidP="00C316CF">
            <w:pPr>
              <w:keepNext/>
              <w:spacing w:after="0" w:line="276" w:lineRule="auto"/>
              <w:jc w:val="right"/>
              <w:rPr>
                <w:del w:id="629" w:author="Nikki Moore" w:date="2025-02-21T13:05:00Z"/>
                <w:rFonts w:ascii="Arial" w:hAnsi="Arial" w:cs="Arial"/>
                <w:sz w:val="18"/>
                <w:szCs w:val="18"/>
              </w:rPr>
            </w:pPr>
          </w:p>
        </w:tc>
        <w:tc>
          <w:tcPr>
            <w:tcW w:w="241" w:type="dxa"/>
            <w:tcBorders>
              <w:bottom w:val="single" w:sz="4" w:space="0" w:color="auto"/>
            </w:tcBorders>
          </w:tcPr>
          <w:p w14:paraId="1757B429" w14:textId="4E74A8DB" w:rsidR="007D2A01" w:rsidRPr="0066765C" w:rsidDel="00BC6402" w:rsidRDefault="007D2A01" w:rsidP="00C316CF">
            <w:pPr>
              <w:keepNext/>
              <w:spacing w:after="0" w:line="276" w:lineRule="auto"/>
              <w:jc w:val="right"/>
              <w:rPr>
                <w:del w:id="630" w:author="Nikki Moore" w:date="2025-02-21T13:05:00Z"/>
                <w:rFonts w:ascii="Arial" w:hAnsi="Arial" w:cs="Arial"/>
                <w:sz w:val="18"/>
                <w:szCs w:val="18"/>
              </w:rPr>
            </w:pPr>
          </w:p>
        </w:tc>
        <w:tc>
          <w:tcPr>
            <w:tcW w:w="897" w:type="dxa"/>
            <w:tcBorders>
              <w:bottom w:val="single" w:sz="4" w:space="0" w:color="auto"/>
            </w:tcBorders>
          </w:tcPr>
          <w:p w14:paraId="1AA74763" w14:textId="6C7EB592" w:rsidR="007D2A01" w:rsidRPr="0066765C" w:rsidDel="00BC6402" w:rsidRDefault="007D2A01" w:rsidP="00C316CF">
            <w:pPr>
              <w:keepNext/>
              <w:spacing w:after="0" w:line="276" w:lineRule="auto"/>
              <w:jc w:val="right"/>
              <w:rPr>
                <w:del w:id="631" w:author="Nikki Moore" w:date="2025-02-21T13:05:00Z"/>
                <w:rFonts w:ascii="Arial" w:hAnsi="Arial" w:cs="Arial"/>
                <w:sz w:val="18"/>
                <w:szCs w:val="18"/>
              </w:rPr>
            </w:pPr>
          </w:p>
        </w:tc>
        <w:tc>
          <w:tcPr>
            <w:tcW w:w="850" w:type="dxa"/>
            <w:tcBorders>
              <w:bottom w:val="single" w:sz="4" w:space="0" w:color="auto"/>
            </w:tcBorders>
          </w:tcPr>
          <w:p w14:paraId="1E6A672D" w14:textId="540894FA" w:rsidR="007D2A01" w:rsidRPr="0066765C" w:rsidDel="00BC6402" w:rsidRDefault="007D2A01" w:rsidP="00C316CF">
            <w:pPr>
              <w:keepNext/>
              <w:spacing w:after="0" w:line="276" w:lineRule="auto"/>
              <w:jc w:val="right"/>
              <w:rPr>
                <w:del w:id="632" w:author="Nikki Moore" w:date="2025-02-21T13:05:00Z"/>
                <w:rFonts w:ascii="Arial" w:hAnsi="Arial" w:cs="Arial"/>
                <w:sz w:val="18"/>
                <w:szCs w:val="18"/>
              </w:rPr>
            </w:pPr>
          </w:p>
        </w:tc>
        <w:tc>
          <w:tcPr>
            <w:tcW w:w="709" w:type="dxa"/>
            <w:tcBorders>
              <w:bottom w:val="single" w:sz="4" w:space="0" w:color="auto"/>
              <w:right w:val="single" w:sz="4" w:space="0" w:color="auto"/>
            </w:tcBorders>
          </w:tcPr>
          <w:p w14:paraId="7304E463" w14:textId="68482D3C" w:rsidR="007D2A01" w:rsidRPr="0066765C" w:rsidDel="00BC6402" w:rsidRDefault="007D2A01" w:rsidP="00C316CF">
            <w:pPr>
              <w:keepNext/>
              <w:spacing w:after="0" w:line="276" w:lineRule="auto"/>
              <w:jc w:val="right"/>
              <w:rPr>
                <w:del w:id="633" w:author="Nikki Moore" w:date="2025-02-21T13:05:00Z"/>
                <w:rFonts w:ascii="Arial" w:hAnsi="Arial" w:cs="Arial"/>
                <w:sz w:val="18"/>
                <w:szCs w:val="18"/>
              </w:rPr>
            </w:pPr>
          </w:p>
        </w:tc>
      </w:tr>
    </w:tbl>
    <w:p w14:paraId="1DE27C93" w14:textId="5CCB6D68" w:rsidR="007D2A01" w:rsidDel="00BC6402" w:rsidRDefault="007D2A01" w:rsidP="007D2A01">
      <w:pPr>
        <w:rPr>
          <w:del w:id="634" w:author="Nikki Moore" w:date="2025-02-21T13:05:00Z"/>
        </w:rPr>
      </w:pPr>
      <w:del w:id="635" w:author="Nikki Moore" w:date="2025-02-21T13:05:00Z">
        <w:r w:rsidDel="00BC6402">
          <w:br w:type="page"/>
        </w:r>
      </w:del>
    </w:p>
    <w:tbl>
      <w:tblPr>
        <w:tblStyle w:val="Table"/>
        <w:tblW w:w="13178" w:type="dxa"/>
        <w:jc w:val="center"/>
        <w:tblLayout w:type="fixed"/>
        <w:tblCellMar>
          <w:left w:w="60" w:type="dxa"/>
          <w:right w:w="60" w:type="dxa"/>
        </w:tblCellMar>
        <w:tblLook w:val="0000" w:firstRow="0" w:lastRow="0" w:firstColumn="0" w:lastColumn="0" w:noHBand="0" w:noVBand="0"/>
      </w:tblPr>
      <w:tblGrid>
        <w:gridCol w:w="1555"/>
        <w:gridCol w:w="1285"/>
        <w:gridCol w:w="1276"/>
        <w:gridCol w:w="2268"/>
        <w:gridCol w:w="851"/>
        <w:gridCol w:w="698"/>
        <w:gridCol w:w="709"/>
        <w:gridCol w:w="851"/>
        <w:gridCol w:w="567"/>
        <w:gridCol w:w="421"/>
        <w:gridCol w:w="241"/>
        <w:gridCol w:w="897"/>
        <w:gridCol w:w="850"/>
        <w:gridCol w:w="709"/>
      </w:tblGrid>
      <w:tr w:rsidR="007D2A01" w:rsidRPr="000E27A9" w:rsidDel="00BC6402" w14:paraId="44BEAF44" w14:textId="52701771" w:rsidTr="00C316CF">
        <w:trPr>
          <w:cantSplit/>
          <w:trHeight w:val="257"/>
          <w:jc w:val="center"/>
          <w:del w:id="636" w:author="Nikki Moore" w:date="2025-02-21T13:05:00Z"/>
        </w:trPr>
        <w:tc>
          <w:tcPr>
            <w:tcW w:w="1555" w:type="dxa"/>
            <w:vMerge w:val="restart"/>
            <w:tcBorders>
              <w:top w:val="single" w:sz="4" w:space="0" w:color="auto"/>
              <w:left w:val="single" w:sz="4" w:space="0" w:color="auto"/>
            </w:tcBorders>
          </w:tcPr>
          <w:p w14:paraId="14D1E813" w14:textId="06098F6B" w:rsidR="007D2A01" w:rsidRPr="000E27A9" w:rsidDel="00BC6402" w:rsidRDefault="007D2A01" w:rsidP="00C316CF">
            <w:pPr>
              <w:keepNext/>
              <w:spacing w:after="0" w:line="276" w:lineRule="auto"/>
              <w:rPr>
                <w:del w:id="637" w:author="Nikki Moore" w:date="2025-02-21T13:05:00Z"/>
                <w:rFonts w:ascii="Arial" w:hAnsi="Arial" w:cs="Arial"/>
                <w:sz w:val="18"/>
                <w:szCs w:val="18"/>
              </w:rPr>
            </w:pPr>
            <w:del w:id="638" w:author="Nikki Moore" w:date="2025-02-21T13:05:00Z">
              <w:r w:rsidRPr="000E27A9" w:rsidDel="00BC6402">
                <w:rPr>
                  <w:rFonts w:ascii="Arial" w:hAnsi="Arial" w:cs="Arial"/>
                  <w:sz w:val="18"/>
                  <w:szCs w:val="18"/>
                </w:rPr>
                <w:delText>Potential dispersal rate</w:delText>
              </w:r>
              <w:r w:rsidDel="00BC6402">
                <w:rPr>
                  <w:rFonts w:ascii="Arial" w:hAnsi="Arial" w:cs="Arial"/>
                  <w:sz w:val="18"/>
                  <w:szCs w:val="18"/>
                </w:rPr>
                <w:delText>: additive</w:delText>
              </w:r>
            </w:del>
          </w:p>
        </w:tc>
        <w:tc>
          <w:tcPr>
            <w:tcW w:w="1285" w:type="dxa"/>
            <w:tcBorders>
              <w:top w:val="single" w:sz="4" w:space="0" w:color="auto"/>
            </w:tcBorders>
          </w:tcPr>
          <w:p w14:paraId="53C0DE1E" w14:textId="350840B2" w:rsidR="007D2A01" w:rsidDel="00BC6402" w:rsidRDefault="007D2A01" w:rsidP="00C316CF">
            <w:pPr>
              <w:keepNext/>
              <w:spacing w:after="0" w:line="276" w:lineRule="auto"/>
              <w:rPr>
                <w:del w:id="639" w:author="Nikki Moore" w:date="2025-02-21T13:05:00Z"/>
                <w:rFonts w:ascii="Arial" w:hAnsi="Arial" w:cs="Arial"/>
                <w:sz w:val="18"/>
                <w:szCs w:val="18"/>
              </w:rPr>
            </w:pPr>
            <w:del w:id="640" w:author="Nikki Moore" w:date="2025-02-21T13:05:00Z">
              <w:r w:rsidDel="00BC6402">
                <w:rPr>
                  <w:rFonts w:ascii="Arial" w:hAnsi="Arial" w:cs="Arial"/>
                  <w:sz w:val="18"/>
                  <w:szCs w:val="18"/>
                </w:rPr>
                <w:delText>Mean</w:delText>
              </w:r>
            </w:del>
          </w:p>
        </w:tc>
        <w:tc>
          <w:tcPr>
            <w:tcW w:w="1276" w:type="dxa"/>
            <w:tcBorders>
              <w:top w:val="single" w:sz="4" w:space="0" w:color="auto"/>
            </w:tcBorders>
          </w:tcPr>
          <w:p w14:paraId="29160E19" w14:textId="4F76676B" w:rsidR="007D2A01" w:rsidDel="00BC6402" w:rsidRDefault="007D2A01" w:rsidP="00C316CF">
            <w:pPr>
              <w:keepNext/>
              <w:spacing w:after="0" w:line="276" w:lineRule="auto"/>
              <w:rPr>
                <w:del w:id="641" w:author="Nikki Moore" w:date="2025-02-21T13:05:00Z"/>
                <w:rFonts w:ascii="Arial" w:hAnsi="Arial" w:cs="Arial"/>
                <w:sz w:val="18"/>
                <w:szCs w:val="18"/>
              </w:rPr>
            </w:pPr>
            <w:del w:id="642" w:author="Nikki Moore" w:date="2025-02-21T13:05:00Z">
              <w:r w:rsidRPr="000E27A9" w:rsidDel="00BC6402">
                <w:rPr>
                  <w:rFonts w:ascii="Arial" w:hAnsi="Arial" w:cs="Arial"/>
                  <w:sz w:val="18"/>
                  <w:szCs w:val="18"/>
                </w:rPr>
                <w:delText>Median</w:delText>
              </w:r>
            </w:del>
          </w:p>
        </w:tc>
        <w:tc>
          <w:tcPr>
            <w:tcW w:w="2268" w:type="dxa"/>
            <w:tcBorders>
              <w:top w:val="single" w:sz="4" w:space="0" w:color="auto"/>
            </w:tcBorders>
          </w:tcPr>
          <w:p w14:paraId="4E27AFD2" w14:textId="63512684" w:rsidR="007D2A01" w:rsidRPr="000E27A9" w:rsidDel="00BC6402" w:rsidRDefault="007D2A01" w:rsidP="00C316CF">
            <w:pPr>
              <w:keepNext/>
              <w:spacing w:after="0" w:line="276" w:lineRule="auto"/>
              <w:rPr>
                <w:del w:id="643" w:author="Nikki Moore" w:date="2025-02-21T13:05:00Z"/>
                <w:rFonts w:ascii="Arial" w:hAnsi="Arial" w:cs="Arial"/>
                <w:sz w:val="18"/>
                <w:szCs w:val="18"/>
              </w:rPr>
            </w:pPr>
            <w:del w:id="644"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6390E3DA" w14:textId="0BE44E18" w:rsidR="007D2A01" w:rsidRPr="0066765C" w:rsidDel="00BC6402" w:rsidRDefault="007D2A01" w:rsidP="00C316CF">
            <w:pPr>
              <w:keepNext/>
              <w:spacing w:after="0" w:line="276" w:lineRule="auto"/>
              <w:jc w:val="right"/>
              <w:rPr>
                <w:del w:id="645" w:author="Nikki Moore" w:date="2025-02-21T13:05:00Z"/>
                <w:rFonts w:ascii="Arial" w:hAnsi="Arial" w:cs="Arial"/>
                <w:sz w:val="18"/>
                <w:szCs w:val="18"/>
              </w:rPr>
            </w:pPr>
            <w:del w:id="646" w:author="Nikki Moore" w:date="2025-02-21T13:05:00Z">
              <w:r w:rsidRPr="00B9004E" w:rsidDel="00BC6402">
                <w:rPr>
                  <w:rFonts w:ascii="Arial" w:hAnsi="Arial" w:cs="Arial"/>
                  <w:sz w:val="18"/>
                  <w:szCs w:val="18"/>
                </w:rPr>
                <w:delText>0.54</w:delText>
              </w:r>
            </w:del>
          </w:p>
        </w:tc>
        <w:tc>
          <w:tcPr>
            <w:tcW w:w="698" w:type="dxa"/>
            <w:tcBorders>
              <w:top w:val="single" w:sz="4" w:space="0" w:color="auto"/>
            </w:tcBorders>
          </w:tcPr>
          <w:p w14:paraId="488216DC" w14:textId="716FA636" w:rsidR="007D2A01" w:rsidRPr="0066765C" w:rsidDel="00BC6402" w:rsidRDefault="007D2A01" w:rsidP="00C316CF">
            <w:pPr>
              <w:keepNext/>
              <w:spacing w:after="0" w:line="276" w:lineRule="auto"/>
              <w:jc w:val="right"/>
              <w:rPr>
                <w:del w:id="647" w:author="Nikki Moore" w:date="2025-02-21T13:05:00Z"/>
                <w:rFonts w:ascii="Arial" w:hAnsi="Arial" w:cs="Arial"/>
                <w:sz w:val="18"/>
                <w:szCs w:val="18"/>
              </w:rPr>
            </w:pPr>
            <w:del w:id="648" w:author="Nikki Moore" w:date="2025-02-21T13:05:00Z">
              <w:r w:rsidRPr="00B9004E" w:rsidDel="00BC6402">
                <w:rPr>
                  <w:rFonts w:ascii="Arial" w:hAnsi="Arial" w:cs="Arial"/>
                  <w:sz w:val="18"/>
                  <w:szCs w:val="18"/>
                </w:rPr>
                <w:delText>0.2</w:delText>
              </w:r>
            </w:del>
          </w:p>
        </w:tc>
        <w:tc>
          <w:tcPr>
            <w:tcW w:w="709" w:type="dxa"/>
            <w:tcBorders>
              <w:top w:val="single" w:sz="4" w:space="0" w:color="auto"/>
            </w:tcBorders>
          </w:tcPr>
          <w:p w14:paraId="41B3C8A5" w14:textId="6B5A3C54" w:rsidR="007D2A01" w:rsidRPr="0066765C" w:rsidDel="00BC6402" w:rsidRDefault="007D2A01" w:rsidP="00C316CF">
            <w:pPr>
              <w:keepNext/>
              <w:spacing w:after="0" w:line="276" w:lineRule="auto"/>
              <w:jc w:val="right"/>
              <w:rPr>
                <w:del w:id="649" w:author="Nikki Moore" w:date="2025-02-21T13:05:00Z"/>
                <w:rFonts w:ascii="Arial" w:hAnsi="Arial" w:cs="Arial"/>
                <w:sz w:val="18"/>
                <w:szCs w:val="18"/>
              </w:rPr>
            </w:pPr>
            <w:del w:id="650" w:author="Nikki Moore" w:date="2025-02-21T13:05:00Z">
              <w:r w:rsidRPr="00B9004E" w:rsidDel="00BC6402">
                <w:rPr>
                  <w:rFonts w:ascii="Arial" w:hAnsi="Arial" w:cs="Arial"/>
                  <w:sz w:val="18"/>
                  <w:szCs w:val="18"/>
                </w:rPr>
                <w:delText>2.7</w:delText>
              </w:r>
            </w:del>
          </w:p>
        </w:tc>
        <w:tc>
          <w:tcPr>
            <w:tcW w:w="851" w:type="dxa"/>
            <w:tcBorders>
              <w:top w:val="single" w:sz="4" w:space="0" w:color="auto"/>
            </w:tcBorders>
          </w:tcPr>
          <w:p w14:paraId="292529CD" w14:textId="67849090" w:rsidR="007D2A01" w:rsidRPr="0066765C" w:rsidDel="00BC6402" w:rsidRDefault="007D2A01" w:rsidP="00C316CF">
            <w:pPr>
              <w:keepNext/>
              <w:spacing w:after="0" w:line="276" w:lineRule="auto"/>
              <w:jc w:val="right"/>
              <w:rPr>
                <w:del w:id="651" w:author="Nikki Moore" w:date="2025-02-21T13:05:00Z"/>
                <w:rFonts w:ascii="Arial" w:hAnsi="Arial" w:cs="Arial"/>
                <w:sz w:val="18"/>
                <w:szCs w:val="18"/>
              </w:rPr>
            </w:pPr>
            <w:del w:id="652" w:author="Nikki Moore" w:date="2025-02-21T13:05:00Z">
              <w:r w:rsidRPr="00B9004E" w:rsidDel="00BC6402">
                <w:rPr>
                  <w:rFonts w:ascii="Arial" w:hAnsi="Arial" w:cs="Arial"/>
                  <w:sz w:val="18"/>
                  <w:szCs w:val="18"/>
                </w:rPr>
                <w:delText>0.01</w:delText>
              </w:r>
            </w:del>
          </w:p>
        </w:tc>
        <w:tc>
          <w:tcPr>
            <w:tcW w:w="567" w:type="dxa"/>
            <w:tcBorders>
              <w:top w:val="single" w:sz="4" w:space="0" w:color="auto"/>
            </w:tcBorders>
          </w:tcPr>
          <w:p w14:paraId="11C1585F" w14:textId="2B898A98" w:rsidR="007D2A01" w:rsidRPr="0066765C" w:rsidDel="00BC6402" w:rsidRDefault="007D2A01" w:rsidP="00C316CF">
            <w:pPr>
              <w:keepNext/>
              <w:spacing w:after="0" w:line="276" w:lineRule="auto"/>
              <w:jc w:val="right"/>
              <w:rPr>
                <w:del w:id="653" w:author="Nikki Moore" w:date="2025-02-21T13:05:00Z"/>
                <w:rFonts w:ascii="Arial" w:hAnsi="Arial" w:cs="Arial"/>
                <w:sz w:val="18"/>
                <w:szCs w:val="18"/>
              </w:rPr>
            </w:pPr>
            <w:del w:id="654" w:author="Nikki Moore" w:date="2025-02-21T13:05:00Z">
              <w:r w:rsidRPr="00B9004E" w:rsidDel="00BC6402">
                <w:rPr>
                  <w:rFonts w:ascii="Arial" w:hAnsi="Arial" w:cs="Arial"/>
                  <w:sz w:val="18"/>
                  <w:szCs w:val="18"/>
                </w:rPr>
                <w:delText>0.1</w:delText>
              </w:r>
            </w:del>
          </w:p>
        </w:tc>
        <w:tc>
          <w:tcPr>
            <w:tcW w:w="421" w:type="dxa"/>
            <w:tcBorders>
              <w:top w:val="single" w:sz="4" w:space="0" w:color="auto"/>
            </w:tcBorders>
          </w:tcPr>
          <w:p w14:paraId="4167DF25" w14:textId="7110A4C2" w:rsidR="007D2A01" w:rsidRPr="0066765C" w:rsidDel="00BC6402" w:rsidRDefault="007D2A01" w:rsidP="00C316CF">
            <w:pPr>
              <w:keepNext/>
              <w:spacing w:after="0" w:line="276" w:lineRule="auto"/>
              <w:jc w:val="right"/>
              <w:rPr>
                <w:del w:id="655" w:author="Nikki Moore" w:date="2025-02-21T13:05:00Z"/>
                <w:rFonts w:ascii="Arial" w:hAnsi="Arial" w:cs="Arial"/>
                <w:sz w:val="18"/>
                <w:szCs w:val="18"/>
              </w:rPr>
            </w:pPr>
            <w:del w:id="656" w:author="Nikki Moore" w:date="2025-02-21T13:05:00Z">
              <w:r w:rsidRPr="00B9004E" w:rsidDel="00BC6402">
                <w:rPr>
                  <w:rFonts w:ascii="Arial" w:hAnsi="Arial" w:cs="Arial"/>
                  <w:sz w:val="18"/>
                  <w:szCs w:val="18"/>
                </w:rPr>
                <w:delText>418</w:delText>
              </w:r>
            </w:del>
          </w:p>
        </w:tc>
        <w:tc>
          <w:tcPr>
            <w:tcW w:w="241" w:type="dxa"/>
            <w:tcBorders>
              <w:top w:val="single" w:sz="4" w:space="0" w:color="auto"/>
            </w:tcBorders>
          </w:tcPr>
          <w:p w14:paraId="48E875D8" w14:textId="1E9FE83E" w:rsidR="007D2A01" w:rsidRPr="0066765C" w:rsidDel="00BC6402" w:rsidRDefault="007D2A01" w:rsidP="00C316CF">
            <w:pPr>
              <w:keepNext/>
              <w:spacing w:after="0" w:line="276" w:lineRule="auto"/>
              <w:jc w:val="right"/>
              <w:rPr>
                <w:del w:id="657" w:author="Nikki Moore" w:date="2025-02-21T13:05:00Z"/>
                <w:rFonts w:ascii="Arial" w:hAnsi="Arial" w:cs="Arial"/>
                <w:sz w:val="18"/>
                <w:szCs w:val="18"/>
              </w:rPr>
            </w:pPr>
            <w:del w:id="658" w:author="Nikki Moore" w:date="2025-02-21T13:05:00Z">
              <w:r w:rsidRPr="00B9004E" w:rsidDel="00BC6402">
                <w:rPr>
                  <w:rFonts w:ascii="Arial" w:hAnsi="Arial" w:cs="Arial"/>
                  <w:sz w:val="18"/>
                  <w:szCs w:val="18"/>
                </w:rPr>
                <w:delText>4</w:delText>
              </w:r>
            </w:del>
          </w:p>
        </w:tc>
        <w:tc>
          <w:tcPr>
            <w:tcW w:w="897" w:type="dxa"/>
            <w:tcBorders>
              <w:top w:val="single" w:sz="4" w:space="0" w:color="auto"/>
            </w:tcBorders>
          </w:tcPr>
          <w:p w14:paraId="18FDAC6C" w14:textId="6A08C359" w:rsidR="007D2A01" w:rsidRPr="0066765C" w:rsidDel="00BC6402" w:rsidRDefault="007D2A01" w:rsidP="00C316CF">
            <w:pPr>
              <w:keepNext/>
              <w:spacing w:after="0" w:line="276" w:lineRule="auto"/>
              <w:jc w:val="right"/>
              <w:rPr>
                <w:del w:id="659" w:author="Nikki Moore" w:date="2025-02-21T13:05:00Z"/>
                <w:rFonts w:ascii="Arial" w:hAnsi="Arial" w:cs="Arial"/>
                <w:sz w:val="18"/>
                <w:szCs w:val="18"/>
              </w:rPr>
            </w:pPr>
            <w:del w:id="660" w:author="Nikki Moore" w:date="2025-02-21T13:05:00Z">
              <w:r w:rsidRPr="00B9004E" w:rsidDel="00BC6402">
                <w:rPr>
                  <w:rFonts w:ascii="Arial" w:hAnsi="Arial" w:cs="Arial"/>
                  <w:sz w:val="18"/>
                  <w:szCs w:val="18"/>
                </w:rPr>
                <w:delText>-1088.2</w:delText>
              </w:r>
            </w:del>
          </w:p>
        </w:tc>
        <w:tc>
          <w:tcPr>
            <w:tcW w:w="850" w:type="dxa"/>
            <w:tcBorders>
              <w:top w:val="single" w:sz="4" w:space="0" w:color="auto"/>
            </w:tcBorders>
          </w:tcPr>
          <w:p w14:paraId="56CC739D" w14:textId="0F3B15E1" w:rsidR="007D2A01" w:rsidRPr="0066765C" w:rsidDel="00BC6402" w:rsidRDefault="007D2A01" w:rsidP="00C316CF">
            <w:pPr>
              <w:keepNext/>
              <w:spacing w:after="0" w:line="276" w:lineRule="auto"/>
              <w:jc w:val="right"/>
              <w:rPr>
                <w:del w:id="661" w:author="Nikki Moore" w:date="2025-02-21T13:05:00Z"/>
                <w:rFonts w:ascii="Arial" w:hAnsi="Arial" w:cs="Arial"/>
                <w:sz w:val="18"/>
                <w:szCs w:val="18"/>
              </w:rPr>
            </w:pPr>
            <w:del w:id="662" w:author="Nikki Moore" w:date="2025-02-21T13:05:00Z">
              <w:r w:rsidRPr="00B9004E" w:rsidDel="00BC6402">
                <w:rPr>
                  <w:rFonts w:ascii="Arial" w:hAnsi="Arial" w:cs="Arial"/>
                  <w:sz w:val="18"/>
                  <w:szCs w:val="18"/>
                </w:rPr>
                <w:delText>2184.5</w:delText>
              </w:r>
            </w:del>
          </w:p>
        </w:tc>
        <w:tc>
          <w:tcPr>
            <w:tcW w:w="709" w:type="dxa"/>
            <w:tcBorders>
              <w:top w:val="single" w:sz="4" w:space="0" w:color="auto"/>
              <w:right w:val="single" w:sz="4" w:space="0" w:color="auto"/>
            </w:tcBorders>
          </w:tcPr>
          <w:p w14:paraId="7C7C39B4" w14:textId="20254FB8" w:rsidR="007D2A01" w:rsidRPr="0066765C" w:rsidDel="00BC6402" w:rsidRDefault="007D2A01" w:rsidP="00C316CF">
            <w:pPr>
              <w:keepNext/>
              <w:spacing w:after="0" w:line="276" w:lineRule="auto"/>
              <w:jc w:val="right"/>
              <w:rPr>
                <w:del w:id="663" w:author="Nikki Moore" w:date="2025-02-21T13:05:00Z"/>
                <w:rFonts w:ascii="Arial" w:hAnsi="Arial" w:cs="Arial"/>
                <w:sz w:val="18"/>
                <w:szCs w:val="18"/>
              </w:rPr>
            </w:pPr>
            <w:del w:id="664" w:author="Nikki Moore" w:date="2025-02-21T13:05:00Z">
              <w:r w:rsidRPr="00B9004E" w:rsidDel="00BC6402">
                <w:rPr>
                  <w:rFonts w:ascii="Arial" w:hAnsi="Arial" w:cs="Arial"/>
                  <w:sz w:val="18"/>
                  <w:szCs w:val="18"/>
                </w:rPr>
                <w:delText>8.11</w:delText>
              </w:r>
            </w:del>
          </w:p>
        </w:tc>
      </w:tr>
      <w:tr w:rsidR="007D2A01" w:rsidRPr="000E27A9" w:rsidDel="00BC6402" w14:paraId="75B43B84" w14:textId="0533722E" w:rsidTr="00C316CF">
        <w:trPr>
          <w:cantSplit/>
          <w:trHeight w:val="257"/>
          <w:jc w:val="center"/>
          <w:del w:id="665" w:author="Nikki Moore" w:date="2025-02-21T13:05:00Z"/>
        </w:trPr>
        <w:tc>
          <w:tcPr>
            <w:tcW w:w="1555" w:type="dxa"/>
            <w:vMerge/>
            <w:tcBorders>
              <w:left w:val="single" w:sz="4" w:space="0" w:color="auto"/>
            </w:tcBorders>
          </w:tcPr>
          <w:p w14:paraId="6256ADBA" w14:textId="31401C79" w:rsidR="007D2A01" w:rsidRPr="000E27A9" w:rsidDel="00BC6402" w:rsidRDefault="007D2A01" w:rsidP="00C316CF">
            <w:pPr>
              <w:keepNext/>
              <w:spacing w:after="0" w:line="276" w:lineRule="auto"/>
              <w:rPr>
                <w:del w:id="666" w:author="Nikki Moore" w:date="2025-02-21T13:05:00Z"/>
                <w:rFonts w:ascii="Arial" w:hAnsi="Arial" w:cs="Arial"/>
                <w:sz w:val="18"/>
                <w:szCs w:val="18"/>
              </w:rPr>
            </w:pPr>
          </w:p>
        </w:tc>
        <w:tc>
          <w:tcPr>
            <w:tcW w:w="1285" w:type="dxa"/>
          </w:tcPr>
          <w:p w14:paraId="3253933C" w14:textId="0391204F" w:rsidR="007D2A01" w:rsidDel="00BC6402" w:rsidRDefault="007D2A01" w:rsidP="00C316CF">
            <w:pPr>
              <w:keepNext/>
              <w:spacing w:after="0" w:line="276" w:lineRule="auto"/>
              <w:rPr>
                <w:del w:id="667" w:author="Nikki Moore" w:date="2025-02-21T13:05:00Z"/>
                <w:rFonts w:ascii="Arial" w:hAnsi="Arial" w:cs="Arial"/>
                <w:sz w:val="18"/>
                <w:szCs w:val="18"/>
              </w:rPr>
            </w:pPr>
          </w:p>
        </w:tc>
        <w:tc>
          <w:tcPr>
            <w:tcW w:w="1276" w:type="dxa"/>
          </w:tcPr>
          <w:p w14:paraId="4B443665" w14:textId="71911BB6" w:rsidR="007D2A01" w:rsidRPr="000E27A9" w:rsidDel="00BC6402" w:rsidRDefault="007D2A01" w:rsidP="00C316CF">
            <w:pPr>
              <w:keepNext/>
              <w:spacing w:after="0" w:line="276" w:lineRule="auto"/>
              <w:rPr>
                <w:del w:id="668" w:author="Nikki Moore" w:date="2025-02-21T13:05:00Z"/>
                <w:rFonts w:ascii="Arial" w:hAnsi="Arial" w:cs="Arial"/>
                <w:sz w:val="18"/>
                <w:szCs w:val="18"/>
              </w:rPr>
            </w:pPr>
          </w:p>
        </w:tc>
        <w:tc>
          <w:tcPr>
            <w:tcW w:w="2268" w:type="dxa"/>
          </w:tcPr>
          <w:p w14:paraId="12E7931E" w14:textId="626F0E62" w:rsidR="007D2A01" w:rsidRPr="000E27A9" w:rsidDel="00BC6402" w:rsidRDefault="007D2A01" w:rsidP="00C316CF">
            <w:pPr>
              <w:keepNext/>
              <w:spacing w:after="0" w:line="276" w:lineRule="auto"/>
              <w:rPr>
                <w:del w:id="669" w:author="Nikki Moore" w:date="2025-02-21T13:05:00Z"/>
                <w:rFonts w:ascii="Arial" w:hAnsi="Arial" w:cs="Arial"/>
                <w:sz w:val="18"/>
                <w:szCs w:val="18"/>
              </w:rPr>
            </w:pPr>
            <w:del w:id="670" w:author="Nikki Moore" w:date="2025-02-21T13:05:00Z">
              <w:r w:rsidRPr="000E27A9" w:rsidDel="00BC6402">
                <w:rPr>
                  <w:rFonts w:ascii="Arial" w:hAnsi="Arial" w:cs="Arial"/>
                  <w:sz w:val="18"/>
                  <w:szCs w:val="18"/>
                </w:rPr>
                <w:delText>Potential dispersal rate</w:delText>
              </w:r>
            </w:del>
          </w:p>
        </w:tc>
        <w:tc>
          <w:tcPr>
            <w:tcW w:w="851" w:type="dxa"/>
          </w:tcPr>
          <w:p w14:paraId="590391E1" w14:textId="42F3E41C" w:rsidR="007D2A01" w:rsidRPr="00B9004E" w:rsidDel="00BC6402" w:rsidRDefault="007D2A01" w:rsidP="00C316CF">
            <w:pPr>
              <w:keepNext/>
              <w:spacing w:after="0" w:line="276" w:lineRule="auto"/>
              <w:jc w:val="right"/>
              <w:rPr>
                <w:del w:id="671" w:author="Nikki Moore" w:date="2025-02-21T13:05:00Z"/>
                <w:rFonts w:ascii="Arial" w:hAnsi="Arial" w:cs="Arial"/>
                <w:sz w:val="18"/>
                <w:szCs w:val="18"/>
              </w:rPr>
            </w:pPr>
            <w:del w:id="672" w:author="Nikki Moore" w:date="2025-02-21T13:05:00Z">
              <w:r w:rsidRPr="00B9004E" w:rsidDel="00BC6402">
                <w:rPr>
                  <w:rFonts w:ascii="Arial" w:hAnsi="Arial" w:cs="Arial"/>
                  <w:sz w:val="18"/>
                  <w:szCs w:val="18"/>
                </w:rPr>
                <w:delText>0</w:delText>
              </w:r>
            </w:del>
          </w:p>
        </w:tc>
        <w:tc>
          <w:tcPr>
            <w:tcW w:w="698" w:type="dxa"/>
          </w:tcPr>
          <w:p w14:paraId="7900567A" w14:textId="36A1B033" w:rsidR="007D2A01" w:rsidRPr="00B9004E" w:rsidDel="00BC6402" w:rsidRDefault="007D2A01" w:rsidP="00C316CF">
            <w:pPr>
              <w:keepNext/>
              <w:spacing w:after="0" w:line="276" w:lineRule="auto"/>
              <w:jc w:val="right"/>
              <w:rPr>
                <w:del w:id="673" w:author="Nikki Moore" w:date="2025-02-21T13:05:00Z"/>
                <w:rFonts w:ascii="Arial" w:hAnsi="Arial" w:cs="Arial"/>
                <w:sz w:val="18"/>
                <w:szCs w:val="18"/>
              </w:rPr>
            </w:pPr>
            <w:del w:id="674" w:author="Nikki Moore" w:date="2025-02-21T13:05:00Z">
              <w:r w:rsidRPr="00B9004E" w:rsidDel="00BC6402">
                <w:rPr>
                  <w:rFonts w:ascii="Arial" w:hAnsi="Arial" w:cs="Arial"/>
                  <w:sz w:val="18"/>
                  <w:szCs w:val="18"/>
                </w:rPr>
                <w:delText>0</w:delText>
              </w:r>
            </w:del>
          </w:p>
        </w:tc>
        <w:tc>
          <w:tcPr>
            <w:tcW w:w="709" w:type="dxa"/>
          </w:tcPr>
          <w:p w14:paraId="1D027C2F" w14:textId="0F9CC3E7" w:rsidR="007D2A01" w:rsidRPr="00B9004E" w:rsidDel="00BC6402" w:rsidRDefault="007D2A01" w:rsidP="00C316CF">
            <w:pPr>
              <w:keepNext/>
              <w:spacing w:after="0" w:line="276" w:lineRule="auto"/>
              <w:jc w:val="right"/>
              <w:rPr>
                <w:del w:id="675" w:author="Nikki Moore" w:date="2025-02-21T13:05:00Z"/>
                <w:rFonts w:ascii="Arial" w:hAnsi="Arial" w:cs="Arial"/>
                <w:sz w:val="18"/>
                <w:szCs w:val="18"/>
              </w:rPr>
            </w:pPr>
            <w:del w:id="676" w:author="Nikki Moore" w:date="2025-02-21T13:05:00Z">
              <w:r w:rsidRPr="00B9004E" w:rsidDel="00BC6402">
                <w:rPr>
                  <w:rFonts w:ascii="Arial" w:hAnsi="Arial" w:cs="Arial"/>
                  <w:sz w:val="18"/>
                  <w:szCs w:val="18"/>
                </w:rPr>
                <w:delText>-0.36</w:delText>
              </w:r>
            </w:del>
          </w:p>
        </w:tc>
        <w:tc>
          <w:tcPr>
            <w:tcW w:w="851" w:type="dxa"/>
          </w:tcPr>
          <w:p w14:paraId="0362E647" w14:textId="7C97F9C6" w:rsidR="007D2A01" w:rsidRPr="00B9004E" w:rsidDel="00BC6402" w:rsidRDefault="007D2A01" w:rsidP="00C316CF">
            <w:pPr>
              <w:keepNext/>
              <w:spacing w:after="0" w:line="276" w:lineRule="auto"/>
              <w:jc w:val="right"/>
              <w:rPr>
                <w:del w:id="677" w:author="Nikki Moore" w:date="2025-02-21T13:05:00Z"/>
                <w:rFonts w:ascii="Arial" w:hAnsi="Arial" w:cs="Arial"/>
                <w:sz w:val="18"/>
                <w:szCs w:val="18"/>
              </w:rPr>
            </w:pPr>
            <w:del w:id="678" w:author="Nikki Moore" w:date="2025-02-21T13:05:00Z">
              <w:r w:rsidRPr="00B9004E" w:rsidDel="00BC6402">
                <w:rPr>
                  <w:rFonts w:ascii="Arial" w:hAnsi="Arial" w:cs="Arial"/>
                  <w:sz w:val="18"/>
                  <w:szCs w:val="18"/>
                </w:rPr>
                <w:delText>0.72</w:delText>
              </w:r>
            </w:del>
          </w:p>
        </w:tc>
        <w:tc>
          <w:tcPr>
            <w:tcW w:w="567" w:type="dxa"/>
          </w:tcPr>
          <w:p w14:paraId="0428E50C" w14:textId="6D561AFC" w:rsidR="007D2A01" w:rsidRPr="00B9004E" w:rsidDel="00BC6402" w:rsidRDefault="007D2A01" w:rsidP="00C316CF">
            <w:pPr>
              <w:keepNext/>
              <w:spacing w:after="0" w:line="276" w:lineRule="auto"/>
              <w:jc w:val="right"/>
              <w:rPr>
                <w:del w:id="679" w:author="Nikki Moore" w:date="2025-02-21T13:05:00Z"/>
                <w:rFonts w:ascii="Arial" w:hAnsi="Arial" w:cs="Arial"/>
                <w:sz w:val="18"/>
                <w:szCs w:val="18"/>
              </w:rPr>
            </w:pPr>
          </w:p>
        </w:tc>
        <w:tc>
          <w:tcPr>
            <w:tcW w:w="421" w:type="dxa"/>
          </w:tcPr>
          <w:p w14:paraId="2FE7BA21" w14:textId="1B5631B5" w:rsidR="007D2A01" w:rsidRPr="00B9004E" w:rsidDel="00BC6402" w:rsidRDefault="007D2A01" w:rsidP="00C316CF">
            <w:pPr>
              <w:keepNext/>
              <w:spacing w:after="0" w:line="276" w:lineRule="auto"/>
              <w:jc w:val="right"/>
              <w:rPr>
                <w:del w:id="680" w:author="Nikki Moore" w:date="2025-02-21T13:05:00Z"/>
                <w:rFonts w:ascii="Arial" w:hAnsi="Arial" w:cs="Arial"/>
                <w:sz w:val="18"/>
                <w:szCs w:val="18"/>
              </w:rPr>
            </w:pPr>
          </w:p>
        </w:tc>
        <w:tc>
          <w:tcPr>
            <w:tcW w:w="241" w:type="dxa"/>
          </w:tcPr>
          <w:p w14:paraId="67DC4360" w14:textId="54BD9F7B" w:rsidR="007D2A01" w:rsidRPr="00B9004E" w:rsidDel="00BC6402" w:rsidRDefault="007D2A01" w:rsidP="00C316CF">
            <w:pPr>
              <w:keepNext/>
              <w:spacing w:after="0" w:line="276" w:lineRule="auto"/>
              <w:jc w:val="right"/>
              <w:rPr>
                <w:del w:id="681" w:author="Nikki Moore" w:date="2025-02-21T13:05:00Z"/>
                <w:rFonts w:ascii="Arial" w:hAnsi="Arial" w:cs="Arial"/>
                <w:sz w:val="18"/>
                <w:szCs w:val="18"/>
              </w:rPr>
            </w:pPr>
          </w:p>
        </w:tc>
        <w:tc>
          <w:tcPr>
            <w:tcW w:w="897" w:type="dxa"/>
          </w:tcPr>
          <w:p w14:paraId="0811AD58" w14:textId="099C0A67" w:rsidR="007D2A01" w:rsidRPr="00B9004E" w:rsidDel="00BC6402" w:rsidRDefault="007D2A01" w:rsidP="00C316CF">
            <w:pPr>
              <w:keepNext/>
              <w:spacing w:after="0" w:line="276" w:lineRule="auto"/>
              <w:jc w:val="right"/>
              <w:rPr>
                <w:del w:id="682" w:author="Nikki Moore" w:date="2025-02-21T13:05:00Z"/>
                <w:rFonts w:ascii="Arial" w:hAnsi="Arial" w:cs="Arial"/>
                <w:sz w:val="18"/>
                <w:szCs w:val="18"/>
              </w:rPr>
            </w:pPr>
          </w:p>
        </w:tc>
        <w:tc>
          <w:tcPr>
            <w:tcW w:w="850" w:type="dxa"/>
          </w:tcPr>
          <w:p w14:paraId="2933B8ED" w14:textId="4247C74B" w:rsidR="007D2A01" w:rsidRPr="00B9004E" w:rsidDel="00BC6402" w:rsidRDefault="007D2A01" w:rsidP="00C316CF">
            <w:pPr>
              <w:keepNext/>
              <w:spacing w:after="0" w:line="276" w:lineRule="auto"/>
              <w:jc w:val="right"/>
              <w:rPr>
                <w:del w:id="683" w:author="Nikki Moore" w:date="2025-02-21T13:05:00Z"/>
                <w:rFonts w:ascii="Arial" w:hAnsi="Arial" w:cs="Arial"/>
                <w:sz w:val="18"/>
                <w:szCs w:val="18"/>
              </w:rPr>
            </w:pPr>
          </w:p>
        </w:tc>
        <w:tc>
          <w:tcPr>
            <w:tcW w:w="709" w:type="dxa"/>
            <w:tcBorders>
              <w:right w:val="single" w:sz="4" w:space="0" w:color="auto"/>
            </w:tcBorders>
          </w:tcPr>
          <w:p w14:paraId="404A192A" w14:textId="56B552B9" w:rsidR="007D2A01" w:rsidRPr="00B9004E" w:rsidDel="00BC6402" w:rsidRDefault="007D2A01" w:rsidP="00C316CF">
            <w:pPr>
              <w:keepNext/>
              <w:spacing w:after="0" w:line="276" w:lineRule="auto"/>
              <w:jc w:val="right"/>
              <w:rPr>
                <w:del w:id="684" w:author="Nikki Moore" w:date="2025-02-21T13:05:00Z"/>
                <w:rFonts w:ascii="Arial" w:hAnsi="Arial" w:cs="Arial"/>
                <w:sz w:val="18"/>
                <w:szCs w:val="18"/>
              </w:rPr>
            </w:pPr>
          </w:p>
        </w:tc>
      </w:tr>
      <w:tr w:rsidR="007D2A01" w:rsidRPr="000E27A9" w:rsidDel="00BC6402" w14:paraId="16795E01" w14:textId="64C0767F" w:rsidTr="00C316CF">
        <w:trPr>
          <w:cantSplit/>
          <w:trHeight w:val="257"/>
          <w:jc w:val="center"/>
          <w:del w:id="685" w:author="Nikki Moore" w:date="2025-02-21T13:05:00Z"/>
        </w:trPr>
        <w:tc>
          <w:tcPr>
            <w:tcW w:w="1555" w:type="dxa"/>
            <w:vMerge/>
            <w:tcBorders>
              <w:left w:val="single" w:sz="4" w:space="0" w:color="auto"/>
              <w:bottom w:val="single" w:sz="4" w:space="0" w:color="auto"/>
            </w:tcBorders>
          </w:tcPr>
          <w:p w14:paraId="1E5C404D" w14:textId="21B00290" w:rsidR="007D2A01" w:rsidRPr="000E27A9" w:rsidDel="00BC6402" w:rsidRDefault="007D2A01" w:rsidP="00C316CF">
            <w:pPr>
              <w:keepNext/>
              <w:spacing w:after="0" w:line="276" w:lineRule="auto"/>
              <w:rPr>
                <w:del w:id="686" w:author="Nikki Moore" w:date="2025-02-21T13:05:00Z"/>
                <w:rFonts w:ascii="Arial" w:hAnsi="Arial" w:cs="Arial"/>
                <w:sz w:val="18"/>
                <w:szCs w:val="18"/>
              </w:rPr>
            </w:pPr>
          </w:p>
        </w:tc>
        <w:tc>
          <w:tcPr>
            <w:tcW w:w="1285" w:type="dxa"/>
            <w:tcBorders>
              <w:bottom w:val="single" w:sz="4" w:space="0" w:color="auto"/>
            </w:tcBorders>
          </w:tcPr>
          <w:p w14:paraId="541B7B80" w14:textId="785F1C76" w:rsidR="007D2A01" w:rsidDel="00BC6402" w:rsidRDefault="007D2A01" w:rsidP="00C316CF">
            <w:pPr>
              <w:keepNext/>
              <w:spacing w:after="0" w:line="276" w:lineRule="auto"/>
              <w:rPr>
                <w:del w:id="687" w:author="Nikki Moore" w:date="2025-02-21T13:05:00Z"/>
                <w:rFonts w:ascii="Arial" w:hAnsi="Arial" w:cs="Arial"/>
                <w:sz w:val="18"/>
                <w:szCs w:val="18"/>
              </w:rPr>
            </w:pPr>
          </w:p>
        </w:tc>
        <w:tc>
          <w:tcPr>
            <w:tcW w:w="1276" w:type="dxa"/>
            <w:tcBorders>
              <w:bottom w:val="single" w:sz="4" w:space="0" w:color="auto"/>
            </w:tcBorders>
          </w:tcPr>
          <w:p w14:paraId="3D5DB9D0" w14:textId="73D3C603" w:rsidR="007D2A01" w:rsidRPr="000E27A9" w:rsidDel="00BC6402" w:rsidRDefault="007D2A01" w:rsidP="00C316CF">
            <w:pPr>
              <w:keepNext/>
              <w:spacing w:after="0" w:line="276" w:lineRule="auto"/>
              <w:rPr>
                <w:del w:id="688" w:author="Nikki Moore" w:date="2025-02-21T13:05:00Z"/>
                <w:rFonts w:ascii="Arial" w:hAnsi="Arial" w:cs="Arial"/>
                <w:sz w:val="18"/>
                <w:szCs w:val="18"/>
              </w:rPr>
            </w:pPr>
          </w:p>
        </w:tc>
        <w:tc>
          <w:tcPr>
            <w:tcW w:w="2268" w:type="dxa"/>
            <w:tcBorders>
              <w:bottom w:val="single" w:sz="4" w:space="0" w:color="auto"/>
            </w:tcBorders>
          </w:tcPr>
          <w:p w14:paraId="4FAE3202" w14:textId="71115C8B" w:rsidR="007D2A01" w:rsidRPr="000E27A9" w:rsidDel="00BC6402" w:rsidRDefault="007D2A01" w:rsidP="00C316CF">
            <w:pPr>
              <w:keepNext/>
              <w:spacing w:after="0" w:line="276" w:lineRule="auto"/>
              <w:rPr>
                <w:del w:id="689" w:author="Nikki Moore" w:date="2025-02-21T13:05:00Z"/>
                <w:rFonts w:ascii="Arial" w:hAnsi="Arial" w:cs="Arial"/>
                <w:sz w:val="18"/>
                <w:szCs w:val="18"/>
              </w:rPr>
            </w:pPr>
            <w:del w:id="690" w:author="Nikki Moore" w:date="2025-02-21T13:05:00Z">
              <w:r w:rsidRPr="000E27A9" w:rsidDel="00BC6402">
                <w:rPr>
                  <w:rFonts w:ascii="Arial" w:hAnsi="Arial" w:cs="Arial"/>
                  <w:sz w:val="18"/>
                  <w:szCs w:val="18"/>
                </w:rPr>
                <w:delText>Velocity of climate change</w:delText>
              </w:r>
            </w:del>
          </w:p>
        </w:tc>
        <w:tc>
          <w:tcPr>
            <w:tcW w:w="851" w:type="dxa"/>
            <w:tcBorders>
              <w:bottom w:val="single" w:sz="4" w:space="0" w:color="auto"/>
            </w:tcBorders>
          </w:tcPr>
          <w:p w14:paraId="68C16192" w14:textId="37010A27" w:rsidR="007D2A01" w:rsidRPr="00B9004E" w:rsidDel="00BC6402" w:rsidRDefault="007D2A01" w:rsidP="00C316CF">
            <w:pPr>
              <w:keepNext/>
              <w:spacing w:after="0" w:line="276" w:lineRule="auto"/>
              <w:jc w:val="right"/>
              <w:rPr>
                <w:del w:id="691" w:author="Nikki Moore" w:date="2025-02-21T13:05:00Z"/>
                <w:rFonts w:ascii="Arial" w:hAnsi="Arial" w:cs="Arial"/>
                <w:sz w:val="18"/>
                <w:szCs w:val="18"/>
              </w:rPr>
            </w:pPr>
            <w:del w:id="692" w:author="Nikki Moore" w:date="2025-02-21T13:05:00Z">
              <w:r w:rsidRPr="00B9004E" w:rsidDel="00BC6402">
                <w:rPr>
                  <w:rFonts w:ascii="Arial" w:hAnsi="Arial" w:cs="Arial"/>
                  <w:sz w:val="18"/>
                  <w:szCs w:val="18"/>
                </w:rPr>
                <w:delText>0.47</w:delText>
              </w:r>
            </w:del>
          </w:p>
        </w:tc>
        <w:tc>
          <w:tcPr>
            <w:tcW w:w="698" w:type="dxa"/>
            <w:tcBorders>
              <w:bottom w:val="single" w:sz="4" w:space="0" w:color="auto"/>
            </w:tcBorders>
          </w:tcPr>
          <w:p w14:paraId="5DC91EFD" w14:textId="200F5291" w:rsidR="007D2A01" w:rsidRPr="00B9004E" w:rsidDel="00BC6402" w:rsidRDefault="007D2A01" w:rsidP="00C316CF">
            <w:pPr>
              <w:keepNext/>
              <w:spacing w:after="0" w:line="276" w:lineRule="auto"/>
              <w:jc w:val="right"/>
              <w:rPr>
                <w:del w:id="693" w:author="Nikki Moore" w:date="2025-02-21T13:05:00Z"/>
                <w:rFonts w:ascii="Arial" w:hAnsi="Arial" w:cs="Arial"/>
                <w:sz w:val="18"/>
                <w:szCs w:val="18"/>
              </w:rPr>
            </w:pPr>
            <w:del w:id="694" w:author="Nikki Moore" w:date="2025-02-21T13:05:00Z">
              <w:r w:rsidRPr="00B9004E" w:rsidDel="00BC6402">
                <w:rPr>
                  <w:rFonts w:ascii="Arial" w:hAnsi="Arial" w:cs="Arial"/>
                  <w:sz w:val="18"/>
                  <w:szCs w:val="18"/>
                </w:rPr>
                <w:delText>0.07</w:delText>
              </w:r>
            </w:del>
          </w:p>
        </w:tc>
        <w:tc>
          <w:tcPr>
            <w:tcW w:w="709" w:type="dxa"/>
            <w:tcBorders>
              <w:bottom w:val="single" w:sz="4" w:space="0" w:color="auto"/>
            </w:tcBorders>
          </w:tcPr>
          <w:p w14:paraId="07B6C0E8" w14:textId="3EDE464B" w:rsidR="007D2A01" w:rsidRPr="00B9004E" w:rsidDel="00BC6402" w:rsidRDefault="007D2A01" w:rsidP="00C316CF">
            <w:pPr>
              <w:keepNext/>
              <w:spacing w:after="0" w:line="276" w:lineRule="auto"/>
              <w:jc w:val="right"/>
              <w:rPr>
                <w:del w:id="695" w:author="Nikki Moore" w:date="2025-02-21T13:05:00Z"/>
                <w:rFonts w:ascii="Arial" w:hAnsi="Arial" w:cs="Arial"/>
                <w:sz w:val="18"/>
                <w:szCs w:val="18"/>
              </w:rPr>
            </w:pPr>
            <w:del w:id="696" w:author="Nikki Moore" w:date="2025-02-21T13:05:00Z">
              <w:r w:rsidRPr="00B9004E" w:rsidDel="00BC6402">
                <w:rPr>
                  <w:rFonts w:ascii="Arial" w:hAnsi="Arial" w:cs="Arial"/>
                  <w:sz w:val="18"/>
                  <w:szCs w:val="18"/>
                </w:rPr>
                <w:delText>6.58</w:delText>
              </w:r>
            </w:del>
          </w:p>
        </w:tc>
        <w:tc>
          <w:tcPr>
            <w:tcW w:w="851" w:type="dxa"/>
            <w:tcBorders>
              <w:bottom w:val="single" w:sz="4" w:space="0" w:color="auto"/>
            </w:tcBorders>
          </w:tcPr>
          <w:p w14:paraId="09133477" w14:textId="370B878D" w:rsidR="007D2A01" w:rsidRPr="00B9004E" w:rsidDel="00BC6402" w:rsidRDefault="007D2A01" w:rsidP="00C316CF">
            <w:pPr>
              <w:keepNext/>
              <w:spacing w:after="0" w:line="276" w:lineRule="auto"/>
              <w:jc w:val="right"/>
              <w:rPr>
                <w:del w:id="697" w:author="Nikki Moore" w:date="2025-02-21T13:05:00Z"/>
                <w:rFonts w:ascii="Arial" w:hAnsi="Arial" w:cs="Arial"/>
                <w:sz w:val="18"/>
                <w:szCs w:val="18"/>
              </w:rPr>
            </w:pPr>
            <w:del w:id="698" w:author="Nikki Moore" w:date="2025-02-21T13:05:00Z">
              <w:r w:rsidRPr="00B9004E" w:rsidDel="00BC6402">
                <w:rPr>
                  <w:rFonts w:ascii="Arial" w:hAnsi="Arial" w:cs="Arial"/>
                  <w:sz w:val="18"/>
                  <w:szCs w:val="18"/>
                </w:rPr>
                <w:delText>0</w:delText>
              </w:r>
            </w:del>
          </w:p>
        </w:tc>
        <w:tc>
          <w:tcPr>
            <w:tcW w:w="567" w:type="dxa"/>
            <w:tcBorders>
              <w:bottom w:val="single" w:sz="4" w:space="0" w:color="auto"/>
            </w:tcBorders>
          </w:tcPr>
          <w:p w14:paraId="40D064D7" w14:textId="505C0935" w:rsidR="007D2A01" w:rsidRPr="00B9004E" w:rsidDel="00BC6402" w:rsidRDefault="007D2A01" w:rsidP="00C316CF">
            <w:pPr>
              <w:keepNext/>
              <w:spacing w:after="0" w:line="276" w:lineRule="auto"/>
              <w:jc w:val="right"/>
              <w:rPr>
                <w:del w:id="699" w:author="Nikki Moore" w:date="2025-02-21T13:05:00Z"/>
                <w:rFonts w:ascii="Arial" w:hAnsi="Arial" w:cs="Arial"/>
                <w:sz w:val="18"/>
                <w:szCs w:val="18"/>
              </w:rPr>
            </w:pPr>
          </w:p>
        </w:tc>
        <w:tc>
          <w:tcPr>
            <w:tcW w:w="421" w:type="dxa"/>
            <w:tcBorders>
              <w:bottom w:val="single" w:sz="4" w:space="0" w:color="auto"/>
            </w:tcBorders>
          </w:tcPr>
          <w:p w14:paraId="15B95B02" w14:textId="75DA200D" w:rsidR="007D2A01" w:rsidRPr="00B9004E" w:rsidDel="00BC6402" w:rsidRDefault="007D2A01" w:rsidP="00C316CF">
            <w:pPr>
              <w:keepNext/>
              <w:spacing w:after="0" w:line="276" w:lineRule="auto"/>
              <w:jc w:val="right"/>
              <w:rPr>
                <w:del w:id="700" w:author="Nikki Moore" w:date="2025-02-21T13:05:00Z"/>
                <w:rFonts w:ascii="Arial" w:hAnsi="Arial" w:cs="Arial"/>
                <w:sz w:val="18"/>
                <w:szCs w:val="18"/>
              </w:rPr>
            </w:pPr>
          </w:p>
        </w:tc>
        <w:tc>
          <w:tcPr>
            <w:tcW w:w="241" w:type="dxa"/>
            <w:tcBorders>
              <w:bottom w:val="single" w:sz="4" w:space="0" w:color="auto"/>
            </w:tcBorders>
          </w:tcPr>
          <w:p w14:paraId="02E51979" w14:textId="4C0C7ED8" w:rsidR="007D2A01" w:rsidRPr="00B9004E" w:rsidDel="00BC6402" w:rsidRDefault="007D2A01" w:rsidP="00C316CF">
            <w:pPr>
              <w:keepNext/>
              <w:spacing w:after="0" w:line="276" w:lineRule="auto"/>
              <w:jc w:val="right"/>
              <w:rPr>
                <w:del w:id="701" w:author="Nikki Moore" w:date="2025-02-21T13:05:00Z"/>
                <w:rFonts w:ascii="Arial" w:hAnsi="Arial" w:cs="Arial"/>
                <w:sz w:val="18"/>
                <w:szCs w:val="18"/>
              </w:rPr>
            </w:pPr>
          </w:p>
        </w:tc>
        <w:tc>
          <w:tcPr>
            <w:tcW w:w="897" w:type="dxa"/>
            <w:tcBorders>
              <w:bottom w:val="single" w:sz="4" w:space="0" w:color="auto"/>
            </w:tcBorders>
          </w:tcPr>
          <w:p w14:paraId="2A0EDDD9" w14:textId="166B0282" w:rsidR="007D2A01" w:rsidRPr="00B9004E" w:rsidDel="00BC6402" w:rsidRDefault="007D2A01" w:rsidP="00C316CF">
            <w:pPr>
              <w:keepNext/>
              <w:spacing w:after="0" w:line="276" w:lineRule="auto"/>
              <w:jc w:val="right"/>
              <w:rPr>
                <w:del w:id="702" w:author="Nikki Moore" w:date="2025-02-21T13:05:00Z"/>
                <w:rFonts w:ascii="Arial" w:hAnsi="Arial" w:cs="Arial"/>
                <w:sz w:val="18"/>
                <w:szCs w:val="18"/>
              </w:rPr>
            </w:pPr>
          </w:p>
        </w:tc>
        <w:tc>
          <w:tcPr>
            <w:tcW w:w="850" w:type="dxa"/>
            <w:tcBorders>
              <w:bottom w:val="single" w:sz="4" w:space="0" w:color="auto"/>
            </w:tcBorders>
          </w:tcPr>
          <w:p w14:paraId="17618BBA" w14:textId="224BE722" w:rsidR="007D2A01" w:rsidRPr="00B9004E" w:rsidDel="00BC6402" w:rsidRDefault="007D2A01" w:rsidP="00C316CF">
            <w:pPr>
              <w:keepNext/>
              <w:spacing w:after="0" w:line="276" w:lineRule="auto"/>
              <w:jc w:val="right"/>
              <w:rPr>
                <w:del w:id="703" w:author="Nikki Moore" w:date="2025-02-21T13:05:00Z"/>
                <w:rFonts w:ascii="Arial" w:hAnsi="Arial" w:cs="Arial"/>
                <w:sz w:val="18"/>
                <w:szCs w:val="18"/>
              </w:rPr>
            </w:pPr>
          </w:p>
        </w:tc>
        <w:tc>
          <w:tcPr>
            <w:tcW w:w="709" w:type="dxa"/>
            <w:tcBorders>
              <w:bottom w:val="single" w:sz="4" w:space="0" w:color="auto"/>
              <w:right w:val="single" w:sz="4" w:space="0" w:color="auto"/>
            </w:tcBorders>
          </w:tcPr>
          <w:p w14:paraId="143A2A67" w14:textId="54EEB5C7" w:rsidR="007D2A01" w:rsidRPr="00B9004E" w:rsidDel="00BC6402" w:rsidRDefault="007D2A01" w:rsidP="00C316CF">
            <w:pPr>
              <w:keepNext/>
              <w:spacing w:after="0" w:line="276" w:lineRule="auto"/>
              <w:jc w:val="right"/>
              <w:rPr>
                <w:del w:id="704" w:author="Nikki Moore" w:date="2025-02-21T13:05:00Z"/>
                <w:rFonts w:ascii="Arial" w:hAnsi="Arial" w:cs="Arial"/>
                <w:sz w:val="18"/>
                <w:szCs w:val="18"/>
              </w:rPr>
            </w:pPr>
          </w:p>
        </w:tc>
      </w:tr>
      <w:tr w:rsidR="007D2A01" w:rsidRPr="000E27A9" w:rsidDel="00BC6402" w14:paraId="14A54BCD" w14:textId="1C8150A1" w:rsidTr="00C316CF">
        <w:trPr>
          <w:cantSplit/>
          <w:trHeight w:val="257"/>
          <w:jc w:val="center"/>
          <w:del w:id="705" w:author="Nikki Moore" w:date="2025-02-21T13:05:00Z"/>
        </w:trPr>
        <w:tc>
          <w:tcPr>
            <w:tcW w:w="1555" w:type="dxa"/>
            <w:vMerge w:val="restart"/>
            <w:tcBorders>
              <w:top w:val="single" w:sz="4" w:space="0" w:color="auto"/>
              <w:left w:val="single" w:sz="4" w:space="0" w:color="auto"/>
            </w:tcBorders>
          </w:tcPr>
          <w:p w14:paraId="491802C3" w14:textId="4A7B169C" w:rsidR="007D2A01" w:rsidRPr="000E27A9" w:rsidDel="00BC6402" w:rsidRDefault="007D2A01" w:rsidP="00C316CF">
            <w:pPr>
              <w:keepNext/>
              <w:spacing w:after="0" w:line="276" w:lineRule="auto"/>
              <w:rPr>
                <w:del w:id="706" w:author="Nikki Moore" w:date="2025-02-21T13:05:00Z"/>
                <w:rFonts w:ascii="Arial" w:hAnsi="Arial" w:cs="Arial"/>
                <w:sz w:val="18"/>
                <w:szCs w:val="18"/>
              </w:rPr>
            </w:pPr>
            <w:del w:id="707" w:author="Nikki Moore" w:date="2025-02-21T13:05:00Z">
              <w:r w:rsidRPr="000E27A9" w:rsidDel="00BC6402">
                <w:rPr>
                  <w:rFonts w:ascii="Arial" w:hAnsi="Arial" w:cs="Arial"/>
                  <w:sz w:val="18"/>
                  <w:szCs w:val="18"/>
                </w:rPr>
                <w:delText>Potential dispersal rate</w:delText>
              </w:r>
              <w:r w:rsidDel="00BC6402">
                <w:rPr>
                  <w:rFonts w:ascii="Arial" w:hAnsi="Arial" w:cs="Arial"/>
                  <w:sz w:val="18"/>
                  <w:szCs w:val="18"/>
                </w:rPr>
                <w:delText>: additive</w:delText>
              </w:r>
            </w:del>
          </w:p>
        </w:tc>
        <w:tc>
          <w:tcPr>
            <w:tcW w:w="1285" w:type="dxa"/>
            <w:tcBorders>
              <w:top w:val="single" w:sz="4" w:space="0" w:color="auto"/>
            </w:tcBorders>
          </w:tcPr>
          <w:p w14:paraId="392EC7BC" w14:textId="1CB380A9" w:rsidR="007D2A01" w:rsidDel="00BC6402" w:rsidRDefault="007D2A01" w:rsidP="00C316CF">
            <w:pPr>
              <w:keepNext/>
              <w:spacing w:after="0" w:line="276" w:lineRule="auto"/>
              <w:rPr>
                <w:del w:id="708" w:author="Nikki Moore" w:date="2025-02-21T13:05:00Z"/>
                <w:rFonts w:ascii="Arial" w:hAnsi="Arial" w:cs="Arial"/>
                <w:sz w:val="18"/>
                <w:szCs w:val="18"/>
              </w:rPr>
            </w:pPr>
            <w:del w:id="709" w:author="Nikki Moore" w:date="2025-02-21T13:05:00Z">
              <w:r w:rsidRPr="000E27A9" w:rsidDel="00BC6402">
                <w:rPr>
                  <w:rFonts w:ascii="Arial" w:hAnsi="Arial" w:cs="Arial"/>
                  <w:sz w:val="18"/>
                  <w:szCs w:val="18"/>
                </w:rPr>
                <w:delText>Mean</w:delText>
              </w:r>
            </w:del>
          </w:p>
        </w:tc>
        <w:tc>
          <w:tcPr>
            <w:tcW w:w="1276" w:type="dxa"/>
            <w:tcBorders>
              <w:top w:val="single" w:sz="4" w:space="0" w:color="auto"/>
            </w:tcBorders>
          </w:tcPr>
          <w:p w14:paraId="52B1496B" w14:textId="2C5A5EC9" w:rsidR="007D2A01" w:rsidDel="00BC6402" w:rsidRDefault="007D2A01" w:rsidP="00C316CF">
            <w:pPr>
              <w:keepNext/>
              <w:spacing w:after="0" w:line="276" w:lineRule="auto"/>
              <w:rPr>
                <w:del w:id="710" w:author="Nikki Moore" w:date="2025-02-21T13:05:00Z"/>
                <w:rFonts w:ascii="Arial" w:hAnsi="Arial" w:cs="Arial"/>
                <w:sz w:val="18"/>
                <w:szCs w:val="18"/>
              </w:rPr>
            </w:pPr>
            <w:del w:id="711" w:author="Nikki Moore" w:date="2025-02-21T13:05:00Z">
              <w:r w:rsidDel="00BC6402">
                <w:rPr>
                  <w:rFonts w:ascii="Arial" w:hAnsi="Arial" w:cs="Arial"/>
                  <w:sz w:val="18"/>
                  <w:szCs w:val="18"/>
                </w:rPr>
                <w:delText>Max</w:delText>
              </w:r>
            </w:del>
          </w:p>
        </w:tc>
        <w:tc>
          <w:tcPr>
            <w:tcW w:w="2268" w:type="dxa"/>
            <w:tcBorders>
              <w:top w:val="single" w:sz="4" w:space="0" w:color="auto"/>
            </w:tcBorders>
          </w:tcPr>
          <w:p w14:paraId="765A6AB4" w14:textId="078EE89D" w:rsidR="007D2A01" w:rsidRPr="000E27A9" w:rsidDel="00BC6402" w:rsidRDefault="007D2A01" w:rsidP="00C316CF">
            <w:pPr>
              <w:keepNext/>
              <w:spacing w:after="0" w:line="276" w:lineRule="auto"/>
              <w:rPr>
                <w:del w:id="712" w:author="Nikki Moore" w:date="2025-02-21T13:05:00Z"/>
                <w:rFonts w:ascii="Arial" w:hAnsi="Arial" w:cs="Arial"/>
                <w:sz w:val="18"/>
                <w:szCs w:val="18"/>
              </w:rPr>
            </w:pPr>
            <w:del w:id="713"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05BC7D9F" w14:textId="6175A0D8" w:rsidR="007D2A01" w:rsidRPr="00B9004E" w:rsidDel="00BC6402" w:rsidRDefault="007D2A01" w:rsidP="00C316CF">
            <w:pPr>
              <w:keepNext/>
              <w:spacing w:after="0" w:line="276" w:lineRule="auto"/>
              <w:jc w:val="right"/>
              <w:rPr>
                <w:del w:id="714" w:author="Nikki Moore" w:date="2025-02-21T13:05:00Z"/>
                <w:rFonts w:ascii="Arial" w:hAnsi="Arial" w:cs="Arial"/>
                <w:sz w:val="18"/>
                <w:szCs w:val="18"/>
              </w:rPr>
            </w:pPr>
            <w:del w:id="715" w:author="Nikki Moore" w:date="2025-02-21T13:05:00Z">
              <w:r w:rsidRPr="0056311D" w:rsidDel="00BC6402">
                <w:rPr>
                  <w:rFonts w:ascii="Arial" w:hAnsi="Arial" w:cs="Arial"/>
                  <w:sz w:val="18"/>
                  <w:szCs w:val="18"/>
                </w:rPr>
                <w:delText>0.53</w:delText>
              </w:r>
            </w:del>
          </w:p>
        </w:tc>
        <w:tc>
          <w:tcPr>
            <w:tcW w:w="698" w:type="dxa"/>
            <w:tcBorders>
              <w:top w:val="single" w:sz="4" w:space="0" w:color="auto"/>
            </w:tcBorders>
          </w:tcPr>
          <w:p w14:paraId="2B2BE48D" w14:textId="7133339F" w:rsidR="007D2A01" w:rsidRPr="00B9004E" w:rsidDel="00BC6402" w:rsidRDefault="007D2A01" w:rsidP="00C316CF">
            <w:pPr>
              <w:keepNext/>
              <w:spacing w:after="0" w:line="276" w:lineRule="auto"/>
              <w:jc w:val="right"/>
              <w:rPr>
                <w:del w:id="716" w:author="Nikki Moore" w:date="2025-02-21T13:05:00Z"/>
                <w:rFonts w:ascii="Arial" w:hAnsi="Arial" w:cs="Arial"/>
                <w:sz w:val="18"/>
                <w:szCs w:val="18"/>
              </w:rPr>
            </w:pPr>
            <w:del w:id="717" w:author="Nikki Moore" w:date="2025-02-21T13:05:00Z">
              <w:r w:rsidRPr="0056311D" w:rsidDel="00BC6402">
                <w:rPr>
                  <w:rFonts w:ascii="Arial" w:hAnsi="Arial" w:cs="Arial"/>
                  <w:sz w:val="18"/>
                  <w:szCs w:val="18"/>
                </w:rPr>
                <w:delText>0.2</w:delText>
              </w:r>
            </w:del>
          </w:p>
        </w:tc>
        <w:tc>
          <w:tcPr>
            <w:tcW w:w="709" w:type="dxa"/>
            <w:tcBorders>
              <w:top w:val="single" w:sz="4" w:space="0" w:color="auto"/>
            </w:tcBorders>
          </w:tcPr>
          <w:p w14:paraId="4DEBBA02" w14:textId="28B61361" w:rsidR="007D2A01" w:rsidRPr="00B9004E" w:rsidDel="00BC6402" w:rsidRDefault="007D2A01" w:rsidP="00C316CF">
            <w:pPr>
              <w:keepNext/>
              <w:spacing w:after="0" w:line="276" w:lineRule="auto"/>
              <w:jc w:val="right"/>
              <w:rPr>
                <w:del w:id="718" w:author="Nikki Moore" w:date="2025-02-21T13:05:00Z"/>
                <w:rFonts w:ascii="Arial" w:hAnsi="Arial" w:cs="Arial"/>
                <w:sz w:val="18"/>
                <w:szCs w:val="18"/>
              </w:rPr>
            </w:pPr>
            <w:del w:id="719" w:author="Nikki Moore" w:date="2025-02-21T13:05:00Z">
              <w:r w:rsidRPr="0056311D" w:rsidDel="00BC6402">
                <w:rPr>
                  <w:rFonts w:ascii="Arial" w:hAnsi="Arial" w:cs="Arial"/>
                  <w:sz w:val="18"/>
                  <w:szCs w:val="18"/>
                </w:rPr>
                <w:delText>2.69</w:delText>
              </w:r>
            </w:del>
          </w:p>
        </w:tc>
        <w:tc>
          <w:tcPr>
            <w:tcW w:w="851" w:type="dxa"/>
            <w:tcBorders>
              <w:top w:val="single" w:sz="4" w:space="0" w:color="auto"/>
            </w:tcBorders>
          </w:tcPr>
          <w:p w14:paraId="674BAED3" w14:textId="0F3E91AA" w:rsidR="007D2A01" w:rsidRPr="00B9004E" w:rsidDel="00BC6402" w:rsidRDefault="007D2A01" w:rsidP="00C316CF">
            <w:pPr>
              <w:keepNext/>
              <w:spacing w:after="0" w:line="276" w:lineRule="auto"/>
              <w:jc w:val="right"/>
              <w:rPr>
                <w:del w:id="720" w:author="Nikki Moore" w:date="2025-02-21T13:05:00Z"/>
                <w:rFonts w:ascii="Arial" w:hAnsi="Arial" w:cs="Arial"/>
                <w:sz w:val="18"/>
                <w:szCs w:val="18"/>
              </w:rPr>
            </w:pPr>
            <w:del w:id="721" w:author="Nikki Moore" w:date="2025-02-21T13:05:00Z">
              <w:r w:rsidRPr="0056311D" w:rsidDel="00BC6402">
                <w:rPr>
                  <w:rFonts w:ascii="Arial" w:hAnsi="Arial" w:cs="Arial"/>
                  <w:sz w:val="18"/>
                  <w:szCs w:val="18"/>
                </w:rPr>
                <w:delText>0.01</w:delText>
              </w:r>
            </w:del>
          </w:p>
        </w:tc>
        <w:tc>
          <w:tcPr>
            <w:tcW w:w="567" w:type="dxa"/>
            <w:tcBorders>
              <w:top w:val="single" w:sz="4" w:space="0" w:color="auto"/>
            </w:tcBorders>
          </w:tcPr>
          <w:p w14:paraId="5D7EB529" w14:textId="7B533B84" w:rsidR="007D2A01" w:rsidRPr="00B9004E" w:rsidDel="00BC6402" w:rsidRDefault="007D2A01" w:rsidP="00C316CF">
            <w:pPr>
              <w:keepNext/>
              <w:spacing w:after="0" w:line="276" w:lineRule="auto"/>
              <w:jc w:val="right"/>
              <w:rPr>
                <w:del w:id="722" w:author="Nikki Moore" w:date="2025-02-21T13:05:00Z"/>
                <w:rFonts w:ascii="Arial" w:hAnsi="Arial" w:cs="Arial"/>
                <w:sz w:val="18"/>
                <w:szCs w:val="18"/>
              </w:rPr>
            </w:pPr>
            <w:del w:id="723" w:author="Nikki Moore" w:date="2025-02-21T13:05:00Z">
              <w:r w:rsidRPr="0056311D" w:rsidDel="00BC6402">
                <w:rPr>
                  <w:rFonts w:ascii="Arial" w:hAnsi="Arial" w:cs="Arial"/>
                  <w:sz w:val="18"/>
                  <w:szCs w:val="18"/>
                </w:rPr>
                <w:delText>0.1</w:delText>
              </w:r>
            </w:del>
          </w:p>
        </w:tc>
        <w:tc>
          <w:tcPr>
            <w:tcW w:w="421" w:type="dxa"/>
            <w:tcBorders>
              <w:top w:val="single" w:sz="4" w:space="0" w:color="auto"/>
            </w:tcBorders>
          </w:tcPr>
          <w:p w14:paraId="60F8BDEF" w14:textId="1FD8C82D" w:rsidR="007D2A01" w:rsidRPr="00B9004E" w:rsidDel="00BC6402" w:rsidRDefault="007D2A01" w:rsidP="00C316CF">
            <w:pPr>
              <w:keepNext/>
              <w:spacing w:after="0" w:line="276" w:lineRule="auto"/>
              <w:jc w:val="right"/>
              <w:rPr>
                <w:del w:id="724" w:author="Nikki Moore" w:date="2025-02-21T13:05:00Z"/>
                <w:rFonts w:ascii="Arial" w:hAnsi="Arial" w:cs="Arial"/>
                <w:sz w:val="18"/>
                <w:szCs w:val="18"/>
              </w:rPr>
            </w:pPr>
            <w:del w:id="725" w:author="Nikki Moore" w:date="2025-02-21T13:05:00Z">
              <w:r w:rsidRPr="0056311D" w:rsidDel="00BC6402">
                <w:rPr>
                  <w:rFonts w:ascii="Arial" w:hAnsi="Arial" w:cs="Arial"/>
                  <w:sz w:val="18"/>
                  <w:szCs w:val="18"/>
                </w:rPr>
                <w:delText>418</w:delText>
              </w:r>
            </w:del>
          </w:p>
        </w:tc>
        <w:tc>
          <w:tcPr>
            <w:tcW w:w="241" w:type="dxa"/>
            <w:tcBorders>
              <w:top w:val="single" w:sz="4" w:space="0" w:color="auto"/>
            </w:tcBorders>
          </w:tcPr>
          <w:p w14:paraId="419B6413" w14:textId="1C467E24" w:rsidR="007D2A01" w:rsidRPr="00B9004E" w:rsidDel="00BC6402" w:rsidRDefault="007D2A01" w:rsidP="00C316CF">
            <w:pPr>
              <w:keepNext/>
              <w:spacing w:after="0" w:line="276" w:lineRule="auto"/>
              <w:jc w:val="right"/>
              <w:rPr>
                <w:del w:id="726" w:author="Nikki Moore" w:date="2025-02-21T13:05:00Z"/>
                <w:rFonts w:ascii="Arial" w:hAnsi="Arial" w:cs="Arial"/>
                <w:sz w:val="18"/>
                <w:szCs w:val="18"/>
              </w:rPr>
            </w:pPr>
            <w:del w:id="727" w:author="Nikki Moore" w:date="2025-02-21T13:05:00Z">
              <w:r w:rsidRPr="0056311D" w:rsidDel="00BC6402">
                <w:rPr>
                  <w:rFonts w:ascii="Arial" w:hAnsi="Arial" w:cs="Arial"/>
                  <w:sz w:val="18"/>
                  <w:szCs w:val="18"/>
                </w:rPr>
                <w:delText>4</w:delText>
              </w:r>
            </w:del>
          </w:p>
        </w:tc>
        <w:tc>
          <w:tcPr>
            <w:tcW w:w="897" w:type="dxa"/>
            <w:tcBorders>
              <w:top w:val="single" w:sz="4" w:space="0" w:color="auto"/>
            </w:tcBorders>
          </w:tcPr>
          <w:p w14:paraId="015AF61D" w14:textId="632A8228" w:rsidR="007D2A01" w:rsidRPr="00B9004E" w:rsidDel="00BC6402" w:rsidRDefault="007D2A01" w:rsidP="00C316CF">
            <w:pPr>
              <w:keepNext/>
              <w:spacing w:after="0" w:line="276" w:lineRule="auto"/>
              <w:jc w:val="right"/>
              <w:rPr>
                <w:del w:id="728" w:author="Nikki Moore" w:date="2025-02-21T13:05:00Z"/>
                <w:rFonts w:ascii="Arial" w:hAnsi="Arial" w:cs="Arial"/>
                <w:sz w:val="18"/>
                <w:szCs w:val="18"/>
              </w:rPr>
            </w:pPr>
            <w:del w:id="729" w:author="Nikki Moore" w:date="2025-02-21T13:05:00Z">
              <w:r w:rsidRPr="0056311D" w:rsidDel="00BC6402">
                <w:rPr>
                  <w:rFonts w:ascii="Arial" w:hAnsi="Arial" w:cs="Arial"/>
                  <w:sz w:val="18"/>
                  <w:szCs w:val="18"/>
                </w:rPr>
                <w:delText>-1088.24</w:delText>
              </w:r>
            </w:del>
          </w:p>
        </w:tc>
        <w:tc>
          <w:tcPr>
            <w:tcW w:w="850" w:type="dxa"/>
            <w:tcBorders>
              <w:top w:val="single" w:sz="4" w:space="0" w:color="auto"/>
            </w:tcBorders>
          </w:tcPr>
          <w:p w14:paraId="19A05569" w14:textId="7E1201FE" w:rsidR="007D2A01" w:rsidRPr="00B9004E" w:rsidDel="00BC6402" w:rsidRDefault="007D2A01" w:rsidP="00C316CF">
            <w:pPr>
              <w:keepNext/>
              <w:spacing w:after="0" w:line="276" w:lineRule="auto"/>
              <w:jc w:val="right"/>
              <w:rPr>
                <w:del w:id="730" w:author="Nikki Moore" w:date="2025-02-21T13:05:00Z"/>
                <w:rFonts w:ascii="Arial" w:hAnsi="Arial" w:cs="Arial"/>
                <w:sz w:val="18"/>
                <w:szCs w:val="18"/>
              </w:rPr>
            </w:pPr>
            <w:del w:id="731" w:author="Nikki Moore" w:date="2025-02-21T13:05:00Z">
              <w:r w:rsidRPr="0056311D" w:rsidDel="00BC6402">
                <w:rPr>
                  <w:rFonts w:ascii="Arial" w:hAnsi="Arial" w:cs="Arial"/>
                  <w:sz w:val="18"/>
                  <w:szCs w:val="18"/>
                </w:rPr>
                <w:delText>2184.57</w:delText>
              </w:r>
            </w:del>
          </w:p>
        </w:tc>
        <w:tc>
          <w:tcPr>
            <w:tcW w:w="709" w:type="dxa"/>
            <w:tcBorders>
              <w:top w:val="single" w:sz="4" w:space="0" w:color="auto"/>
              <w:right w:val="single" w:sz="4" w:space="0" w:color="auto"/>
            </w:tcBorders>
          </w:tcPr>
          <w:p w14:paraId="36F94A54" w14:textId="16CEF45D" w:rsidR="007D2A01" w:rsidRPr="00B9004E" w:rsidDel="00BC6402" w:rsidRDefault="007D2A01" w:rsidP="00C316CF">
            <w:pPr>
              <w:keepNext/>
              <w:spacing w:after="0" w:line="276" w:lineRule="auto"/>
              <w:jc w:val="right"/>
              <w:rPr>
                <w:del w:id="732" w:author="Nikki Moore" w:date="2025-02-21T13:05:00Z"/>
                <w:rFonts w:ascii="Arial" w:hAnsi="Arial" w:cs="Arial"/>
                <w:sz w:val="18"/>
                <w:szCs w:val="18"/>
              </w:rPr>
            </w:pPr>
            <w:del w:id="733" w:author="Nikki Moore" w:date="2025-02-21T13:05:00Z">
              <w:r w:rsidRPr="0056311D" w:rsidDel="00BC6402">
                <w:rPr>
                  <w:rFonts w:ascii="Arial" w:hAnsi="Arial" w:cs="Arial"/>
                  <w:sz w:val="18"/>
                  <w:szCs w:val="18"/>
                </w:rPr>
                <w:delText>8.18</w:delText>
              </w:r>
            </w:del>
          </w:p>
        </w:tc>
      </w:tr>
      <w:tr w:rsidR="007D2A01" w:rsidRPr="000E27A9" w:rsidDel="00BC6402" w14:paraId="4D45AC33" w14:textId="1B5E4444" w:rsidTr="00C316CF">
        <w:trPr>
          <w:cantSplit/>
          <w:trHeight w:val="257"/>
          <w:jc w:val="center"/>
          <w:del w:id="734" w:author="Nikki Moore" w:date="2025-02-21T13:05:00Z"/>
        </w:trPr>
        <w:tc>
          <w:tcPr>
            <w:tcW w:w="1555" w:type="dxa"/>
            <w:vMerge/>
            <w:tcBorders>
              <w:left w:val="single" w:sz="4" w:space="0" w:color="auto"/>
            </w:tcBorders>
          </w:tcPr>
          <w:p w14:paraId="2459BA03" w14:textId="27FEF6D9" w:rsidR="007D2A01" w:rsidRPr="000E27A9" w:rsidDel="00BC6402" w:rsidRDefault="007D2A01" w:rsidP="00C316CF">
            <w:pPr>
              <w:keepNext/>
              <w:spacing w:after="0" w:line="276" w:lineRule="auto"/>
              <w:rPr>
                <w:del w:id="735" w:author="Nikki Moore" w:date="2025-02-21T13:05:00Z"/>
                <w:rFonts w:ascii="Arial" w:hAnsi="Arial" w:cs="Arial"/>
                <w:sz w:val="18"/>
                <w:szCs w:val="18"/>
              </w:rPr>
            </w:pPr>
          </w:p>
        </w:tc>
        <w:tc>
          <w:tcPr>
            <w:tcW w:w="1285" w:type="dxa"/>
          </w:tcPr>
          <w:p w14:paraId="2141C3F5" w14:textId="7B50ABCF" w:rsidR="007D2A01" w:rsidRPr="000E27A9" w:rsidDel="00BC6402" w:rsidRDefault="007D2A01" w:rsidP="00C316CF">
            <w:pPr>
              <w:keepNext/>
              <w:spacing w:after="0" w:line="276" w:lineRule="auto"/>
              <w:rPr>
                <w:del w:id="736" w:author="Nikki Moore" w:date="2025-02-21T13:05:00Z"/>
                <w:rFonts w:ascii="Arial" w:hAnsi="Arial" w:cs="Arial"/>
                <w:sz w:val="18"/>
                <w:szCs w:val="18"/>
              </w:rPr>
            </w:pPr>
          </w:p>
        </w:tc>
        <w:tc>
          <w:tcPr>
            <w:tcW w:w="1276" w:type="dxa"/>
          </w:tcPr>
          <w:p w14:paraId="730750B0" w14:textId="60DC2141" w:rsidR="007D2A01" w:rsidRPr="000E27A9" w:rsidDel="00BC6402" w:rsidRDefault="007D2A01" w:rsidP="00C316CF">
            <w:pPr>
              <w:keepNext/>
              <w:spacing w:after="0" w:line="276" w:lineRule="auto"/>
              <w:rPr>
                <w:del w:id="737" w:author="Nikki Moore" w:date="2025-02-21T13:05:00Z"/>
                <w:rFonts w:ascii="Arial" w:hAnsi="Arial" w:cs="Arial"/>
                <w:sz w:val="18"/>
                <w:szCs w:val="18"/>
              </w:rPr>
            </w:pPr>
          </w:p>
        </w:tc>
        <w:tc>
          <w:tcPr>
            <w:tcW w:w="2268" w:type="dxa"/>
          </w:tcPr>
          <w:p w14:paraId="7AAF6319" w14:textId="7DDBAD34" w:rsidR="007D2A01" w:rsidRPr="000E27A9" w:rsidDel="00BC6402" w:rsidRDefault="007D2A01" w:rsidP="00C316CF">
            <w:pPr>
              <w:keepNext/>
              <w:spacing w:after="0" w:line="276" w:lineRule="auto"/>
              <w:rPr>
                <w:del w:id="738" w:author="Nikki Moore" w:date="2025-02-21T13:05:00Z"/>
                <w:rFonts w:ascii="Arial" w:hAnsi="Arial" w:cs="Arial"/>
                <w:sz w:val="18"/>
                <w:szCs w:val="18"/>
              </w:rPr>
            </w:pPr>
            <w:del w:id="739" w:author="Nikki Moore" w:date="2025-02-21T13:05:00Z">
              <w:r w:rsidRPr="000E27A9" w:rsidDel="00BC6402">
                <w:rPr>
                  <w:rFonts w:ascii="Arial" w:hAnsi="Arial" w:cs="Arial"/>
                  <w:sz w:val="18"/>
                  <w:szCs w:val="18"/>
                </w:rPr>
                <w:delText>Potential dispersal rate</w:delText>
              </w:r>
            </w:del>
          </w:p>
        </w:tc>
        <w:tc>
          <w:tcPr>
            <w:tcW w:w="851" w:type="dxa"/>
          </w:tcPr>
          <w:p w14:paraId="3579BD54" w14:textId="1BFC7292" w:rsidR="007D2A01" w:rsidRPr="0056311D" w:rsidDel="00BC6402" w:rsidRDefault="007D2A01" w:rsidP="00C316CF">
            <w:pPr>
              <w:keepNext/>
              <w:spacing w:after="0" w:line="276" w:lineRule="auto"/>
              <w:jc w:val="right"/>
              <w:rPr>
                <w:del w:id="740" w:author="Nikki Moore" w:date="2025-02-21T13:05:00Z"/>
                <w:rFonts w:ascii="Arial" w:hAnsi="Arial" w:cs="Arial"/>
                <w:sz w:val="18"/>
                <w:szCs w:val="18"/>
              </w:rPr>
            </w:pPr>
            <w:del w:id="741" w:author="Nikki Moore" w:date="2025-02-21T13:05:00Z">
              <w:r w:rsidRPr="0056311D" w:rsidDel="00BC6402">
                <w:rPr>
                  <w:rFonts w:ascii="Arial" w:hAnsi="Arial" w:cs="Arial"/>
                  <w:sz w:val="18"/>
                  <w:szCs w:val="18"/>
                </w:rPr>
                <w:delText>0</w:delText>
              </w:r>
            </w:del>
          </w:p>
        </w:tc>
        <w:tc>
          <w:tcPr>
            <w:tcW w:w="698" w:type="dxa"/>
          </w:tcPr>
          <w:p w14:paraId="1A61141D" w14:textId="01B14C7D" w:rsidR="007D2A01" w:rsidRPr="0056311D" w:rsidDel="00BC6402" w:rsidRDefault="007D2A01" w:rsidP="00C316CF">
            <w:pPr>
              <w:keepNext/>
              <w:spacing w:after="0" w:line="276" w:lineRule="auto"/>
              <w:jc w:val="right"/>
              <w:rPr>
                <w:del w:id="742" w:author="Nikki Moore" w:date="2025-02-21T13:05:00Z"/>
                <w:rFonts w:ascii="Arial" w:hAnsi="Arial" w:cs="Arial"/>
                <w:sz w:val="18"/>
                <w:szCs w:val="18"/>
              </w:rPr>
            </w:pPr>
            <w:del w:id="743" w:author="Nikki Moore" w:date="2025-02-21T13:05:00Z">
              <w:r w:rsidRPr="0056311D" w:rsidDel="00BC6402">
                <w:rPr>
                  <w:rFonts w:ascii="Arial" w:hAnsi="Arial" w:cs="Arial"/>
                  <w:sz w:val="18"/>
                  <w:szCs w:val="18"/>
                </w:rPr>
                <w:delText>0</w:delText>
              </w:r>
            </w:del>
          </w:p>
        </w:tc>
        <w:tc>
          <w:tcPr>
            <w:tcW w:w="709" w:type="dxa"/>
          </w:tcPr>
          <w:p w14:paraId="194D52C9" w14:textId="0DC2B232" w:rsidR="007D2A01" w:rsidRPr="0056311D" w:rsidDel="00BC6402" w:rsidRDefault="007D2A01" w:rsidP="00C316CF">
            <w:pPr>
              <w:keepNext/>
              <w:spacing w:after="0" w:line="276" w:lineRule="auto"/>
              <w:jc w:val="right"/>
              <w:rPr>
                <w:del w:id="744" w:author="Nikki Moore" w:date="2025-02-21T13:05:00Z"/>
                <w:rFonts w:ascii="Arial" w:hAnsi="Arial" w:cs="Arial"/>
                <w:sz w:val="18"/>
                <w:szCs w:val="18"/>
              </w:rPr>
            </w:pPr>
            <w:del w:id="745" w:author="Nikki Moore" w:date="2025-02-21T13:05:00Z">
              <w:r w:rsidRPr="0056311D" w:rsidDel="00BC6402">
                <w:rPr>
                  <w:rFonts w:ascii="Arial" w:hAnsi="Arial" w:cs="Arial"/>
                  <w:sz w:val="18"/>
                  <w:szCs w:val="18"/>
                </w:rPr>
                <w:delText>-0.25</w:delText>
              </w:r>
            </w:del>
          </w:p>
        </w:tc>
        <w:tc>
          <w:tcPr>
            <w:tcW w:w="851" w:type="dxa"/>
          </w:tcPr>
          <w:p w14:paraId="466DAFFA" w14:textId="48004FAF" w:rsidR="007D2A01" w:rsidRPr="0056311D" w:rsidDel="00BC6402" w:rsidRDefault="007D2A01" w:rsidP="00C316CF">
            <w:pPr>
              <w:keepNext/>
              <w:spacing w:after="0" w:line="276" w:lineRule="auto"/>
              <w:jc w:val="right"/>
              <w:rPr>
                <w:del w:id="746" w:author="Nikki Moore" w:date="2025-02-21T13:05:00Z"/>
                <w:rFonts w:ascii="Arial" w:hAnsi="Arial" w:cs="Arial"/>
                <w:sz w:val="18"/>
                <w:szCs w:val="18"/>
              </w:rPr>
            </w:pPr>
            <w:del w:id="747" w:author="Nikki Moore" w:date="2025-02-21T13:05:00Z">
              <w:r w:rsidRPr="0056311D" w:rsidDel="00BC6402">
                <w:rPr>
                  <w:rFonts w:ascii="Arial" w:hAnsi="Arial" w:cs="Arial"/>
                  <w:sz w:val="18"/>
                  <w:szCs w:val="18"/>
                </w:rPr>
                <w:delText>0.8</w:delText>
              </w:r>
            </w:del>
          </w:p>
        </w:tc>
        <w:tc>
          <w:tcPr>
            <w:tcW w:w="567" w:type="dxa"/>
          </w:tcPr>
          <w:p w14:paraId="7904E42E" w14:textId="4EFDC52D" w:rsidR="007D2A01" w:rsidRPr="0056311D" w:rsidDel="00BC6402" w:rsidRDefault="007D2A01" w:rsidP="00C316CF">
            <w:pPr>
              <w:keepNext/>
              <w:spacing w:after="0" w:line="276" w:lineRule="auto"/>
              <w:jc w:val="right"/>
              <w:rPr>
                <w:del w:id="748" w:author="Nikki Moore" w:date="2025-02-21T13:05:00Z"/>
                <w:rFonts w:ascii="Arial" w:hAnsi="Arial" w:cs="Arial"/>
                <w:sz w:val="18"/>
                <w:szCs w:val="18"/>
              </w:rPr>
            </w:pPr>
          </w:p>
        </w:tc>
        <w:tc>
          <w:tcPr>
            <w:tcW w:w="421" w:type="dxa"/>
          </w:tcPr>
          <w:p w14:paraId="4BB2BB29" w14:textId="78823FD0" w:rsidR="007D2A01" w:rsidRPr="0056311D" w:rsidDel="00BC6402" w:rsidRDefault="007D2A01" w:rsidP="00C316CF">
            <w:pPr>
              <w:keepNext/>
              <w:spacing w:after="0" w:line="276" w:lineRule="auto"/>
              <w:jc w:val="right"/>
              <w:rPr>
                <w:del w:id="749" w:author="Nikki Moore" w:date="2025-02-21T13:05:00Z"/>
                <w:rFonts w:ascii="Arial" w:hAnsi="Arial" w:cs="Arial"/>
                <w:sz w:val="18"/>
                <w:szCs w:val="18"/>
              </w:rPr>
            </w:pPr>
          </w:p>
        </w:tc>
        <w:tc>
          <w:tcPr>
            <w:tcW w:w="241" w:type="dxa"/>
          </w:tcPr>
          <w:p w14:paraId="22C2F6E0" w14:textId="37D7010E" w:rsidR="007D2A01" w:rsidRPr="0056311D" w:rsidDel="00BC6402" w:rsidRDefault="007D2A01" w:rsidP="00C316CF">
            <w:pPr>
              <w:keepNext/>
              <w:spacing w:after="0" w:line="276" w:lineRule="auto"/>
              <w:jc w:val="right"/>
              <w:rPr>
                <w:del w:id="750" w:author="Nikki Moore" w:date="2025-02-21T13:05:00Z"/>
                <w:rFonts w:ascii="Arial" w:hAnsi="Arial" w:cs="Arial"/>
                <w:sz w:val="18"/>
                <w:szCs w:val="18"/>
              </w:rPr>
            </w:pPr>
          </w:p>
        </w:tc>
        <w:tc>
          <w:tcPr>
            <w:tcW w:w="897" w:type="dxa"/>
          </w:tcPr>
          <w:p w14:paraId="2C85C731" w14:textId="4E503E8B" w:rsidR="007D2A01" w:rsidRPr="0056311D" w:rsidDel="00BC6402" w:rsidRDefault="007D2A01" w:rsidP="00C316CF">
            <w:pPr>
              <w:keepNext/>
              <w:spacing w:after="0" w:line="276" w:lineRule="auto"/>
              <w:jc w:val="right"/>
              <w:rPr>
                <w:del w:id="751" w:author="Nikki Moore" w:date="2025-02-21T13:05:00Z"/>
                <w:rFonts w:ascii="Arial" w:hAnsi="Arial" w:cs="Arial"/>
                <w:sz w:val="18"/>
                <w:szCs w:val="18"/>
              </w:rPr>
            </w:pPr>
          </w:p>
        </w:tc>
        <w:tc>
          <w:tcPr>
            <w:tcW w:w="850" w:type="dxa"/>
          </w:tcPr>
          <w:p w14:paraId="23377825" w14:textId="777C26C5" w:rsidR="007D2A01" w:rsidRPr="0056311D" w:rsidDel="00BC6402" w:rsidRDefault="007D2A01" w:rsidP="00C316CF">
            <w:pPr>
              <w:keepNext/>
              <w:spacing w:after="0" w:line="276" w:lineRule="auto"/>
              <w:jc w:val="right"/>
              <w:rPr>
                <w:del w:id="752" w:author="Nikki Moore" w:date="2025-02-21T13:05:00Z"/>
                <w:rFonts w:ascii="Arial" w:hAnsi="Arial" w:cs="Arial"/>
                <w:sz w:val="18"/>
                <w:szCs w:val="18"/>
              </w:rPr>
            </w:pPr>
          </w:p>
        </w:tc>
        <w:tc>
          <w:tcPr>
            <w:tcW w:w="709" w:type="dxa"/>
            <w:tcBorders>
              <w:right w:val="single" w:sz="4" w:space="0" w:color="auto"/>
            </w:tcBorders>
          </w:tcPr>
          <w:p w14:paraId="2208F903" w14:textId="70E85052" w:rsidR="007D2A01" w:rsidRPr="0056311D" w:rsidDel="00BC6402" w:rsidRDefault="007D2A01" w:rsidP="00C316CF">
            <w:pPr>
              <w:keepNext/>
              <w:spacing w:after="0" w:line="276" w:lineRule="auto"/>
              <w:jc w:val="right"/>
              <w:rPr>
                <w:del w:id="753" w:author="Nikki Moore" w:date="2025-02-21T13:05:00Z"/>
                <w:rFonts w:ascii="Arial" w:hAnsi="Arial" w:cs="Arial"/>
                <w:sz w:val="18"/>
                <w:szCs w:val="18"/>
              </w:rPr>
            </w:pPr>
          </w:p>
        </w:tc>
      </w:tr>
      <w:tr w:rsidR="007D2A01" w:rsidRPr="000E27A9" w:rsidDel="00BC6402" w14:paraId="229F92B4" w14:textId="3350064D" w:rsidTr="00C316CF">
        <w:trPr>
          <w:cantSplit/>
          <w:trHeight w:val="257"/>
          <w:jc w:val="center"/>
          <w:del w:id="754" w:author="Nikki Moore" w:date="2025-02-21T13:05:00Z"/>
        </w:trPr>
        <w:tc>
          <w:tcPr>
            <w:tcW w:w="1555" w:type="dxa"/>
            <w:vMerge/>
            <w:tcBorders>
              <w:left w:val="single" w:sz="4" w:space="0" w:color="auto"/>
              <w:bottom w:val="single" w:sz="4" w:space="0" w:color="auto"/>
            </w:tcBorders>
          </w:tcPr>
          <w:p w14:paraId="04EBFEA4" w14:textId="0A6D9C87" w:rsidR="007D2A01" w:rsidRPr="000E27A9" w:rsidDel="00BC6402" w:rsidRDefault="007D2A01" w:rsidP="00C316CF">
            <w:pPr>
              <w:keepNext/>
              <w:spacing w:after="0" w:line="276" w:lineRule="auto"/>
              <w:rPr>
                <w:del w:id="755" w:author="Nikki Moore" w:date="2025-02-21T13:05:00Z"/>
                <w:rFonts w:ascii="Arial" w:hAnsi="Arial" w:cs="Arial"/>
                <w:sz w:val="18"/>
                <w:szCs w:val="18"/>
              </w:rPr>
            </w:pPr>
          </w:p>
        </w:tc>
        <w:tc>
          <w:tcPr>
            <w:tcW w:w="1285" w:type="dxa"/>
            <w:tcBorders>
              <w:bottom w:val="single" w:sz="4" w:space="0" w:color="auto"/>
            </w:tcBorders>
          </w:tcPr>
          <w:p w14:paraId="6C949272" w14:textId="2A1AA6E2" w:rsidR="007D2A01" w:rsidRPr="000E27A9" w:rsidDel="00BC6402" w:rsidRDefault="007D2A01" w:rsidP="00C316CF">
            <w:pPr>
              <w:keepNext/>
              <w:spacing w:after="0" w:line="276" w:lineRule="auto"/>
              <w:rPr>
                <w:del w:id="756" w:author="Nikki Moore" w:date="2025-02-21T13:05:00Z"/>
                <w:rFonts w:ascii="Arial" w:hAnsi="Arial" w:cs="Arial"/>
                <w:sz w:val="18"/>
                <w:szCs w:val="18"/>
              </w:rPr>
            </w:pPr>
          </w:p>
        </w:tc>
        <w:tc>
          <w:tcPr>
            <w:tcW w:w="1276" w:type="dxa"/>
            <w:tcBorders>
              <w:bottom w:val="single" w:sz="4" w:space="0" w:color="auto"/>
            </w:tcBorders>
          </w:tcPr>
          <w:p w14:paraId="1AC31A73" w14:textId="5B80FCA6" w:rsidR="007D2A01" w:rsidRPr="000E27A9" w:rsidDel="00BC6402" w:rsidRDefault="007D2A01" w:rsidP="00C316CF">
            <w:pPr>
              <w:keepNext/>
              <w:spacing w:after="0" w:line="276" w:lineRule="auto"/>
              <w:rPr>
                <w:del w:id="757" w:author="Nikki Moore" w:date="2025-02-21T13:05:00Z"/>
                <w:rFonts w:ascii="Arial" w:hAnsi="Arial" w:cs="Arial"/>
                <w:sz w:val="18"/>
                <w:szCs w:val="18"/>
              </w:rPr>
            </w:pPr>
          </w:p>
        </w:tc>
        <w:tc>
          <w:tcPr>
            <w:tcW w:w="2268" w:type="dxa"/>
            <w:tcBorders>
              <w:bottom w:val="single" w:sz="4" w:space="0" w:color="auto"/>
            </w:tcBorders>
          </w:tcPr>
          <w:p w14:paraId="49DA6B25" w14:textId="2938D9A8" w:rsidR="007D2A01" w:rsidRPr="000E27A9" w:rsidDel="00BC6402" w:rsidRDefault="007D2A01" w:rsidP="00C316CF">
            <w:pPr>
              <w:keepNext/>
              <w:spacing w:after="0" w:line="276" w:lineRule="auto"/>
              <w:rPr>
                <w:del w:id="758" w:author="Nikki Moore" w:date="2025-02-21T13:05:00Z"/>
                <w:rFonts w:ascii="Arial" w:hAnsi="Arial" w:cs="Arial"/>
                <w:sz w:val="18"/>
                <w:szCs w:val="18"/>
              </w:rPr>
            </w:pPr>
            <w:del w:id="759" w:author="Nikki Moore" w:date="2025-02-21T13:05:00Z">
              <w:r w:rsidRPr="000E27A9" w:rsidDel="00BC6402">
                <w:rPr>
                  <w:rFonts w:ascii="Arial" w:hAnsi="Arial" w:cs="Arial"/>
                  <w:sz w:val="18"/>
                  <w:szCs w:val="18"/>
                </w:rPr>
                <w:delText>Velocity of climate change</w:delText>
              </w:r>
            </w:del>
          </w:p>
        </w:tc>
        <w:tc>
          <w:tcPr>
            <w:tcW w:w="851" w:type="dxa"/>
            <w:tcBorders>
              <w:bottom w:val="single" w:sz="4" w:space="0" w:color="auto"/>
            </w:tcBorders>
          </w:tcPr>
          <w:p w14:paraId="5B4D3B36" w14:textId="56C8AD91" w:rsidR="007D2A01" w:rsidRPr="0056311D" w:rsidDel="00BC6402" w:rsidRDefault="007D2A01" w:rsidP="00C316CF">
            <w:pPr>
              <w:keepNext/>
              <w:spacing w:after="0" w:line="276" w:lineRule="auto"/>
              <w:jc w:val="right"/>
              <w:rPr>
                <w:del w:id="760" w:author="Nikki Moore" w:date="2025-02-21T13:05:00Z"/>
                <w:rFonts w:ascii="Arial" w:hAnsi="Arial" w:cs="Arial"/>
                <w:sz w:val="18"/>
                <w:szCs w:val="18"/>
              </w:rPr>
            </w:pPr>
            <w:del w:id="761" w:author="Nikki Moore" w:date="2025-02-21T13:05:00Z">
              <w:r w:rsidRPr="0056311D" w:rsidDel="00BC6402">
                <w:rPr>
                  <w:rFonts w:ascii="Arial" w:hAnsi="Arial" w:cs="Arial"/>
                  <w:sz w:val="18"/>
                  <w:szCs w:val="18"/>
                </w:rPr>
                <w:delText>0.48</w:delText>
              </w:r>
            </w:del>
          </w:p>
        </w:tc>
        <w:tc>
          <w:tcPr>
            <w:tcW w:w="698" w:type="dxa"/>
            <w:tcBorders>
              <w:bottom w:val="single" w:sz="4" w:space="0" w:color="auto"/>
            </w:tcBorders>
          </w:tcPr>
          <w:p w14:paraId="3CE57F7A" w14:textId="77B4A9D4" w:rsidR="007D2A01" w:rsidRPr="0056311D" w:rsidDel="00BC6402" w:rsidRDefault="007D2A01" w:rsidP="00C316CF">
            <w:pPr>
              <w:keepNext/>
              <w:spacing w:after="0" w:line="276" w:lineRule="auto"/>
              <w:jc w:val="right"/>
              <w:rPr>
                <w:del w:id="762" w:author="Nikki Moore" w:date="2025-02-21T13:05:00Z"/>
                <w:rFonts w:ascii="Arial" w:hAnsi="Arial" w:cs="Arial"/>
                <w:sz w:val="18"/>
                <w:szCs w:val="18"/>
              </w:rPr>
            </w:pPr>
            <w:del w:id="763" w:author="Nikki Moore" w:date="2025-02-21T13:05:00Z">
              <w:r w:rsidRPr="0056311D" w:rsidDel="00BC6402">
                <w:rPr>
                  <w:rFonts w:ascii="Arial" w:hAnsi="Arial" w:cs="Arial"/>
                  <w:sz w:val="18"/>
                  <w:szCs w:val="18"/>
                </w:rPr>
                <w:delText>0.08</w:delText>
              </w:r>
            </w:del>
          </w:p>
        </w:tc>
        <w:tc>
          <w:tcPr>
            <w:tcW w:w="709" w:type="dxa"/>
            <w:tcBorders>
              <w:bottom w:val="single" w:sz="4" w:space="0" w:color="auto"/>
            </w:tcBorders>
          </w:tcPr>
          <w:p w14:paraId="4B5844A2" w14:textId="12688CC9" w:rsidR="007D2A01" w:rsidRPr="0056311D" w:rsidDel="00BC6402" w:rsidRDefault="007D2A01" w:rsidP="00C316CF">
            <w:pPr>
              <w:keepNext/>
              <w:spacing w:after="0" w:line="276" w:lineRule="auto"/>
              <w:jc w:val="right"/>
              <w:rPr>
                <w:del w:id="764" w:author="Nikki Moore" w:date="2025-02-21T13:05:00Z"/>
                <w:rFonts w:ascii="Arial" w:hAnsi="Arial" w:cs="Arial"/>
                <w:sz w:val="18"/>
                <w:szCs w:val="18"/>
              </w:rPr>
            </w:pPr>
            <w:del w:id="765" w:author="Nikki Moore" w:date="2025-02-21T13:05:00Z">
              <w:r w:rsidRPr="0056311D" w:rsidDel="00BC6402">
                <w:rPr>
                  <w:rFonts w:ascii="Arial" w:hAnsi="Arial" w:cs="Arial"/>
                  <w:sz w:val="18"/>
                  <w:szCs w:val="18"/>
                </w:rPr>
                <w:delText>6.03</w:delText>
              </w:r>
            </w:del>
          </w:p>
        </w:tc>
        <w:tc>
          <w:tcPr>
            <w:tcW w:w="851" w:type="dxa"/>
            <w:tcBorders>
              <w:bottom w:val="single" w:sz="4" w:space="0" w:color="auto"/>
            </w:tcBorders>
          </w:tcPr>
          <w:p w14:paraId="144DE87A" w14:textId="6E5A1824" w:rsidR="007D2A01" w:rsidRPr="0056311D" w:rsidDel="00BC6402" w:rsidRDefault="007D2A01" w:rsidP="00C316CF">
            <w:pPr>
              <w:keepNext/>
              <w:spacing w:after="0" w:line="276" w:lineRule="auto"/>
              <w:jc w:val="right"/>
              <w:rPr>
                <w:del w:id="766" w:author="Nikki Moore" w:date="2025-02-21T13:05:00Z"/>
                <w:rFonts w:ascii="Arial" w:hAnsi="Arial" w:cs="Arial"/>
                <w:sz w:val="18"/>
                <w:szCs w:val="18"/>
              </w:rPr>
            </w:pPr>
            <w:del w:id="767" w:author="Nikki Moore" w:date="2025-02-21T13:05:00Z">
              <w:r w:rsidRPr="0056311D" w:rsidDel="00BC6402">
                <w:rPr>
                  <w:rFonts w:ascii="Arial" w:hAnsi="Arial" w:cs="Arial"/>
                  <w:sz w:val="18"/>
                  <w:szCs w:val="18"/>
                </w:rPr>
                <w:delText>0</w:delText>
              </w:r>
            </w:del>
          </w:p>
        </w:tc>
        <w:tc>
          <w:tcPr>
            <w:tcW w:w="567" w:type="dxa"/>
            <w:tcBorders>
              <w:bottom w:val="single" w:sz="4" w:space="0" w:color="auto"/>
            </w:tcBorders>
          </w:tcPr>
          <w:p w14:paraId="0BDC39D6" w14:textId="115D0395" w:rsidR="007D2A01" w:rsidRPr="0056311D" w:rsidDel="00BC6402" w:rsidRDefault="007D2A01" w:rsidP="00C316CF">
            <w:pPr>
              <w:keepNext/>
              <w:spacing w:after="0" w:line="276" w:lineRule="auto"/>
              <w:jc w:val="right"/>
              <w:rPr>
                <w:del w:id="768" w:author="Nikki Moore" w:date="2025-02-21T13:05:00Z"/>
                <w:rFonts w:ascii="Arial" w:hAnsi="Arial" w:cs="Arial"/>
                <w:sz w:val="18"/>
                <w:szCs w:val="18"/>
              </w:rPr>
            </w:pPr>
          </w:p>
        </w:tc>
        <w:tc>
          <w:tcPr>
            <w:tcW w:w="421" w:type="dxa"/>
            <w:tcBorders>
              <w:bottom w:val="single" w:sz="4" w:space="0" w:color="auto"/>
            </w:tcBorders>
          </w:tcPr>
          <w:p w14:paraId="1AA36BFC" w14:textId="385F3130" w:rsidR="007D2A01" w:rsidRPr="0056311D" w:rsidDel="00BC6402" w:rsidRDefault="007D2A01" w:rsidP="00C316CF">
            <w:pPr>
              <w:keepNext/>
              <w:spacing w:after="0" w:line="276" w:lineRule="auto"/>
              <w:jc w:val="right"/>
              <w:rPr>
                <w:del w:id="769" w:author="Nikki Moore" w:date="2025-02-21T13:05:00Z"/>
                <w:rFonts w:ascii="Arial" w:hAnsi="Arial" w:cs="Arial"/>
                <w:sz w:val="18"/>
                <w:szCs w:val="18"/>
              </w:rPr>
            </w:pPr>
          </w:p>
        </w:tc>
        <w:tc>
          <w:tcPr>
            <w:tcW w:w="241" w:type="dxa"/>
            <w:tcBorders>
              <w:bottom w:val="single" w:sz="4" w:space="0" w:color="auto"/>
            </w:tcBorders>
          </w:tcPr>
          <w:p w14:paraId="0A726097" w14:textId="36EED1E9" w:rsidR="007D2A01" w:rsidRPr="0056311D" w:rsidDel="00BC6402" w:rsidRDefault="007D2A01" w:rsidP="00C316CF">
            <w:pPr>
              <w:keepNext/>
              <w:spacing w:after="0" w:line="276" w:lineRule="auto"/>
              <w:jc w:val="right"/>
              <w:rPr>
                <w:del w:id="770" w:author="Nikki Moore" w:date="2025-02-21T13:05:00Z"/>
                <w:rFonts w:ascii="Arial" w:hAnsi="Arial" w:cs="Arial"/>
                <w:sz w:val="18"/>
                <w:szCs w:val="18"/>
              </w:rPr>
            </w:pPr>
          </w:p>
        </w:tc>
        <w:tc>
          <w:tcPr>
            <w:tcW w:w="897" w:type="dxa"/>
            <w:tcBorders>
              <w:bottom w:val="single" w:sz="4" w:space="0" w:color="auto"/>
            </w:tcBorders>
          </w:tcPr>
          <w:p w14:paraId="60F0439D" w14:textId="02F79876" w:rsidR="007D2A01" w:rsidRPr="0056311D" w:rsidDel="00BC6402" w:rsidRDefault="007D2A01" w:rsidP="00C316CF">
            <w:pPr>
              <w:keepNext/>
              <w:spacing w:after="0" w:line="276" w:lineRule="auto"/>
              <w:jc w:val="right"/>
              <w:rPr>
                <w:del w:id="771" w:author="Nikki Moore" w:date="2025-02-21T13:05:00Z"/>
                <w:rFonts w:ascii="Arial" w:hAnsi="Arial" w:cs="Arial"/>
                <w:sz w:val="18"/>
                <w:szCs w:val="18"/>
              </w:rPr>
            </w:pPr>
          </w:p>
        </w:tc>
        <w:tc>
          <w:tcPr>
            <w:tcW w:w="850" w:type="dxa"/>
            <w:tcBorders>
              <w:bottom w:val="single" w:sz="4" w:space="0" w:color="auto"/>
            </w:tcBorders>
          </w:tcPr>
          <w:p w14:paraId="7C5ED82A" w14:textId="6FA09EE9" w:rsidR="007D2A01" w:rsidRPr="0056311D" w:rsidDel="00BC6402" w:rsidRDefault="007D2A01" w:rsidP="00C316CF">
            <w:pPr>
              <w:keepNext/>
              <w:spacing w:after="0" w:line="276" w:lineRule="auto"/>
              <w:jc w:val="right"/>
              <w:rPr>
                <w:del w:id="772" w:author="Nikki Moore" w:date="2025-02-21T13:05:00Z"/>
                <w:rFonts w:ascii="Arial" w:hAnsi="Arial" w:cs="Arial"/>
                <w:sz w:val="18"/>
                <w:szCs w:val="18"/>
              </w:rPr>
            </w:pPr>
          </w:p>
        </w:tc>
        <w:tc>
          <w:tcPr>
            <w:tcW w:w="709" w:type="dxa"/>
            <w:tcBorders>
              <w:bottom w:val="single" w:sz="4" w:space="0" w:color="auto"/>
              <w:right w:val="single" w:sz="4" w:space="0" w:color="auto"/>
            </w:tcBorders>
          </w:tcPr>
          <w:p w14:paraId="5D97C64E" w14:textId="7FFD4BC0" w:rsidR="007D2A01" w:rsidRPr="0056311D" w:rsidDel="00BC6402" w:rsidRDefault="007D2A01" w:rsidP="00C316CF">
            <w:pPr>
              <w:keepNext/>
              <w:spacing w:after="0" w:line="276" w:lineRule="auto"/>
              <w:jc w:val="right"/>
              <w:rPr>
                <w:del w:id="773" w:author="Nikki Moore" w:date="2025-02-21T13:05:00Z"/>
                <w:rFonts w:ascii="Arial" w:hAnsi="Arial" w:cs="Arial"/>
                <w:sz w:val="18"/>
                <w:szCs w:val="18"/>
              </w:rPr>
            </w:pPr>
          </w:p>
        </w:tc>
      </w:tr>
      <w:tr w:rsidR="007D2A01" w:rsidRPr="000E27A9" w:rsidDel="00BC6402" w14:paraId="0FA595ED" w14:textId="1D2F7A02" w:rsidTr="00C316CF">
        <w:trPr>
          <w:cantSplit/>
          <w:trHeight w:val="257"/>
          <w:jc w:val="center"/>
          <w:del w:id="774" w:author="Nikki Moore" w:date="2025-02-21T13:05:00Z"/>
        </w:trPr>
        <w:tc>
          <w:tcPr>
            <w:tcW w:w="1555" w:type="dxa"/>
            <w:vMerge w:val="restart"/>
            <w:tcBorders>
              <w:top w:val="single" w:sz="4" w:space="0" w:color="auto"/>
              <w:left w:val="single" w:sz="4" w:space="0" w:color="auto"/>
            </w:tcBorders>
          </w:tcPr>
          <w:p w14:paraId="5ECBBA3D" w14:textId="095C01E9" w:rsidR="007D2A01" w:rsidRPr="000E27A9" w:rsidDel="00BC6402" w:rsidRDefault="007D2A01" w:rsidP="00C316CF">
            <w:pPr>
              <w:keepNext/>
              <w:spacing w:after="0" w:line="276" w:lineRule="auto"/>
              <w:rPr>
                <w:del w:id="775" w:author="Nikki Moore" w:date="2025-02-21T13:05:00Z"/>
                <w:rFonts w:ascii="Arial" w:hAnsi="Arial" w:cs="Arial"/>
                <w:sz w:val="18"/>
                <w:szCs w:val="18"/>
              </w:rPr>
            </w:pPr>
            <w:del w:id="776" w:author="Nikki Moore" w:date="2025-02-21T13:05:00Z">
              <w:r w:rsidRPr="000E27A9" w:rsidDel="00BC6402">
                <w:rPr>
                  <w:rFonts w:ascii="Arial" w:hAnsi="Arial" w:cs="Arial"/>
                  <w:sz w:val="18"/>
                  <w:szCs w:val="18"/>
                </w:rPr>
                <w:delText xml:space="preserve">Potential dispersal </w:delText>
              </w:r>
              <w:r w:rsidDel="00BC6402">
                <w:rPr>
                  <w:rFonts w:ascii="Arial" w:hAnsi="Arial" w:cs="Arial"/>
                  <w:sz w:val="18"/>
                  <w:szCs w:val="18"/>
                </w:rPr>
                <w:delText>rate: interactive</w:delText>
              </w:r>
            </w:del>
          </w:p>
        </w:tc>
        <w:tc>
          <w:tcPr>
            <w:tcW w:w="1285" w:type="dxa"/>
            <w:tcBorders>
              <w:top w:val="single" w:sz="4" w:space="0" w:color="auto"/>
            </w:tcBorders>
          </w:tcPr>
          <w:p w14:paraId="48B48E80" w14:textId="11BD4695" w:rsidR="007D2A01" w:rsidRPr="000E27A9" w:rsidDel="00BC6402" w:rsidRDefault="007D2A01" w:rsidP="00C316CF">
            <w:pPr>
              <w:keepNext/>
              <w:spacing w:after="0" w:line="276" w:lineRule="auto"/>
              <w:rPr>
                <w:del w:id="777" w:author="Nikki Moore" w:date="2025-02-21T13:05:00Z"/>
                <w:rFonts w:ascii="Arial" w:hAnsi="Arial" w:cs="Arial"/>
                <w:sz w:val="18"/>
                <w:szCs w:val="18"/>
              </w:rPr>
            </w:pPr>
            <w:del w:id="778" w:author="Nikki Moore" w:date="2025-02-21T13:05:00Z">
              <w:r w:rsidDel="00BC6402">
                <w:rPr>
                  <w:rFonts w:ascii="Arial" w:hAnsi="Arial" w:cs="Arial"/>
                  <w:sz w:val="18"/>
                  <w:szCs w:val="18"/>
                </w:rPr>
                <w:delText>Mean</w:delText>
              </w:r>
            </w:del>
          </w:p>
        </w:tc>
        <w:tc>
          <w:tcPr>
            <w:tcW w:w="1276" w:type="dxa"/>
            <w:tcBorders>
              <w:top w:val="single" w:sz="4" w:space="0" w:color="auto"/>
            </w:tcBorders>
          </w:tcPr>
          <w:p w14:paraId="51CBA442" w14:textId="7DF79728" w:rsidR="007D2A01" w:rsidRPr="000E27A9" w:rsidDel="00BC6402" w:rsidRDefault="007D2A01" w:rsidP="00C316CF">
            <w:pPr>
              <w:keepNext/>
              <w:spacing w:after="0" w:line="276" w:lineRule="auto"/>
              <w:rPr>
                <w:del w:id="779" w:author="Nikki Moore" w:date="2025-02-21T13:05:00Z"/>
                <w:rFonts w:ascii="Arial" w:hAnsi="Arial" w:cs="Arial"/>
                <w:sz w:val="18"/>
                <w:szCs w:val="18"/>
              </w:rPr>
            </w:pPr>
            <w:del w:id="780" w:author="Nikki Moore" w:date="2025-02-21T13:05:00Z">
              <w:r w:rsidRPr="000E27A9" w:rsidDel="00BC6402">
                <w:rPr>
                  <w:rFonts w:ascii="Arial" w:hAnsi="Arial" w:cs="Arial"/>
                  <w:sz w:val="18"/>
                  <w:szCs w:val="18"/>
                </w:rPr>
                <w:delText>M</w:delText>
              </w:r>
              <w:r w:rsidDel="00BC6402">
                <w:rPr>
                  <w:rFonts w:ascii="Arial" w:hAnsi="Arial" w:cs="Arial"/>
                  <w:sz w:val="18"/>
                  <w:szCs w:val="18"/>
                </w:rPr>
                <w:delText>edian</w:delText>
              </w:r>
            </w:del>
          </w:p>
        </w:tc>
        <w:tc>
          <w:tcPr>
            <w:tcW w:w="2268" w:type="dxa"/>
            <w:tcBorders>
              <w:top w:val="single" w:sz="4" w:space="0" w:color="auto"/>
            </w:tcBorders>
          </w:tcPr>
          <w:p w14:paraId="0C695710" w14:textId="1F80FD94" w:rsidR="007D2A01" w:rsidRPr="000E27A9" w:rsidDel="00BC6402" w:rsidRDefault="007D2A01" w:rsidP="00C316CF">
            <w:pPr>
              <w:keepNext/>
              <w:spacing w:after="0" w:line="276" w:lineRule="auto"/>
              <w:rPr>
                <w:del w:id="781" w:author="Nikki Moore" w:date="2025-02-21T13:05:00Z"/>
                <w:rFonts w:ascii="Arial" w:hAnsi="Arial" w:cs="Arial"/>
                <w:sz w:val="18"/>
                <w:szCs w:val="18"/>
              </w:rPr>
            </w:pPr>
            <w:del w:id="782"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403DC78C" w14:textId="6028C7D2" w:rsidR="007D2A01" w:rsidRPr="0056311D" w:rsidDel="00BC6402" w:rsidRDefault="007D2A01" w:rsidP="00C316CF">
            <w:pPr>
              <w:keepNext/>
              <w:spacing w:after="0" w:line="276" w:lineRule="auto"/>
              <w:jc w:val="right"/>
              <w:rPr>
                <w:del w:id="783" w:author="Nikki Moore" w:date="2025-02-21T13:05:00Z"/>
                <w:rFonts w:ascii="Arial" w:hAnsi="Arial" w:cs="Arial"/>
                <w:sz w:val="18"/>
                <w:szCs w:val="18"/>
              </w:rPr>
            </w:pPr>
            <w:del w:id="784" w:author="Nikki Moore" w:date="2025-02-21T13:05:00Z">
              <w:r w:rsidRPr="0056311D" w:rsidDel="00BC6402">
                <w:rPr>
                  <w:rFonts w:ascii="Arial" w:hAnsi="Arial" w:cs="Arial"/>
                  <w:sz w:val="18"/>
                  <w:szCs w:val="18"/>
                </w:rPr>
                <w:delText>0.5</w:delText>
              </w:r>
            </w:del>
          </w:p>
        </w:tc>
        <w:tc>
          <w:tcPr>
            <w:tcW w:w="698" w:type="dxa"/>
            <w:tcBorders>
              <w:top w:val="single" w:sz="4" w:space="0" w:color="auto"/>
            </w:tcBorders>
          </w:tcPr>
          <w:p w14:paraId="1D1D0B52" w14:textId="2499D1E4" w:rsidR="007D2A01" w:rsidRPr="0056311D" w:rsidDel="00BC6402" w:rsidRDefault="007D2A01" w:rsidP="00C316CF">
            <w:pPr>
              <w:keepNext/>
              <w:spacing w:after="0" w:line="276" w:lineRule="auto"/>
              <w:jc w:val="right"/>
              <w:rPr>
                <w:del w:id="785" w:author="Nikki Moore" w:date="2025-02-21T13:05:00Z"/>
                <w:rFonts w:ascii="Arial" w:hAnsi="Arial" w:cs="Arial"/>
                <w:sz w:val="18"/>
                <w:szCs w:val="18"/>
              </w:rPr>
            </w:pPr>
            <w:del w:id="786" w:author="Nikki Moore" w:date="2025-02-21T13:05:00Z">
              <w:r w:rsidRPr="0056311D" w:rsidDel="00BC6402">
                <w:rPr>
                  <w:rFonts w:ascii="Arial" w:hAnsi="Arial" w:cs="Arial"/>
                  <w:sz w:val="18"/>
                  <w:szCs w:val="18"/>
                </w:rPr>
                <w:delText>0.2</w:delText>
              </w:r>
            </w:del>
          </w:p>
        </w:tc>
        <w:tc>
          <w:tcPr>
            <w:tcW w:w="709" w:type="dxa"/>
            <w:tcBorders>
              <w:top w:val="single" w:sz="4" w:space="0" w:color="auto"/>
            </w:tcBorders>
          </w:tcPr>
          <w:p w14:paraId="7E480ADF" w14:textId="2F77EF38" w:rsidR="007D2A01" w:rsidRPr="0056311D" w:rsidDel="00BC6402" w:rsidRDefault="007D2A01" w:rsidP="00C316CF">
            <w:pPr>
              <w:keepNext/>
              <w:spacing w:after="0" w:line="276" w:lineRule="auto"/>
              <w:jc w:val="right"/>
              <w:rPr>
                <w:del w:id="787" w:author="Nikki Moore" w:date="2025-02-21T13:05:00Z"/>
                <w:rFonts w:ascii="Arial" w:hAnsi="Arial" w:cs="Arial"/>
                <w:sz w:val="18"/>
                <w:szCs w:val="18"/>
              </w:rPr>
            </w:pPr>
            <w:del w:id="788" w:author="Nikki Moore" w:date="2025-02-21T13:05:00Z">
              <w:r w:rsidRPr="0056311D" w:rsidDel="00BC6402">
                <w:rPr>
                  <w:rFonts w:ascii="Arial" w:hAnsi="Arial" w:cs="Arial"/>
                  <w:sz w:val="18"/>
                  <w:szCs w:val="18"/>
                </w:rPr>
                <w:delText>2.5</w:delText>
              </w:r>
            </w:del>
          </w:p>
        </w:tc>
        <w:tc>
          <w:tcPr>
            <w:tcW w:w="851" w:type="dxa"/>
            <w:tcBorders>
              <w:top w:val="single" w:sz="4" w:space="0" w:color="auto"/>
            </w:tcBorders>
          </w:tcPr>
          <w:p w14:paraId="2CD61528" w14:textId="387DC230" w:rsidR="007D2A01" w:rsidRPr="0056311D" w:rsidDel="00BC6402" w:rsidRDefault="007D2A01" w:rsidP="00C316CF">
            <w:pPr>
              <w:keepNext/>
              <w:spacing w:after="0" w:line="276" w:lineRule="auto"/>
              <w:jc w:val="right"/>
              <w:rPr>
                <w:del w:id="789" w:author="Nikki Moore" w:date="2025-02-21T13:05:00Z"/>
                <w:rFonts w:ascii="Arial" w:hAnsi="Arial" w:cs="Arial"/>
                <w:sz w:val="18"/>
                <w:szCs w:val="18"/>
              </w:rPr>
            </w:pPr>
            <w:del w:id="790" w:author="Nikki Moore" w:date="2025-02-21T13:05:00Z">
              <w:r w:rsidRPr="0056311D" w:rsidDel="00BC6402">
                <w:rPr>
                  <w:rFonts w:ascii="Arial" w:hAnsi="Arial" w:cs="Arial"/>
                  <w:sz w:val="18"/>
                  <w:szCs w:val="18"/>
                </w:rPr>
                <w:delText>0.01</w:delText>
              </w:r>
            </w:del>
          </w:p>
        </w:tc>
        <w:tc>
          <w:tcPr>
            <w:tcW w:w="567" w:type="dxa"/>
            <w:tcBorders>
              <w:top w:val="single" w:sz="4" w:space="0" w:color="auto"/>
            </w:tcBorders>
          </w:tcPr>
          <w:p w14:paraId="2BF67B05" w14:textId="5DA51332" w:rsidR="007D2A01" w:rsidRPr="0056311D" w:rsidDel="00BC6402" w:rsidRDefault="007D2A01" w:rsidP="00C316CF">
            <w:pPr>
              <w:keepNext/>
              <w:spacing w:after="0" w:line="276" w:lineRule="auto"/>
              <w:jc w:val="right"/>
              <w:rPr>
                <w:del w:id="791" w:author="Nikki Moore" w:date="2025-02-21T13:05:00Z"/>
                <w:rFonts w:ascii="Arial" w:hAnsi="Arial" w:cs="Arial"/>
                <w:sz w:val="18"/>
                <w:szCs w:val="18"/>
              </w:rPr>
            </w:pPr>
            <w:del w:id="792" w:author="Nikki Moore" w:date="2025-02-21T13:05:00Z">
              <w:r w:rsidRPr="0056311D" w:rsidDel="00BC6402">
                <w:rPr>
                  <w:rFonts w:ascii="Arial" w:hAnsi="Arial" w:cs="Arial"/>
                  <w:sz w:val="18"/>
                  <w:szCs w:val="18"/>
                </w:rPr>
                <w:delText>0.1</w:delText>
              </w:r>
            </w:del>
          </w:p>
        </w:tc>
        <w:tc>
          <w:tcPr>
            <w:tcW w:w="421" w:type="dxa"/>
            <w:tcBorders>
              <w:top w:val="single" w:sz="4" w:space="0" w:color="auto"/>
            </w:tcBorders>
          </w:tcPr>
          <w:p w14:paraId="29DA4057" w14:textId="0909FC34" w:rsidR="007D2A01" w:rsidRPr="0056311D" w:rsidDel="00BC6402" w:rsidRDefault="007D2A01" w:rsidP="00C316CF">
            <w:pPr>
              <w:keepNext/>
              <w:spacing w:after="0" w:line="276" w:lineRule="auto"/>
              <w:jc w:val="right"/>
              <w:rPr>
                <w:del w:id="793" w:author="Nikki Moore" w:date="2025-02-21T13:05:00Z"/>
                <w:rFonts w:ascii="Arial" w:hAnsi="Arial" w:cs="Arial"/>
                <w:sz w:val="18"/>
                <w:szCs w:val="18"/>
              </w:rPr>
            </w:pPr>
            <w:del w:id="794" w:author="Nikki Moore" w:date="2025-02-21T13:05:00Z">
              <w:r w:rsidRPr="0056311D" w:rsidDel="00BC6402">
                <w:rPr>
                  <w:rFonts w:ascii="Arial" w:hAnsi="Arial" w:cs="Arial"/>
                  <w:sz w:val="18"/>
                  <w:szCs w:val="18"/>
                </w:rPr>
                <w:delText>418</w:delText>
              </w:r>
            </w:del>
          </w:p>
        </w:tc>
        <w:tc>
          <w:tcPr>
            <w:tcW w:w="241" w:type="dxa"/>
            <w:tcBorders>
              <w:top w:val="single" w:sz="4" w:space="0" w:color="auto"/>
            </w:tcBorders>
          </w:tcPr>
          <w:p w14:paraId="34E3150F" w14:textId="77E16CCB" w:rsidR="007D2A01" w:rsidRPr="0056311D" w:rsidDel="00BC6402" w:rsidRDefault="007D2A01" w:rsidP="00C316CF">
            <w:pPr>
              <w:keepNext/>
              <w:spacing w:after="0" w:line="276" w:lineRule="auto"/>
              <w:jc w:val="right"/>
              <w:rPr>
                <w:del w:id="795" w:author="Nikki Moore" w:date="2025-02-21T13:05:00Z"/>
                <w:rFonts w:ascii="Arial" w:hAnsi="Arial" w:cs="Arial"/>
                <w:sz w:val="18"/>
                <w:szCs w:val="18"/>
              </w:rPr>
            </w:pPr>
            <w:del w:id="796" w:author="Nikki Moore" w:date="2025-02-21T13:05:00Z">
              <w:r w:rsidRPr="0056311D" w:rsidDel="00BC6402">
                <w:rPr>
                  <w:rFonts w:ascii="Arial" w:hAnsi="Arial" w:cs="Arial"/>
                  <w:sz w:val="18"/>
                  <w:szCs w:val="18"/>
                </w:rPr>
                <w:delText>5</w:delText>
              </w:r>
            </w:del>
          </w:p>
        </w:tc>
        <w:tc>
          <w:tcPr>
            <w:tcW w:w="897" w:type="dxa"/>
            <w:tcBorders>
              <w:top w:val="single" w:sz="4" w:space="0" w:color="auto"/>
            </w:tcBorders>
          </w:tcPr>
          <w:p w14:paraId="06ABB6EC" w14:textId="0976AAED" w:rsidR="007D2A01" w:rsidRPr="0056311D" w:rsidDel="00BC6402" w:rsidRDefault="007D2A01" w:rsidP="00C316CF">
            <w:pPr>
              <w:keepNext/>
              <w:spacing w:after="0" w:line="276" w:lineRule="auto"/>
              <w:jc w:val="right"/>
              <w:rPr>
                <w:del w:id="797" w:author="Nikki Moore" w:date="2025-02-21T13:05:00Z"/>
                <w:rFonts w:ascii="Arial" w:hAnsi="Arial" w:cs="Arial"/>
                <w:sz w:val="18"/>
                <w:szCs w:val="18"/>
              </w:rPr>
            </w:pPr>
            <w:del w:id="798" w:author="Nikki Moore" w:date="2025-02-21T13:05:00Z">
              <w:r w:rsidRPr="0056311D" w:rsidDel="00BC6402">
                <w:rPr>
                  <w:rFonts w:ascii="Arial" w:hAnsi="Arial" w:cs="Arial"/>
                  <w:sz w:val="18"/>
                  <w:szCs w:val="18"/>
                </w:rPr>
                <w:delText>-1087.34</w:delText>
              </w:r>
            </w:del>
          </w:p>
        </w:tc>
        <w:tc>
          <w:tcPr>
            <w:tcW w:w="850" w:type="dxa"/>
            <w:tcBorders>
              <w:top w:val="single" w:sz="4" w:space="0" w:color="auto"/>
            </w:tcBorders>
          </w:tcPr>
          <w:p w14:paraId="04952061" w14:textId="041C66F7" w:rsidR="007D2A01" w:rsidRPr="0056311D" w:rsidDel="00BC6402" w:rsidRDefault="007D2A01" w:rsidP="00C316CF">
            <w:pPr>
              <w:keepNext/>
              <w:spacing w:after="0" w:line="276" w:lineRule="auto"/>
              <w:jc w:val="right"/>
              <w:rPr>
                <w:del w:id="799" w:author="Nikki Moore" w:date="2025-02-21T13:05:00Z"/>
                <w:rFonts w:ascii="Arial" w:hAnsi="Arial" w:cs="Arial"/>
                <w:sz w:val="18"/>
                <w:szCs w:val="18"/>
              </w:rPr>
            </w:pPr>
            <w:del w:id="800" w:author="Nikki Moore" w:date="2025-02-21T13:05:00Z">
              <w:r w:rsidRPr="0056311D" w:rsidDel="00BC6402">
                <w:rPr>
                  <w:rFonts w:ascii="Arial" w:hAnsi="Arial" w:cs="Arial"/>
                  <w:sz w:val="18"/>
                  <w:szCs w:val="18"/>
                </w:rPr>
                <w:delText>2184.82</w:delText>
              </w:r>
            </w:del>
          </w:p>
        </w:tc>
        <w:tc>
          <w:tcPr>
            <w:tcW w:w="709" w:type="dxa"/>
            <w:tcBorders>
              <w:top w:val="single" w:sz="4" w:space="0" w:color="auto"/>
              <w:right w:val="single" w:sz="4" w:space="0" w:color="auto"/>
            </w:tcBorders>
          </w:tcPr>
          <w:p w14:paraId="6807D5E5" w14:textId="295E2EA0" w:rsidR="007D2A01" w:rsidRPr="0056311D" w:rsidDel="00BC6402" w:rsidRDefault="007D2A01" w:rsidP="00C316CF">
            <w:pPr>
              <w:keepNext/>
              <w:spacing w:after="0" w:line="276" w:lineRule="auto"/>
              <w:jc w:val="right"/>
              <w:rPr>
                <w:del w:id="801" w:author="Nikki Moore" w:date="2025-02-21T13:05:00Z"/>
                <w:rFonts w:ascii="Arial" w:hAnsi="Arial" w:cs="Arial"/>
                <w:sz w:val="18"/>
                <w:szCs w:val="18"/>
              </w:rPr>
            </w:pPr>
            <w:del w:id="802" w:author="Nikki Moore" w:date="2025-02-21T13:05:00Z">
              <w:r w:rsidRPr="0056311D" w:rsidDel="00BC6402">
                <w:rPr>
                  <w:rFonts w:ascii="Arial" w:hAnsi="Arial" w:cs="Arial"/>
                  <w:sz w:val="18"/>
                  <w:szCs w:val="18"/>
                </w:rPr>
                <w:delText>8.43</w:delText>
              </w:r>
            </w:del>
          </w:p>
        </w:tc>
      </w:tr>
      <w:tr w:rsidR="007D2A01" w:rsidRPr="000E27A9" w:rsidDel="00BC6402" w14:paraId="222FAB7F" w14:textId="50ED2339" w:rsidTr="00C316CF">
        <w:trPr>
          <w:cantSplit/>
          <w:trHeight w:val="257"/>
          <w:jc w:val="center"/>
          <w:del w:id="803" w:author="Nikki Moore" w:date="2025-02-21T13:05:00Z"/>
        </w:trPr>
        <w:tc>
          <w:tcPr>
            <w:tcW w:w="1555" w:type="dxa"/>
            <w:vMerge/>
            <w:tcBorders>
              <w:left w:val="single" w:sz="4" w:space="0" w:color="auto"/>
            </w:tcBorders>
          </w:tcPr>
          <w:p w14:paraId="5E754F81" w14:textId="416855F3" w:rsidR="007D2A01" w:rsidRPr="000E27A9" w:rsidDel="00BC6402" w:rsidRDefault="007D2A01" w:rsidP="00C316CF">
            <w:pPr>
              <w:keepNext/>
              <w:spacing w:after="0" w:line="276" w:lineRule="auto"/>
              <w:rPr>
                <w:del w:id="804" w:author="Nikki Moore" w:date="2025-02-21T13:05:00Z"/>
                <w:rFonts w:ascii="Arial" w:hAnsi="Arial" w:cs="Arial"/>
                <w:sz w:val="18"/>
                <w:szCs w:val="18"/>
              </w:rPr>
            </w:pPr>
          </w:p>
        </w:tc>
        <w:tc>
          <w:tcPr>
            <w:tcW w:w="1285" w:type="dxa"/>
          </w:tcPr>
          <w:p w14:paraId="557800B9" w14:textId="5AB62018" w:rsidR="007D2A01" w:rsidDel="00BC6402" w:rsidRDefault="007D2A01" w:rsidP="00C316CF">
            <w:pPr>
              <w:keepNext/>
              <w:spacing w:after="0" w:line="276" w:lineRule="auto"/>
              <w:rPr>
                <w:del w:id="805" w:author="Nikki Moore" w:date="2025-02-21T13:05:00Z"/>
                <w:rFonts w:ascii="Arial" w:hAnsi="Arial" w:cs="Arial"/>
                <w:sz w:val="18"/>
                <w:szCs w:val="18"/>
              </w:rPr>
            </w:pPr>
          </w:p>
        </w:tc>
        <w:tc>
          <w:tcPr>
            <w:tcW w:w="1276" w:type="dxa"/>
          </w:tcPr>
          <w:p w14:paraId="77C09285" w14:textId="17FA2A3D" w:rsidR="007D2A01" w:rsidRPr="000E27A9" w:rsidDel="00BC6402" w:rsidRDefault="007D2A01" w:rsidP="00C316CF">
            <w:pPr>
              <w:keepNext/>
              <w:spacing w:after="0" w:line="276" w:lineRule="auto"/>
              <w:rPr>
                <w:del w:id="806" w:author="Nikki Moore" w:date="2025-02-21T13:05:00Z"/>
                <w:rFonts w:ascii="Arial" w:hAnsi="Arial" w:cs="Arial"/>
                <w:sz w:val="18"/>
                <w:szCs w:val="18"/>
              </w:rPr>
            </w:pPr>
          </w:p>
        </w:tc>
        <w:tc>
          <w:tcPr>
            <w:tcW w:w="2268" w:type="dxa"/>
          </w:tcPr>
          <w:p w14:paraId="31C1E5F0" w14:textId="0B7C679B" w:rsidR="007D2A01" w:rsidRPr="000E27A9" w:rsidDel="00BC6402" w:rsidRDefault="007D2A01" w:rsidP="00C316CF">
            <w:pPr>
              <w:keepNext/>
              <w:spacing w:after="0" w:line="276" w:lineRule="auto"/>
              <w:rPr>
                <w:del w:id="807" w:author="Nikki Moore" w:date="2025-02-21T13:05:00Z"/>
                <w:rFonts w:ascii="Arial" w:hAnsi="Arial" w:cs="Arial"/>
                <w:sz w:val="18"/>
                <w:szCs w:val="18"/>
              </w:rPr>
            </w:pPr>
            <w:del w:id="808" w:author="Nikki Moore" w:date="2025-02-21T13:05:00Z">
              <w:r w:rsidRPr="000E27A9" w:rsidDel="00BC6402">
                <w:rPr>
                  <w:rFonts w:ascii="Arial" w:hAnsi="Arial" w:cs="Arial"/>
                  <w:sz w:val="18"/>
                  <w:szCs w:val="18"/>
                </w:rPr>
                <w:delText>Potential dispersal rate</w:delText>
              </w:r>
            </w:del>
          </w:p>
        </w:tc>
        <w:tc>
          <w:tcPr>
            <w:tcW w:w="851" w:type="dxa"/>
          </w:tcPr>
          <w:p w14:paraId="769EF822" w14:textId="00E1B6EC" w:rsidR="007D2A01" w:rsidRPr="0056311D" w:rsidDel="00BC6402" w:rsidRDefault="007D2A01" w:rsidP="00C316CF">
            <w:pPr>
              <w:keepNext/>
              <w:spacing w:after="0" w:line="276" w:lineRule="auto"/>
              <w:jc w:val="right"/>
              <w:rPr>
                <w:del w:id="809" w:author="Nikki Moore" w:date="2025-02-21T13:05:00Z"/>
                <w:rFonts w:ascii="Arial" w:hAnsi="Arial" w:cs="Arial"/>
                <w:sz w:val="18"/>
                <w:szCs w:val="18"/>
              </w:rPr>
            </w:pPr>
            <w:del w:id="810" w:author="Nikki Moore" w:date="2025-02-21T13:05:00Z">
              <w:r w:rsidRPr="0056311D" w:rsidDel="00BC6402">
                <w:rPr>
                  <w:rFonts w:ascii="Arial" w:hAnsi="Arial" w:cs="Arial"/>
                  <w:sz w:val="18"/>
                  <w:szCs w:val="18"/>
                </w:rPr>
                <w:delText>0.01</w:delText>
              </w:r>
            </w:del>
          </w:p>
        </w:tc>
        <w:tc>
          <w:tcPr>
            <w:tcW w:w="698" w:type="dxa"/>
          </w:tcPr>
          <w:p w14:paraId="4BA22949" w14:textId="3B878939" w:rsidR="007D2A01" w:rsidRPr="0056311D" w:rsidDel="00BC6402" w:rsidRDefault="007D2A01" w:rsidP="00C316CF">
            <w:pPr>
              <w:keepNext/>
              <w:spacing w:after="0" w:line="276" w:lineRule="auto"/>
              <w:jc w:val="right"/>
              <w:rPr>
                <w:del w:id="811" w:author="Nikki Moore" w:date="2025-02-21T13:05:00Z"/>
                <w:rFonts w:ascii="Arial" w:hAnsi="Arial" w:cs="Arial"/>
                <w:sz w:val="18"/>
                <w:szCs w:val="18"/>
              </w:rPr>
            </w:pPr>
            <w:del w:id="812" w:author="Nikki Moore" w:date="2025-02-21T13:05:00Z">
              <w:r w:rsidRPr="0056311D" w:rsidDel="00BC6402">
                <w:rPr>
                  <w:rFonts w:ascii="Arial" w:hAnsi="Arial" w:cs="Arial"/>
                  <w:sz w:val="18"/>
                  <w:szCs w:val="18"/>
                </w:rPr>
                <w:delText>0.01</w:delText>
              </w:r>
            </w:del>
          </w:p>
        </w:tc>
        <w:tc>
          <w:tcPr>
            <w:tcW w:w="709" w:type="dxa"/>
          </w:tcPr>
          <w:p w14:paraId="2716B5F4" w14:textId="237CAF77" w:rsidR="007D2A01" w:rsidRPr="0056311D" w:rsidDel="00BC6402" w:rsidRDefault="007D2A01" w:rsidP="00C316CF">
            <w:pPr>
              <w:keepNext/>
              <w:spacing w:after="0" w:line="276" w:lineRule="auto"/>
              <w:jc w:val="right"/>
              <w:rPr>
                <w:del w:id="813" w:author="Nikki Moore" w:date="2025-02-21T13:05:00Z"/>
                <w:rFonts w:ascii="Arial" w:hAnsi="Arial" w:cs="Arial"/>
                <w:sz w:val="18"/>
                <w:szCs w:val="18"/>
              </w:rPr>
            </w:pPr>
            <w:del w:id="814" w:author="Nikki Moore" w:date="2025-02-21T13:05:00Z">
              <w:r w:rsidRPr="0056311D" w:rsidDel="00BC6402">
                <w:rPr>
                  <w:rFonts w:ascii="Arial" w:hAnsi="Arial" w:cs="Arial"/>
                  <w:sz w:val="18"/>
                  <w:szCs w:val="18"/>
                </w:rPr>
                <w:delText>1</w:delText>
              </w:r>
            </w:del>
          </w:p>
        </w:tc>
        <w:tc>
          <w:tcPr>
            <w:tcW w:w="851" w:type="dxa"/>
          </w:tcPr>
          <w:p w14:paraId="2D4F22B7" w14:textId="7A146E93" w:rsidR="007D2A01" w:rsidRPr="0056311D" w:rsidDel="00BC6402" w:rsidRDefault="007D2A01" w:rsidP="00C316CF">
            <w:pPr>
              <w:keepNext/>
              <w:spacing w:after="0" w:line="276" w:lineRule="auto"/>
              <w:jc w:val="right"/>
              <w:rPr>
                <w:del w:id="815" w:author="Nikki Moore" w:date="2025-02-21T13:05:00Z"/>
                <w:rFonts w:ascii="Arial" w:hAnsi="Arial" w:cs="Arial"/>
                <w:sz w:val="18"/>
                <w:szCs w:val="18"/>
              </w:rPr>
            </w:pPr>
            <w:del w:id="816" w:author="Nikki Moore" w:date="2025-02-21T13:05:00Z">
              <w:r w:rsidRPr="0056311D" w:rsidDel="00BC6402">
                <w:rPr>
                  <w:rFonts w:ascii="Arial" w:hAnsi="Arial" w:cs="Arial"/>
                  <w:sz w:val="18"/>
                  <w:szCs w:val="18"/>
                </w:rPr>
                <w:delText>0.32</w:delText>
              </w:r>
            </w:del>
          </w:p>
        </w:tc>
        <w:tc>
          <w:tcPr>
            <w:tcW w:w="567" w:type="dxa"/>
          </w:tcPr>
          <w:p w14:paraId="4FF38E7C" w14:textId="7CE303E5" w:rsidR="007D2A01" w:rsidRPr="0056311D" w:rsidDel="00BC6402" w:rsidRDefault="007D2A01" w:rsidP="00C316CF">
            <w:pPr>
              <w:keepNext/>
              <w:spacing w:after="0" w:line="276" w:lineRule="auto"/>
              <w:jc w:val="right"/>
              <w:rPr>
                <w:del w:id="817" w:author="Nikki Moore" w:date="2025-02-21T13:05:00Z"/>
                <w:rFonts w:ascii="Arial" w:hAnsi="Arial" w:cs="Arial"/>
                <w:sz w:val="18"/>
                <w:szCs w:val="18"/>
              </w:rPr>
            </w:pPr>
          </w:p>
        </w:tc>
        <w:tc>
          <w:tcPr>
            <w:tcW w:w="421" w:type="dxa"/>
          </w:tcPr>
          <w:p w14:paraId="4DAE1A3D" w14:textId="2C1975BC" w:rsidR="007D2A01" w:rsidRPr="0056311D" w:rsidDel="00BC6402" w:rsidRDefault="007D2A01" w:rsidP="00C316CF">
            <w:pPr>
              <w:keepNext/>
              <w:spacing w:after="0" w:line="276" w:lineRule="auto"/>
              <w:jc w:val="right"/>
              <w:rPr>
                <w:del w:id="818" w:author="Nikki Moore" w:date="2025-02-21T13:05:00Z"/>
                <w:rFonts w:ascii="Arial" w:hAnsi="Arial" w:cs="Arial"/>
                <w:sz w:val="18"/>
                <w:szCs w:val="18"/>
              </w:rPr>
            </w:pPr>
          </w:p>
        </w:tc>
        <w:tc>
          <w:tcPr>
            <w:tcW w:w="241" w:type="dxa"/>
          </w:tcPr>
          <w:p w14:paraId="2B318548" w14:textId="67C6656B" w:rsidR="007D2A01" w:rsidRPr="0056311D" w:rsidDel="00BC6402" w:rsidRDefault="007D2A01" w:rsidP="00C316CF">
            <w:pPr>
              <w:keepNext/>
              <w:spacing w:after="0" w:line="276" w:lineRule="auto"/>
              <w:jc w:val="right"/>
              <w:rPr>
                <w:del w:id="819" w:author="Nikki Moore" w:date="2025-02-21T13:05:00Z"/>
                <w:rFonts w:ascii="Arial" w:hAnsi="Arial" w:cs="Arial"/>
                <w:sz w:val="18"/>
                <w:szCs w:val="18"/>
              </w:rPr>
            </w:pPr>
          </w:p>
        </w:tc>
        <w:tc>
          <w:tcPr>
            <w:tcW w:w="897" w:type="dxa"/>
          </w:tcPr>
          <w:p w14:paraId="25D2DCF2" w14:textId="412D9595" w:rsidR="007D2A01" w:rsidRPr="0056311D" w:rsidDel="00BC6402" w:rsidRDefault="007D2A01" w:rsidP="00C316CF">
            <w:pPr>
              <w:keepNext/>
              <w:spacing w:after="0" w:line="276" w:lineRule="auto"/>
              <w:jc w:val="right"/>
              <w:rPr>
                <w:del w:id="820" w:author="Nikki Moore" w:date="2025-02-21T13:05:00Z"/>
                <w:rFonts w:ascii="Arial" w:hAnsi="Arial" w:cs="Arial"/>
                <w:sz w:val="18"/>
                <w:szCs w:val="18"/>
              </w:rPr>
            </w:pPr>
          </w:p>
        </w:tc>
        <w:tc>
          <w:tcPr>
            <w:tcW w:w="850" w:type="dxa"/>
          </w:tcPr>
          <w:p w14:paraId="2572F5D3" w14:textId="0CD05B8F" w:rsidR="007D2A01" w:rsidRPr="0056311D" w:rsidDel="00BC6402" w:rsidRDefault="007D2A01" w:rsidP="00C316CF">
            <w:pPr>
              <w:keepNext/>
              <w:spacing w:after="0" w:line="276" w:lineRule="auto"/>
              <w:jc w:val="right"/>
              <w:rPr>
                <w:del w:id="821" w:author="Nikki Moore" w:date="2025-02-21T13:05:00Z"/>
                <w:rFonts w:ascii="Arial" w:hAnsi="Arial" w:cs="Arial"/>
                <w:sz w:val="18"/>
                <w:szCs w:val="18"/>
              </w:rPr>
            </w:pPr>
          </w:p>
        </w:tc>
        <w:tc>
          <w:tcPr>
            <w:tcW w:w="709" w:type="dxa"/>
            <w:tcBorders>
              <w:right w:val="single" w:sz="4" w:space="0" w:color="auto"/>
            </w:tcBorders>
          </w:tcPr>
          <w:p w14:paraId="464D6530" w14:textId="30553C0A" w:rsidR="007D2A01" w:rsidRPr="0056311D" w:rsidDel="00BC6402" w:rsidRDefault="007D2A01" w:rsidP="00C316CF">
            <w:pPr>
              <w:keepNext/>
              <w:spacing w:after="0" w:line="276" w:lineRule="auto"/>
              <w:jc w:val="right"/>
              <w:rPr>
                <w:del w:id="822" w:author="Nikki Moore" w:date="2025-02-21T13:05:00Z"/>
                <w:rFonts w:ascii="Arial" w:hAnsi="Arial" w:cs="Arial"/>
                <w:sz w:val="18"/>
                <w:szCs w:val="18"/>
              </w:rPr>
            </w:pPr>
          </w:p>
        </w:tc>
      </w:tr>
      <w:tr w:rsidR="007D2A01" w:rsidRPr="000E27A9" w:rsidDel="00BC6402" w14:paraId="7B2BCE3B" w14:textId="20E1373A" w:rsidTr="00C316CF">
        <w:trPr>
          <w:cantSplit/>
          <w:trHeight w:val="257"/>
          <w:jc w:val="center"/>
          <w:del w:id="823" w:author="Nikki Moore" w:date="2025-02-21T13:05:00Z"/>
        </w:trPr>
        <w:tc>
          <w:tcPr>
            <w:tcW w:w="1555" w:type="dxa"/>
            <w:vMerge/>
            <w:tcBorders>
              <w:left w:val="single" w:sz="4" w:space="0" w:color="auto"/>
            </w:tcBorders>
          </w:tcPr>
          <w:p w14:paraId="19D2DE70" w14:textId="346D2882" w:rsidR="007D2A01" w:rsidRPr="000E27A9" w:rsidDel="00BC6402" w:rsidRDefault="007D2A01" w:rsidP="00C316CF">
            <w:pPr>
              <w:keepNext/>
              <w:spacing w:after="0" w:line="276" w:lineRule="auto"/>
              <w:rPr>
                <w:del w:id="824" w:author="Nikki Moore" w:date="2025-02-21T13:05:00Z"/>
                <w:rFonts w:ascii="Arial" w:hAnsi="Arial" w:cs="Arial"/>
                <w:sz w:val="18"/>
                <w:szCs w:val="18"/>
              </w:rPr>
            </w:pPr>
          </w:p>
        </w:tc>
        <w:tc>
          <w:tcPr>
            <w:tcW w:w="1285" w:type="dxa"/>
          </w:tcPr>
          <w:p w14:paraId="49AC241C" w14:textId="5AB7E528" w:rsidR="007D2A01" w:rsidDel="00BC6402" w:rsidRDefault="007D2A01" w:rsidP="00C316CF">
            <w:pPr>
              <w:keepNext/>
              <w:spacing w:after="0" w:line="276" w:lineRule="auto"/>
              <w:rPr>
                <w:del w:id="825" w:author="Nikki Moore" w:date="2025-02-21T13:05:00Z"/>
                <w:rFonts w:ascii="Arial" w:hAnsi="Arial" w:cs="Arial"/>
                <w:sz w:val="18"/>
                <w:szCs w:val="18"/>
              </w:rPr>
            </w:pPr>
          </w:p>
        </w:tc>
        <w:tc>
          <w:tcPr>
            <w:tcW w:w="1276" w:type="dxa"/>
          </w:tcPr>
          <w:p w14:paraId="6BF23391" w14:textId="5BDF18E1" w:rsidR="007D2A01" w:rsidRPr="000E27A9" w:rsidDel="00BC6402" w:rsidRDefault="007D2A01" w:rsidP="00C316CF">
            <w:pPr>
              <w:keepNext/>
              <w:spacing w:after="0" w:line="276" w:lineRule="auto"/>
              <w:rPr>
                <w:del w:id="826" w:author="Nikki Moore" w:date="2025-02-21T13:05:00Z"/>
                <w:rFonts w:ascii="Arial" w:hAnsi="Arial" w:cs="Arial"/>
                <w:sz w:val="18"/>
                <w:szCs w:val="18"/>
              </w:rPr>
            </w:pPr>
          </w:p>
        </w:tc>
        <w:tc>
          <w:tcPr>
            <w:tcW w:w="2268" w:type="dxa"/>
          </w:tcPr>
          <w:p w14:paraId="45B12302" w14:textId="25AEAAD5" w:rsidR="007D2A01" w:rsidRPr="000E27A9" w:rsidDel="00BC6402" w:rsidRDefault="007D2A01" w:rsidP="00C316CF">
            <w:pPr>
              <w:keepNext/>
              <w:spacing w:after="0" w:line="276" w:lineRule="auto"/>
              <w:rPr>
                <w:del w:id="827" w:author="Nikki Moore" w:date="2025-02-21T13:05:00Z"/>
                <w:rFonts w:ascii="Arial" w:hAnsi="Arial" w:cs="Arial"/>
                <w:sz w:val="18"/>
                <w:szCs w:val="18"/>
              </w:rPr>
            </w:pPr>
            <w:del w:id="828" w:author="Nikki Moore" w:date="2025-02-21T13:05:00Z">
              <w:r w:rsidRPr="000E27A9" w:rsidDel="00BC6402">
                <w:rPr>
                  <w:rFonts w:ascii="Arial" w:hAnsi="Arial" w:cs="Arial"/>
                  <w:sz w:val="18"/>
                  <w:szCs w:val="18"/>
                </w:rPr>
                <w:delText>Velocity of climate change</w:delText>
              </w:r>
            </w:del>
          </w:p>
        </w:tc>
        <w:tc>
          <w:tcPr>
            <w:tcW w:w="851" w:type="dxa"/>
          </w:tcPr>
          <w:p w14:paraId="3798DBC5" w14:textId="7D9E53A3" w:rsidR="007D2A01" w:rsidRPr="0056311D" w:rsidDel="00BC6402" w:rsidRDefault="007D2A01" w:rsidP="00C316CF">
            <w:pPr>
              <w:keepNext/>
              <w:spacing w:after="0" w:line="276" w:lineRule="auto"/>
              <w:jc w:val="right"/>
              <w:rPr>
                <w:del w:id="829" w:author="Nikki Moore" w:date="2025-02-21T13:05:00Z"/>
                <w:rFonts w:ascii="Arial" w:hAnsi="Arial" w:cs="Arial"/>
                <w:sz w:val="18"/>
                <w:szCs w:val="18"/>
              </w:rPr>
            </w:pPr>
            <w:del w:id="830" w:author="Nikki Moore" w:date="2025-02-21T13:05:00Z">
              <w:r w:rsidRPr="0056311D" w:rsidDel="00BC6402">
                <w:rPr>
                  <w:rFonts w:ascii="Arial" w:hAnsi="Arial" w:cs="Arial"/>
                  <w:sz w:val="18"/>
                  <w:szCs w:val="18"/>
                </w:rPr>
                <w:delText>0.5</w:delText>
              </w:r>
            </w:del>
          </w:p>
        </w:tc>
        <w:tc>
          <w:tcPr>
            <w:tcW w:w="698" w:type="dxa"/>
          </w:tcPr>
          <w:p w14:paraId="7E33D873" w14:textId="745A8291" w:rsidR="007D2A01" w:rsidRPr="0056311D" w:rsidDel="00BC6402" w:rsidRDefault="007D2A01" w:rsidP="00C316CF">
            <w:pPr>
              <w:keepNext/>
              <w:spacing w:after="0" w:line="276" w:lineRule="auto"/>
              <w:jc w:val="right"/>
              <w:rPr>
                <w:del w:id="831" w:author="Nikki Moore" w:date="2025-02-21T13:05:00Z"/>
                <w:rFonts w:ascii="Arial" w:hAnsi="Arial" w:cs="Arial"/>
                <w:sz w:val="18"/>
                <w:szCs w:val="18"/>
              </w:rPr>
            </w:pPr>
            <w:del w:id="832" w:author="Nikki Moore" w:date="2025-02-21T13:05:00Z">
              <w:r w:rsidRPr="0056311D" w:rsidDel="00BC6402">
                <w:rPr>
                  <w:rFonts w:ascii="Arial" w:hAnsi="Arial" w:cs="Arial"/>
                  <w:sz w:val="18"/>
                  <w:szCs w:val="18"/>
                </w:rPr>
                <w:delText>0.08</w:delText>
              </w:r>
            </w:del>
          </w:p>
        </w:tc>
        <w:tc>
          <w:tcPr>
            <w:tcW w:w="709" w:type="dxa"/>
          </w:tcPr>
          <w:p w14:paraId="2603A359" w14:textId="49A30B36" w:rsidR="007D2A01" w:rsidRPr="0056311D" w:rsidDel="00BC6402" w:rsidRDefault="007D2A01" w:rsidP="00C316CF">
            <w:pPr>
              <w:keepNext/>
              <w:spacing w:after="0" w:line="276" w:lineRule="auto"/>
              <w:jc w:val="right"/>
              <w:rPr>
                <w:del w:id="833" w:author="Nikki Moore" w:date="2025-02-21T13:05:00Z"/>
                <w:rFonts w:ascii="Arial" w:hAnsi="Arial" w:cs="Arial"/>
                <w:sz w:val="18"/>
                <w:szCs w:val="18"/>
              </w:rPr>
            </w:pPr>
            <w:del w:id="834" w:author="Nikki Moore" w:date="2025-02-21T13:05:00Z">
              <w:r w:rsidRPr="0056311D" w:rsidDel="00BC6402">
                <w:rPr>
                  <w:rFonts w:ascii="Arial" w:hAnsi="Arial" w:cs="Arial"/>
                  <w:sz w:val="18"/>
                  <w:szCs w:val="18"/>
                </w:rPr>
                <w:delText>6.65</w:delText>
              </w:r>
            </w:del>
          </w:p>
        </w:tc>
        <w:tc>
          <w:tcPr>
            <w:tcW w:w="851" w:type="dxa"/>
          </w:tcPr>
          <w:p w14:paraId="749E52A3" w14:textId="73911F70" w:rsidR="007D2A01" w:rsidRPr="0056311D" w:rsidDel="00BC6402" w:rsidRDefault="007D2A01" w:rsidP="00C316CF">
            <w:pPr>
              <w:keepNext/>
              <w:spacing w:after="0" w:line="276" w:lineRule="auto"/>
              <w:jc w:val="right"/>
              <w:rPr>
                <w:del w:id="835" w:author="Nikki Moore" w:date="2025-02-21T13:05:00Z"/>
                <w:rFonts w:ascii="Arial" w:hAnsi="Arial" w:cs="Arial"/>
                <w:sz w:val="18"/>
                <w:szCs w:val="18"/>
              </w:rPr>
            </w:pPr>
            <w:del w:id="836" w:author="Nikki Moore" w:date="2025-02-21T13:05:00Z">
              <w:r w:rsidRPr="0056311D" w:rsidDel="00BC6402">
                <w:rPr>
                  <w:rFonts w:ascii="Arial" w:hAnsi="Arial" w:cs="Arial"/>
                  <w:sz w:val="18"/>
                  <w:szCs w:val="18"/>
                </w:rPr>
                <w:delText>0</w:delText>
              </w:r>
            </w:del>
          </w:p>
        </w:tc>
        <w:tc>
          <w:tcPr>
            <w:tcW w:w="567" w:type="dxa"/>
          </w:tcPr>
          <w:p w14:paraId="78D53817" w14:textId="21700EAA" w:rsidR="007D2A01" w:rsidRPr="0056311D" w:rsidDel="00BC6402" w:rsidRDefault="007D2A01" w:rsidP="00C316CF">
            <w:pPr>
              <w:keepNext/>
              <w:spacing w:after="0" w:line="276" w:lineRule="auto"/>
              <w:jc w:val="right"/>
              <w:rPr>
                <w:del w:id="837" w:author="Nikki Moore" w:date="2025-02-21T13:05:00Z"/>
                <w:rFonts w:ascii="Arial" w:hAnsi="Arial" w:cs="Arial"/>
                <w:sz w:val="18"/>
                <w:szCs w:val="18"/>
              </w:rPr>
            </w:pPr>
          </w:p>
        </w:tc>
        <w:tc>
          <w:tcPr>
            <w:tcW w:w="421" w:type="dxa"/>
          </w:tcPr>
          <w:p w14:paraId="26D5B462" w14:textId="62EF56B7" w:rsidR="007D2A01" w:rsidRPr="0056311D" w:rsidDel="00BC6402" w:rsidRDefault="007D2A01" w:rsidP="00C316CF">
            <w:pPr>
              <w:keepNext/>
              <w:spacing w:after="0" w:line="276" w:lineRule="auto"/>
              <w:jc w:val="right"/>
              <w:rPr>
                <w:del w:id="838" w:author="Nikki Moore" w:date="2025-02-21T13:05:00Z"/>
                <w:rFonts w:ascii="Arial" w:hAnsi="Arial" w:cs="Arial"/>
                <w:sz w:val="18"/>
                <w:szCs w:val="18"/>
              </w:rPr>
            </w:pPr>
          </w:p>
        </w:tc>
        <w:tc>
          <w:tcPr>
            <w:tcW w:w="241" w:type="dxa"/>
          </w:tcPr>
          <w:p w14:paraId="6F75C7F9" w14:textId="12DE84D9" w:rsidR="007D2A01" w:rsidRPr="0056311D" w:rsidDel="00BC6402" w:rsidRDefault="007D2A01" w:rsidP="00C316CF">
            <w:pPr>
              <w:keepNext/>
              <w:spacing w:after="0" w:line="276" w:lineRule="auto"/>
              <w:jc w:val="right"/>
              <w:rPr>
                <w:del w:id="839" w:author="Nikki Moore" w:date="2025-02-21T13:05:00Z"/>
                <w:rFonts w:ascii="Arial" w:hAnsi="Arial" w:cs="Arial"/>
                <w:sz w:val="18"/>
                <w:szCs w:val="18"/>
              </w:rPr>
            </w:pPr>
          </w:p>
        </w:tc>
        <w:tc>
          <w:tcPr>
            <w:tcW w:w="897" w:type="dxa"/>
          </w:tcPr>
          <w:p w14:paraId="14859A63" w14:textId="7D9B2E8D" w:rsidR="007D2A01" w:rsidRPr="0056311D" w:rsidDel="00BC6402" w:rsidRDefault="007D2A01" w:rsidP="00C316CF">
            <w:pPr>
              <w:keepNext/>
              <w:spacing w:after="0" w:line="276" w:lineRule="auto"/>
              <w:jc w:val="right"/>
              <w:rPr>
                <w:del w:id="840" w:author="Nikki Moore" w:date="2025-02-21T13:05:00Z"/>
                <w:rFonts w:ascii="Arial" w:hAnsi="Arial" w:cs="Arial"/>
                <w:sz w:val="18"/>
                <w:szCs w:val="18"/>
              </w:rPr>
            </w:pPr>
          </w:p>
        </w:tc>
        <w:tc>
          <w:tcPr>
            <w:tcW w:w="850" w:type="dxa"/>
          </w:tcPr>
          <w:p w14:paraId="6480966A" w14:textId="4555E07E" w:rsidR="007D2A01" w:rsidRPr="0056311D" w:rsidDel="00BC6402" w:rsidRDefault="007D2A01" w:rsidP="00C316CF">
            <w:pPr>
              <w:keepNext/>
              <w:spacing w:after="0" w:line="276" w:lineRule="auto"/>
              <w:jc w:val="right"/>
              <w:rPr>
                <w:del w:id="841" w:author="Nikki Moore" w:date="2025-02-21T13:05:00Z"/>
                <w:rFonts w:ascii="Arial" w:hAnsi="Arial" w:cs="Arial"/>
                <w:sz w:val="18"/>
                <w:szCs w:val="18"/>
              </w:rPr>
            </w:pPr>
          </w:p>
        </w:tc>
        <w:tc>
          <w:tcPr>
            <w:tcW w:w="709" w:type="dxa"/>
            <w:tcBorders>
              <w:right w:val="single" w:sz="4" w:space="0" w:color="auto"/>
            </w:tcBorders>
          </w:tcPr>
          <w:p w14:paraId="3417412B" w14:textId="0A9212A0" w:rsidR="007D2A01" w:rsidRPr="0056311D" w:rsidDel="00BC6402" w:rsidRDefault="007D2A01" w:rsidP="00C316CF">
            <w:pPr>
              <w:keepNext/>
              <w:spacing w:after="0" w:line="276" w:lineRule="auto"/>
              <w:jc w:val="right"/>
              <w:rPr>
                <w:del w:id="842" w:author="Nikki Moore" w:date="2025-02-21T13:05:00Z"/>
                <w:rFonts w:ascii="Arial" w:hAnsi="Arial" w:cs="Arial"/>
                <w:sz w:val="18"/>
                <w:szCs w:val="18"/>
              </w:rPr>
            </w:pPr>
          </w:p>
        </w:tc>
      </w:tr>
      <w:tr w:rsidR="007D2A01" w:rsidRPr="000E27A9" w:rsidDel="00BC6402" w14:paraId="327D6E4B" w14:textId="5E074E6B" w:rsidTr="00C316CF">
        <w:trPr>
          <w:cantSplit/>
          <w:trHeight w:val="257"/>
          <w:jc w:val="center"/>
          <w:del w:id="843" w:author="Nikki Moore" w:date="2025-02-21T13:05:00Z"/>
        </w:trPr>
        <w:tc>
          <w:tcPr>
            <w:tcW w:w="1555" w:type="dxa"/>
            <w:vMerge/>
            <w:tcBorders>
              <w:left w:val="single" w:sz="4" w:space="0" w:color="auto"/>
              <w:bottom w:val="single" w:sz="4" w:space="0" w:color="auto"/>
            </w:tcBorders>
          </w:tcPr>
          <w:p w14:paraId="5A93B5CD" w14:textId="7B108143" w:rsidR="007D2A01" w:rsidRPr="000E27A9" w:rsidDel="00BC6402" w:rsidRDefault="007D2A01" w:rsidP="00C316CF">
            <w:pPr>
              <w:keepNext/>
              <w:spacing w:after="0" w:line="276" w:lineRule="auto"/>
              <w:rPr>
                <w:del w:id="844" w:author="Nikki Moore" w:date="2025-02-21T13:05:00Z"/>
                <w:rFonts w:ascii="Arial" w:hAnsi="Arial" w:cs="Arial"/>
                <w:sz w:val="18"/>
                <w:szCs w:val="18"/>
              </w:rPr>
            </w:pPr>
          </w:p>
        </w:tc>
        <w:tc>
          <w:tcPr>
            <w:tcW w:w="1285" w:type="dxa"/>
            <w:tcBorders>
              <w:bottom w:val="single" w:sz="4" w:space="0" w:color="auto"/>
            </w:tcBorders>
          </w:tcPr>
          <w:p w14:paraId="6FB269CA" w14:textId="433BD556" w:rsidR="007D2A01" w:rsidDel="00BC6402" w:rsidRDefault="007D2A01" w:rsidP="00C316CF">
            <w:pPr>
              <w:keepNext/>
              <w:spacing w:after="0" w:line="276" w:lineRule="auto"/>
              <w:rPr>
                <w:del w:id="845" w:author="Nikki Moore" w:date="2025-02-21T13:05:00Z"/>
                <w:rFonts w:ascii="Arial" w:hAnsi="Arial" w:cs="Arial"/>
                <w:sz w:val="18"/>
                <w:szCs w:val="18"/>
              </w:rPr>
            </w:pPr>
          </w:p>
        </w:tc>
        <w:tc>
          <w:tcPr>
            <w:tcW w:w="1276" w:type="dxa"/>
            <w:tcBorders>
              <w:bottom w:val="single" w:sz="4" w:space="0" w:color="auto"/>
            </w:tcBorders>
          </w:tcPr>
          <w:p w14:paraId="2A914EF0" w14:textId="69741098" w:rsidR="007D2A01" w:rsidRPr="000E27A9" w:rsidDel="00BC6402" w:rsidRDefault="007D2A01" w:rsidP="00C316CF">
            <w:pPr>
              <w:keepNext/>
              <w:spacing w:after="0" w:line="276" w:lineRule="auto"/>
              <w:rPr>
                <w:del w:id="846" w:author="Nikki Moore" w:date="2025-02-21T13:05:00Z"/>
                <w:rFonts w:ascii="Arial" w:hAnsi="Arial" w:cs="Arial"/>
                <w:sz w:val="18"/>
                <w:szCs w:val="18"/>
              </w:rPr>
            </w:pPr>
          </w:p>
        </w:tc>
        <w:tc>
          <w:tcPr>
            <w:tcW w:w="2268" w:type="dxa"/>
            <w:tcBorders>
              <w:bottom w:val="single" w:sz="4" w:space="0" w:color="auto"/>
            </w:tcBorders>
          </w:tcPr>
          <w:p w14:paraId="238E1E0A" w14:textId="22ECEC7F" w:rsidR="007D2A01" w:rsidRPr="000E27A9" w:rsidDel="00BC6402" w:rsidRDefault="007D2A01" w:rsidP="00C316CF">
            <w:pPr>
              <w:keepNext/>
              <w:spacing w:after="0" w:line="276" w:lineRule="auto"/>
              <w:rPr>
                <w:del w:id="847" w:author="Nikki Moore" w:date="2025-02-21T13:05:00Z"/>
                <w:rFonts w:ascii="Arial" w:hAnsi="Arial" w:cs="Arial"/>
                <w:sz w:val="18"/>
                <w:szCs w:val="18"/>
              </w:rPr>
            </w:pPr>
            <w:del w:id="848" w:author="Nikki Moore" w:date="2025-02-21T13:05:00Z">
              <w:r w:rsidRPr="000E27A9" w:rsidDel="00BC6402">
                <w:rPr>
                  <w:rFonts w:ascii="Arial" w:hAnsi="Arial" w:cs="Arial"/>
                  <w:sz w:val="18"/>
                  <w:szCs w:val="18"/>
                </w:rPr>
                <w:delText>Potential dispersal rate</w:delText>
              </w:r>
              <w:r w:rsidDel="00BC6402">
                <w:rPr>
                  <w:rFonts w:ascii="Arial" w:hAnsi="Arial" w:cs="Arial"/>
                  <w:sz w:val="18"/>
                  <w:szCs w:val="18"/>
                </w:rPr>
                <w:delText>:</w:delText>
              </w:r>
              <w:r w:rsidRPr="000E27A9" w:rsidDel="00BC6402">
                <w:rPr>
                  <w:rFonts w:ascii="Arial" w:hAnsi="Arial" w:cs="Arial"/>
                  <w:sz w:val="18"/>
                  <w:szCs w:val="18"/>
                </w:rPr>
                <w:delText xml:space="preserve"> </w:delText>
              </w:r>
              <w:r w:rsidDel="00BC6402">
                <w:rPr>
                  <w:rFonts w:ascii="Arial" w:hAnsi="Arial" w:cs="Arial"/>
                  <w:sz w:val="18"/>
                  <w:szCs w:val="18"/>
                </w:rPr>
                <w:delText>v</w:delText>
              </w:r>
              <w:r w:rsidRPr="000E27A9" w:rsidDel="00BC6402">
                <w:rPr>
                  <w:rFonts w:ascii="Arial" w:hAnsi="Arial" w:cs="Arial"/>
                  <w:sz w:val="18"/>
                  <w:szCs w:val="18"/>
                </w:rPr>
                <w:delText>elocity of climate change</w:delText>
              </w:r>
            </w:del>
          </w:p>
        </w:tc>
        <w:tc>
          <w:tcPr>
            <w:tcW w:w="851" w:type="dxa"/>
            <w:tcBorders>
              <w:bottom w:val="single" w:sz="4" w:space="0" w:color="auto"/>
            </w:tcBorders>
          </w:tcPr>
          <w:p w14:paraId="1E2318BC" w14:textId="186ED406" w:rsidR="007D2A01" w:rsidRPr="0056311D" w:rsidDel="00BC6402" w:rsidRDefault="007D2A01" w:rsidP="00C316CF">
            <w:pPr>
              <w:keepNext/>
              <w:spacing w:after="0" w:line="276" w:lineRule="auto"/>
              <w:jc w:val="right"/>
              <w:rPr>
                <w:del w:id="849" w:author="Nikki Moore" w:date="2025-02-21T13:05:00Z"/>
                <w:rFonts w:ascii="Arial" w:hAnsi="Arial" w:cs="Arial"/>
                <w:sz w:val="18"/>
                <w:szCs w:val="18"/>
              </w:rPr>
            </w:pPr>
            <w:del w:id="850" w:author="Nikki Moore" w:date="2025-02-21T13:05:00Z">
              <w:r w:rsidRPr="0056311D" w:rsidDel="00BC6402">
                <w:rPr>
                  <w:rFonts w:ascii="Arial" w:hAnsi="Arial" w:cs="Arial"/>
                  <w:sz w:val="18"/>
                  <w:szCs w:val="18"/>
                </w:rPr>
                <w:delText>0</w:delText>
              </w:r>
            </w:del>
          </w:p>
        </w:tc>
        <w:tc>
          <w:tcPr>
            <w:tcW w:w="698" w:type="dxa"/>
            <w:tcBorders>
              <w:bottom w:val="single" w:sz="4" w:space="0" w:color="auto"/>
            </w:tcBorders>
          </w:tcPr>
          <w:p w14:paraId="4378B97E" w14:textId="2531DB38" w:rsidR="007D2A01" w:rsidRPr="0056311D" w:rsidDel="00BC6402" w:rsidRDefault="007D2A01" w:rsidP="00C316CF">
            <w:pPr>
              <w:keepNext/>
              <w:spacing w:after="0" w:line="276" w:lineRule="auto"/>
              <w:jc w:val="right"/>
              <w:rPr>
                <w:del w:id="851" w:author="Nikki Moore" w:date="2025-02-21T13:05:00Z"/>
                <w:rFonts w:ascii="Arial" w:hAnsi="Arial" w:cs="Arial"/>
                <w:sz w:val="18"/>
                <w:szCs w:val="18"/>
              </w:rPr>
            </w:pPr>
            <w:del w:id="852" w:author="Nikki Moore" w:date="2025-02-21T13:05:00Z">
              <w:r w:rsidRPr="0056311D" w:rsidDel="00BC6402">
                <w:rPr>
                  <w:rFonts w:ascii="Arial" w:hAnsi="Arial" w:cs="Arial"/>
                  <w:sz w:val="18"/>
                  <w:szCs w:val="18"/>
                </w:rPr>
                <w:delText>0</w:delText>
              </w:r>
            </w:del>
          </w:p>
        </w:tc>
        <w:tc>
          <w:tcPr>
            <w:tcW w:w="709" w:type="dxa"/>
            <w:tcBorders>
              <w:bottom w:val="single" w:sz="4" w:space="0" w:color="auto"/>
            </w:tcBorders>
          </w:tcPr>
          <w:p w14:paraId="0970DE69" w14:textId="7B4D155F" w:rsidR="007D2A01" w:rsidRPr="0056311D" w:rsidDel="00BC6402" w:rsidRDefault="007D2A01" w:rsidP="00C316CF">
            <w:pPr>
              <w:keepNext/>
              <w:spacing w:after="0" w:line="276" w:lineRule="auto"/>
              <w:jc w:val="right"/>
              <w:rPr>
                <w:del w:id="853" w:author="Nikki Moore" w:date="2025-02-21T13:05:00Z"/>
                <w:rFonts w:ascii="Arial" w:hAnsi="Arial" w:cs="Arial"/>
                <w:sz w:val="18"/>
                <w:szCs w:val="18"/>
              </w:rPr>
            </w:pPr>
            <w:del w:id="854" w:author="Nikki Moore" w:date="2025-02-21T13:05:00Z">
              <w:r w:rsidRPr="0056311D" w:rsidDel="00BC6402">
                <w:rPr>
                  <w:rFonts w:ascii="Arial" w:hAnsi="Arial" w:cs="Arial"/>
                  <w:sz w:val="18"/>
                  <w:szCs w:val="18"/>
                </w:rPr>
                <w:delText>-1.31</w:delText>
              </w:r>
            </w:del>
          </w:p>
        </w:tc>
        <w:tc>
          <w:tcPr>
            <w:tcW w:w="851" w:type="dxa"/>
            <w:tcBorders>
              <w:bottom w:val="single" w:sz="4" w:space="0" w:color="auto"/>
            </w:tcBorders>
          </w:tcPr>
          <w:p w14:paraId="4A110822" w14:textId="610FD1D5" w:rsidR="007D2A01" w:rsidRPr="0056311D" w:rsidDel="00BC6402" w:rsidRDefault="007D2A01" w:rsidP="00C316CF">
            <w:pPr>
              <w:keepNext/>
              <w:spacing w:after="0" w:line="276" w:lineRule="auto"/>
              <w:jc w:val="right"/>
              <w:rPr>
                <w:del w:id="855" w:author="Nikki Moore" w:date="2025-02-21T13:05:00Z"/>
                <w:rFonts w:ascii="Arial" w:hAnsi="Arial" w:cs="Arial"/>
                <w:sz w:val="18"/>
                <w:szCs w:val="18"/>
              </w:rPr>
            </w:pPr>
            <w:del w:id="856" w:author="Nikki Moore" w:date="2025-02-21T13:05:00Z">
              <w:r w:rsidRPr="0056311D" w:rsidDel="00BC6402">
                <w:rPr>
                  <w:rFonts w:ascii="Arial" w:hAnsi="Arial" w:cs="Arial"/>
                  <w:sz w:val="18"/>
                  <w:szCs w:val="18"/>
                </w:rPr>
                <w:delText>0.19</w:delText>
              </w:r>
            </w:del>
          </w:p>
        </w:tc>
        <w:tc>
          <w:tcPr>
            <w:tcW w:w="567" w:type="dxa"/>
            <w:tcBorders>
              <w:bottom w:val="single" w:sz="4" w:space="0" w:color="auto"/>
            </w:tcBorders>
          </w:tcPr>
          <w:p w14:paraId="0A71DDB7" w14:textId="36F1B165" w:rsidR="007D2A01" w:rsidRPr="0056311D" w:rsidDel="00BC6402" w:rsidRDefault="007D2A01" w:rsidP="00C316CF">
            <w:pPr>
              <w:keepNext/>
              <w:spacing w:after="0" w:line="276" w:lineRule="auto"/>
              <w:jc w:val="right"/>
              <w:rPr>
                <w:del w:id="857" w:author="Nikki Moore" w:date="2025-02-21T13:05:00Z"/>
                <w:rFonts w:ascii="Arial" w:hAnsi="Arial" w:cs="Arial"/>
                <w:sz w:val="18"/>
                <w:szCs w:val="18"/>
              </w:rPr>
            </w:pPr>
          </w:p>
        </w:tc>
        <w:tc>
          <w:tcPr>
            <w:tcW w:w="421" w:type="dxa"/>
            <w:tcBorders>
              <w:bottom w:val="single" w:sz="4" w:space="0" w:color="auto"/>
            </w:tcBorders>
          </w:tcPr>
          <w:p w14:paraId="4D537565" w14:textId="712F416F" w:rsidR="007D2A01" w:rsidRPr="0056311D" w:rsidDel="00BC6402" w:rsidRDefault="007D2A01" w:rsidP="00C316CF">
            <w:pPr>
              <w:keepNext/>
              <w:spacing w:after="0" w:line="276" w:lineRule="auto"/>
              <w:jc w:val="right"/>
              <w:rPr>
                <w:del w:id="858" w:author="Nikki Moore" w:date="2025-02-21T13:05:00Z"/>
                <w:rFonts w:ascii="Arial" w:hAnsi="Arial" w:cs="Arial"/>
                <w:sz w:val="18"/>
                <w:szCs w:val="18"/>
              </w:rPr>
            </w:pPr>
          </w:p>
        </w:tc>
        <w:tc>
          <w:tcPr>
            <w:tcW w:w="241" w:type="dxa"/>
            <w:tcBorders>
              <w:bottom w:val="single" w:sz="4" w:space="0" w:color="auto"/>
            </w:tcBorders>
          </w:tcPr>
          <w:p w14:paraId="15CB7B36" w14:textId="3CEE460C" w:rsidR="007D2A01" w:rsidRPr="0056311D" w:rsidDel="00BC6402" w:rsidRDefault="007D2A01" w:rsidP="00C316CF">
            <w:pPr>
              <w:keepNext/>
              <w:spacing w:after="0" w:line="276" w:lineRule="auto"/>
              <w:jc w:val="right"/>
              <w:rPr>
                <w:del w:id="859" w:author="Nikki Moore" w:date="2025-02-21T13:05:00Z"/>
                <w:rFonts w:ascii="Arial" w:hAnsi="Arial" w:cs="Arial"/>
                <w:sz w:val="18"/>
                <w:szCs w:val="18"/>
              </w:rPr>
            </w:pPr>
          </w:p>
        </w:tc>
        <w:tc>
          <w:tcPr>
            <w:tcW w:w="897" w:type="dxa"/>
            <w:tcBorders>
              <w:bottom w:val="single" w:sz="4" w:space="0" w:color="auto"/>
            </w:tcBorders>
          </w:tcPr>
          <w:p w14:paraId="3A428016" w14:textId="1C02049E" w:rsidR="007D2A01" w:rsidRPr="0056311D" w:rsidDel="00BC6402" w:rsidRDefault="007D2A01" w:rsidP="00C316CF">
            <w:pPr>
              <w:keepNext/>
              <w:spacing w:after="0" w:line="276" w:lineRule="auto"/>
              <w:jc w:val="right"/>
              <w:rPr>
                <w:del w:id="860" w:author="Nikki Moore" w:date="2025-02-21T13:05:00Z"/>
                <w:rFonts w:ascii="Arial" w:hAnsi="Arial" w:cs="Arial"/>
                <w:sz w:val="18"/>
                <w:szCs w:val="18"/>
              </w:rPr>
            </w:pPr>
          </w:p>
        </w:tc>
        <w:tc>
          <w:tcPr>
            <w:tcW w:w="850" w:type="dxa"/>
            <w:tcBorders>
              <w:bottom w:val="single" w:sz="4" w:space="0" w:color="auto"/>
            </w:tcBorders>
          </w:tcPr>
          <w:p w14:paraId="2438B20C" w14:textId="1477D51A" w:rsidR="007D2A01" w:rsidRPr="0056311D" w:rsidDel="00BC6402" w:rsidRDefault="007D2A01" w:rsidP="00C316CF">
            <w:pPr>
              <w:keepNext/>
              <w:spacing w:after="0" w:line="276" w:lineRule="auto"/>
              <w:jc w:val="right"/>
              <w:rPr>
                <w:del w:id="861" w:author="Nikki Moore" w:date="2025-02-21T13:05:00Z"/>
                <w:rFonts w:ascii="Arial" w:hAnsi="Arial" w:cs="Arial"/>
                <w:sz w:val="18"/>
                <w:szCs w:val="18"/>
              </w:rPr>
            </w:pPr>
          </w:p>
        </w:tc>
        <w:tc>
          <w:tcPr>
            <w:tcW w:w="709" w:type="dxa"/>
            <w:tcBorders>
              <w:bottom w:val="single" w:sz="4" w:space="0" w:color="auto"/>
              <w:right w:val="single" w:sz="4" w:space="0" w:color="auto"/>
            </w:tcBorders>
          </w:tcPr>
          <w:p w14:paraId="2E1338F9" w14:textId="543706A8" w:rsidR="007D2A01" w:rsidRPr="0056311D" w:rsidDel="00BC6402" w:rsidRDefault="007D2A01" w:rsidP="00C316CF">
            <w:pPr>
              <w:keepNext/>
              <w:spacing w:after="0" w:line="276" w:lineRule="auto"/>
              <w:jc w:val="right"/>
              <w:rPr>
                <w:del w:id="862" w:author="Nikki Moore" w:date="2025-02-21T13:05:00Z"/>
                <w:rFonts w:ascii="Arial" w:hAnsi="Arial" w:cs="Arial"/>
                <w:sz w:val="18"/>
                <w:szCs w:val="18"/>
              </w:rPr>
            </w:pPr>
          </w:p>
        </w:tc>
      </w:tr>
      <w:tr w:rsidR="007D2A01" w:rsidRPr="000E27A9" w:rsidDel="00BC6402" w14:paraId="667979BA" w14:textId="3B5BD23B" w:rsidTr="00C316CF">
        <w:trPr>
          <w:cantSplit/>
          <w:trHeight w:val="257"/>
          <w:jc w:val="center"/>
          <w:del w:id="863" w:author="Nikki Moore" w:date="2025-02-21T13:05:00Z"/>
        </w:trPr>
        <w:tc>
          <w:tcPr>
            <w:tcW w:w="1555" w:type="dxa"/>
            <w:vMerge w:val="restart"/>
            <w:tcBorders>
              <w:top w:val="single" w:sz="4" w:space="0" w:color="auto"/>
              <w:left w:val="single" w:sz="4" w:space="0" w:color="auto"/>
            </w:tcBorders>
          </w:tcPr>
          <w:p w14:paraId="10FCF1D0" w14:textId="2CB1BFAE" w:rsidR="007D2A01" w:rsidRPr="000E27A9" w:rsidDel="00BC6402" w:rsidRDefault="007D2A01" w:rsidP="00C316CF">
            <w:pPr>
              <w:keepNext/>
              <w:spacing w:after="0" w:line="276" w:lineRule="auto"/>
              <w:rPr>
                <w:del w:id="864" w:author="Nikki Moore" w:date="2025-02-21T13:05:00Z"/>
                <w:rFonts w:ascii="Arial" w:hAnsi="Arial" w:cs="Arial"/>
                <w:sz w:val="18"/>
                <w:szCs w:val="18"/>
              </w:rPr>
            </w:pPr>
            <w:del w:id="865" w:author="Nikki Moore" w:date="2025-02-21T13:05:00Z">
              <w:r w:rsidRPr="000E27A9" w:rsidDel="00BC6402">
                <w:rPr>
                  <w:rFonts w:ascii="Arial" w:hAnsi="Arial" w:cs="Arial"/>
                  <w:sz w:val="18"/>
                  <w:szCs w:val="18"/>
                </w:rPr>
                <w:delText>Minimum rate</w:delText>
              </w:r>
            </w:del>
          </w:p>
        </w:tc>
        <w:tc>
          <w:tcPr>
            <w:tcW w:w="1285" w:type="dxa"/>
            <w:tcBorders>
              <w:top w:val="single" w:sz="4" w:space="0" w:color="auto"/>
            </w:tcBorders>
          </w:tcPr>
          <w:p w14:paraId="52D585BD" w14:textId="121B1296" w:rsidR="007D2A01" w:rsidDel="00BC6402" w:rsidRDefault="007D2A01" w:rsidP="00C316CF">
            <w:pPr>
              <w:keepNext/>
              <w:spacing w:after="0" w:line="276" w:lineRule="auto"/>
              <w:rPr>
                <w:del w:id="866" w:author="Nikki Moore" w:date="2025-02-21T13:05:00Z"/>
                <w:rFonts w:ascii="Arial" w:hAnsi="Arial" w:cs="Arial"/>
                <w:sz w:val="18"/>
                <w:szCs w:val="18"/>
              </w:rPr>
            </w:pPr>
            <w:del w:id="867" w:author="Nikki Moore" w:date="2025-02-21T13:05:00Z">
              <w:r w:rsidDel="00BC6402">
                <w:rPr>
                  <w:rFonts w:ascii="Arial" w:hAnsi="Arial" w:cs="Arial"/>
                  <w:sz w:val="18"/>
                  <w:szCs w:val="18"/>
                </w:rPr>
                <w:delText>p90</w:delText>
              </w:r>
            </w:del>
          </w:p>
        </w:tc>
        <w:tc>
          <w:tcPr>
            <w:tcW w:w="1276" w:type="dxa"/>
            <w:tcBorders>
              <w:top w:val="single" w:sz="4" w:space="0" w:color="auto"/>
            </w:tcBorders>
          </w:tcPr>
          <w:p w14:paraId="647880F2" w14:textId="53FB56B1" w:rsidR="007D2A01" w:rsidRPr="000E27A9" w:rsidDel="00BC6402" w:rsidRDefault="007D2A01" w:rsidP="00C316CF">
            <w:pPr>
              <w:keepNext/>
              <w:spacing w:after="0" w:line="276" w:lineRule="auto"/>
              <w:rPr>
                <w:del w:id="868" w:author="Nikki Moore" w:date="2025-02-21T13:05:00Z"/>
                <w:rFonts w:ascii="Arial" w:hAnsi="Arial" w:cs="Arial"/>
                <w:sz w:val="18"/>
                <w:szCs w:val="18"/>
              </w:rPr>
            </w:pPr>
            <w:del w:id="869" w:author="Nikki Moore" w:date="2025-02-21T13:05:00Z">
              <w:r w:rsidRPr="000E27A9" w:rsidDel="00BC6402">
                <w:rPr>
                  <w:rFonts w:ascii="Arial" w:hAnsi="Arial" w:cs="Arial"/>
                  <w:sz w:val="18"/>
                  <w:szCs w:val="18"/>
                </w:rPr>
                <w:delText>Median</w:delText>
              </w:r>
            </w:del>
          </w:p>
        </w:tc>
        <w:tc>
          <w:tcPr>
            <w:tcW w:w="2268" w:type="dxa"/>
            <w:tcBorders>
              <w:top w:val="single" w:sz="4" w:space="0" w:color="auto"/>
            </w:tcBorders>
          </w:tcPr>
          <w:p w14:paraId="7DF7A338" w14:textId="7B7445BA" w:rsidR="007D2A01" w:rsidRPr="000E27A9" w:rsidDel="00BC6402" w:rsidRDefault="007D2A01" w:rsidP="00C316CF">
            <w:pPr>
              <w:keepNext/>
              <w:spacing w:after="0" w:line="276" w:lineRule="auto"/>
              <w:rPr>
                <w:del w:id="870" w:author="Nikki Moore" w:date="2025-02-21T13:05:00Z"/>
                <w:rFonts w:ascii="Arial" w:hAnsi="Arial" w:cs="Arial"/>
                <w:sz w:val="18"/>
                <w:szCs w:val="18"/>
              </w:rPr>
            </w:pPr>
            <w:del w:id="871"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203D9D59" w14:textId="49953678" w:rsidR="007D2A01" w:rsidRPr="0056311D" w:rsidDel="00BC6402" w:rsidRDefault="007D2A01" w:rsidP="00C316CF">
            <w:pPr>
              <w:keepNext/>
              <w:spacing w:after="0" w:line="276" w:lineRule="auto"/>
              <w:jc w:val="right"/>
              <w:rPr>
                <w:del w:id="872" w:author="Nikki Moore" w:date="2025-02-21T13:05:00Z"/>
                <w:rFonts w:ascii="Arial" w:hAnsi="Arial" w:cs="Arial"/>
                <w:sz w:val="18"/>
                <w:szCs w:val="18"/>
              </w:rPr>
            </w:pPr>
            <w:del w:id="873" w:author="Nikki Moore" w:date="2025-02-21T13:05:00Z">
              <w:r w:rsidRPr="003C0ECB" w:rsidDel="00BC6402">
                <w:rPr>
                  <w:rFonts w:ascii="Arial" w:hAnsi="Arial" w:cs="Arial"/>
                  <w:sz w:val="18"/>
                  <w:szCs w:val="18"/>
                </w:rPr>
                <w:delText>0.55</w:delText>
              </w:r>
            </w:del>
          </w:p>
        </w:tc>
        <w:tc>
          <w:tcPr>
            <w:tcW w:w="698" w:type="dxa"/>
            <w:tcBorders>
              <w:top w:val="single" w:sz="4" w:space="0" w:color="auto"/>
            </w:tcBorders>
          </w:tcPr>
          <w:p w14:paraId="76CA1880" w14:textId="44AEBB92" w:rsidR="007D2A01" w:rsidRPr="0056311D" w:rsidDel="00BC6402" w:rsidRDefault="007D2A01" w:rsidP="00C316CF">
            <w:pPr>
              <w:keepNext/>
              <w:spacing w:after="0" w:line="276" w:lineRule="auto"/>
              <w:jc w:val="right"/>
              <w:rPr>
                <w:del w:id="874" w:author="Nikki Moore" w:date="2025-02-21T13:05:00Z"/>
                <w:rFonts w:ascii="Arial" w:hAnsi="Arial" w:cs="Arial"/>
                <w:sz w:val="18"/>
                <w:szCs w:val="18"/>
              </w:rPr>
            </w:pPr>
            <w:del w:id="875" w:author="Nikki Moore" w:date="2025-02-21T13:05:00Z">
              <w:r w:rsidRPr="003C0ECB" w:rsidDel="00BC6402">
                <w:rPr>
                  <w:rFonts w:ascii="Arial" w:hAnsi="Arial" w:cs="Arial"/>
                  <w:sz w:val="18"/>
                  <w:szCs w:val="18"/>
                </w:rPr>
                <w:delText>0.2</w:delText>
              </w:r>
            </w:del>
          </w:p>
        </w:tc>
        <w:tc>
          <w:tcPr>
            <w:tcW w:w="709" w:type="dxa"/>
            <w:tcBorders>
              <w:top w:val="single" w:sz="4" w:space="0" w:color="auto"/>
            </w:tcBorders>
          </w:tcPr>
          <w:p w14:paraId="421AD70B" w14:textId="100135EA" w:rsidR="007D2A01" w:rsidRPr="0056311D" w:rsidDel="00BC6402" w:rsidRDefault="007D2A01" w:rsidP="00C316CF">
            <w:pPr>
              <w:keepNext/>
              <w:spacing w:after="0" w:line="276" w:lineRule="auto"/>
              <w:jc w:val="right"/>
              <w:rPr>
                <w:del w:id="876" w:author="Nikki Moore" w:date="2025-02-21T13:05:00Z"/>
                <w:rFonts w:ascii="Arial" w:hAnsi="Arial" w:cs="Arial"/>
                <w:sz w:val="18"/>
                <w:szCs w:val="18"/>
              </w:rPr>
            </w:pPr>
            <w:del w:id="877" w:author="Nikki Moore" w:date="2025-02-21T13:05:00Z">
              <w:r w:rsidRPr="003C0ECB" w:rsidDel="00BC6402">
                <w:rPr>
                  <w:rFonts w:ascii="Arial" w:hAnsi="Arial" w:cs="Arial"/>
                  <w:sz w:val="18"/>
                  <w:szCs w:val="18"/>
                </w:rPr>
                <w:delText>2.77</w:delText>
              </w:r>
            </w:del>
          </w:p>
        </w:tc>
        <w:tc>
          <w:tcPr>
            <w:tcW w:w="851" w:type="dxa"/>
            <w:tcBorders>
              <w:top w:val="single" w:sz="4" w:space="0" w:color="auto"/>
            </w:tcBorders>
          </w:tcPr>
          <w:p w14:paraId="1AB8943E" w14:textId="13E7293D" w:rsidR="007D2A01" w:rsidRPr="0056311D" w:rsidDel="00BC6402" w:rsidRDefault="007D2A01" w:rsidP="00C316CF">
            <w:pPr>
              <w:keepNext/>
              <w:spacing w:after="0" w:line="276" w:lineRule="auto"/>
              <w:jc w:val="right"/>
              <w:rPr>
                <w:del w:id="878" w:author="Nikki Moore" w:date="2025-02-21T13:05:00Z"/>
                <w:rFonts w:ascii="Arial" w:hAnsi="Arial" w:cs="Arial"/>
                <w:sz w:val="18"/>
                <w:szCs w:val="18"/>
              </w:rPr>
            </w:pPr>
            <w:del w:id="879" w:author="Nikki Moore" w:date="2025-02-21T13:05:00Z">
              <w:r w:rsidRPr="003C0ECB" w:rsidDel="00BC6402">
                <w:rPr>
                  <w:rFonts w:ascii="Arial" w:hAnsi="Arial" w:cs="Arial"/>
                  <w:sz w:val="18"/>
                  <w:szCs w:val="18"/>
                </w:rPr>
                <w:delText>0.01</w:delText>
              </w:r>
            </w:del>
          </w:p>
        </w:tc>
        <w:tc>
          <w:tcPr>
            <w:tcW w:w="567" w:type="dxa"/>
            <w:tcBorders>
              <w:top w:val="single" w:sz="4" w:space="0" w:color="auto"/>
            </w:tcBorders>
          </w:tcPr>
          <w:p w14:paraId="361BE0CC" w14:textId="10834DBC" w:rsidR="007D2A01" w:rsidRPr="0056311D" w:rsidDel="00BC6402" w:rsidRDefault="007D2A01" w:rsidP="00C316CF">
            <w:pPr>
              <w:keepNext/>
              <w:spacing w:after="0" w:line="276" w:lineRule="auto"/>
              <w:jc w:val="right"/>
              <w:rPr>
                <w:del w:id="880" w:author="Nikki Moore" w:date="2025-02-21T13:05:00Z"/>
                <w:rFonts w:ascii="Arial" w:hAnsi="Arial" w:cs="Arial"/>
                <w:sz w:val="18"/>
                <w:szCs w:val="18"/>
              </w:rPr>
            </w:pPr>
            <w:del w:id="881" w:author="Nikki Moore" w:date="2025-02-21T13:05:00Z">
              <w:r w:rsidRPr="003C0ECB" w:rsidDel="00BC6402">
                <w:rPr>
                  <w:rFonts w:ascii="Arial" w:hAnsi="Arial" w:cs="Arial"/>
                  <w:sz w:val="18"/>
                  <w:szCs w:val="18"/>
                </w:rPr>
                <w:delText>0.09</w:delText>
              </w:r>
            </w:del>
          </w:p>
        </w:tc>
        <w:tc>
          <w:tcPr>
            <w:tcW w:w="421" w:type="dxa"/>
            <w:tcBorders>
              <w:top w:val="single" w:sz="4" w:space="0" w:color="auto"/>
            </w:tcBorders>
          </w:tcPr>
          <w:p w14:paraId="668BB684" w14:textId="66135E52" w:rsidR="007D2A01" w:rsidRPr="0056311D" w:rsidDel="00BC6402" w:rsidRDefault="007D2A01" w:rsidP="00C316CF">
            <w:pPr>
              <w:keepNext/>
              <w:spacing w:after="0" w:line="276" w:lineRule="auto"/>
              <w:jc w:val="right"/>
              <w:rPr>
                <w:del w:id="882" w:author="Nikki Moore" w:date="2025-02-21T13:05:00Z"/>
                <w:rFonts w:ascii="Arial" w:hAnsi="Arial" w:cs="Arial"/>
                <w:sz w:val="18"/>
                <w:szCs w:val="18"/>
              </w:rPr>
            </w:pPr>
            <w:del w:id="883" w:author="Nikki Moore" w:date="2025-02-21T13:05:00Z">
              <w:r w:rsidRPr="003C0ECB" w:rsidDel="00BC6402">
                <w:rPr>
                  <w:rFonts w:ascii="Arial" w:hAnsi="Arial" w:cs="Arial"/>
                  <w:sz w:val="18"/>
                  <w:szCs w:val="18"/>
                </w:rPr>
                <w:delText>418</w:delText>
              </w:r>
            </w:del>
          </w:p>
        </w:tc>
        <w:tc>
          <w:tcPr>
            <w:tcW w:w="241" w:type="dxa"/>
            <w:tcBorders>
              <w:top w:val="single" w:sz="4" w:space="0" w:color="auto"/>
            </w:tcBorders>
          </w:tcPr>
          <w:p w14:paraId="18E5DFF0" w14:textId="45D38BF7" w:rsidR="007D2A01" w:rsidRPr="0056311D" w:rsidDel="00BC6402" w:rsidRDefault="007D2A01" w:rsidP="00C316CF">
            <w:pPr>
              <w:keepNext/>
              <w:spacing w:after="0" w:line="276" w:lineRule="auto"/>
              <w:jc w:val="right"/>
              <w:rPr>
                <w:del w:id="884" w:author="Nikki Moore" w:date="2025-02-21T13:05:00Z"/>
                <w:rFonts w:ascii="Arial" w:hAnsi="Arial" w:cs="Arial"/>
                <w:sz w:val="18"/>
                <w:szCs w:val="18"/>
              </w:rPr>
            </w:pPr>
            <w:del w:id="885" w:author="Nikki Moore" w:date="2025-02-21T13:05:00Z">
              <w:r w:rsidRPr="003C0ECB" w:rsidDel="00BC6402">
                <w:rPr>
                  <w:rFonts w:ascii="Arial" w:hAnsi="Arial" w:cs="Arial"/>
                  <w:sz w:val="18"/>
                  <w:szCs w:val="18"/>
                </w:rPr>
                <w:delText>3</w:delText>
              </w:r>
            </w:del>
          </w:p>
        </w:tc>
        <w:tc>
          <w:tcPr>
            <w:tcW w:w="897" w:type="dxa"/>
            <w:tcBorders>
              <w:top w:val="single" w:sz="4" w:space="0" w:color="auto"/>
            </w:tcBorders>
          </w:tcPr>
          <w:p w14:paraId="45CCC8F0" w14:textId="19661779" w:rsidR="007D2A01" w:rsidRPr="0056311D" w:rsidDel="00BC6402" w:rsidRDefault="007D2A01" w:rsidP="00C316CF">
            <w:pPr>
              <w:keepNext/>
              <w:spacing w:after="0" w:line="276" w:lineRule="auto"/>
              <w:jc w:val="right"/>
              <w:rPr>
                <w:del w:id="886" w:author="Nikki Moore" w:date="2025-02-21T13:05:00Z"/>
                <w:rFonts w:ascii="Arial" w:hAnsi="Arial" w:cs="Arial"/>
                <w:sz w:val="18"/>
                <w:szCs w:val="18"/>
              </w:rPr>
            </w:pPr>
            <w:del w:id="887" w:author="Nikki Moore" w:date="2025-02-21T13:05:00Z">
              <w:r w:rsidRPr="003C0ECB" w:rsidDel="00BC6402">
                <w:rPr>
                  <w:rFonts w:ascii="Arial" w:hAnsi="Arial" w:cs="Arial"/>
                  <w:sz w:val="18"/>
                  <w:szCs w:val="18"/>
                </w:rPr>
                <w:delText>-1089.54</w:delText>
              </w:r>
            </w:del>
          </w:p>
        </w:tc>
        <w:tc>
          <w:tcPr>
            <w:tcW w:w="850" w:type="dxa"/>
            <w:tcBorders>
              <w:top w:val="single" w:sz="4" w:space="0" w:color="auto"/>
            </w:tcBorders>
          </w:tcPr>
          <w:p w14:paraId="5C45755B" w14:textId="01E9A5D0" w:rsidR="007D2A01" w:rsidRPr="0056311D" w:rsidDel="00BC6402" w:rsidRDefault="007D2A01" w:rsidP="00C316CF">
            <w:pPr>
              <w:keepNext/>
              <w:spacing w:after="0" w:line="276" w:lineRule="auto"/>
              <w:jc w:val="right"/>
              <w:rPr>
                <w:del w:id="888" w:author="Nikki Moore" w:date="2025-02-21T13:05:00Z"/>
                <w:rFonts w:ascii="Arial" w:hAnsi="Arial" w:cs="Arial"/>
                <w:sz w:val="18"/>
                <w:szCs w:val="18"/>
              </w:rPr>
            </w:pPr>
            <w:del w:id="889" w:author="Nikki Moore" w:date="2025-02-21T13:05:00Z">
              <w:r w:rsidRPr="003C0ECB" w:rsidDel="00BC6402">
                <w:rPr>
                  <w:rFonts w:ascii="Arial" w:hAnsi="Arial" w:cs="Arial"/>
                  <w:sz w:val="18"/>
                  <w:szCs w:val="18"/>
                </w:rPr>
                <w:delText>2185.14</w:delText>
              </w:r>
            </w:del>
          </w:p>
        </w:tc>
        <w:tc>
          <w:tcPr>
            <w:tcW w:w="709" w:type="dxa"/>
            <w:tcBorders>
              <w:top w:val="single" w:sz="4" w:space="0" w:color="auto"/>
              <w:right w:val="single" w:sz="4" w:space="0" w:color="auto"/>
            </w:tcBorders>
          </w:tcPr>
          <w:p w14:paraId="6FB3F98D" w14:textId="147082EF" w:rsidR="007D2A01" w:rsidRPr="0056311D" w:rsidDel="00BC6402" w:rsidRDefault="007D2A01" w:rsidP="00C316CF">
            <w:pPr>
              <w:keepNext/>
              <w:spacing w:after="0" w:line="276" w:lineRule="auto"/>
              <w:jc w:val="right"/>
              <w:rPr>
                <w:del w:id="890" w:author="Nikki Moore" w:date="2025-02-21T13:05:00Z"/>
                <w:rFonts w:ascii="Arial" w:hAnsi="Arial" w:cs="Arial"/>
                <w:sz w:val="18"/>
                <w:szCs w:val="18"/>
              </w:rPr>
            </w:pPr>
            <w:del w:id="891" w:author="Nikki Moore" w:date="2025-02-21T13:05:00Z">
              <w:r w:rsidRPr="003C0ECB" w:rsidDel="00BC6402">
                <w:rPr>
                  <w:rFonts w:ascii="Arial" w:hAnsi="Arial" w:cs="Arial"/>
                  <w:sz w:val="18"/>
                  <w:szCs w:val="18"/>
                </w:rPr>
                <w:delText>8.75</w:delText>
              </w:r>
            </w:del>
          </w:p>
        </w:tc>
      </w:tr>
      <w:tr w:rsidR="007D2A01" w:rsidRPr="000E27A9" w:rsidDel="00BC6402" w14:paraId="584563BF" w14:textId="69308B28" w:rsidTr="00C316CF">
        <w:trPr>
          <w:cantSplit/>
          <w:trHeight w:val="257"/>
          <w:jc w:val="center"/>
          <w:del w:id="892" w:author="Nikki Moore" w:date="2025-02-21T13:05:00Z"/>
        </w:trPr>
        <w:tc>
          <w:tcPr>
            <w:tcW w:w="1555" w:type="dxa"/>
            <w:vMerge/>
            <w:tcBorders>
              <w:left w:val="single" w:sz="4" w:space="0" w:color="auto"/>
              <w:bottom w:val="single" w:sz="4" w:space="0" w:color="auto"/>
            </w:tcBorders>
          </w:tcPr>
          <w:p w14:paraId="5D3FB6CD" w14:textId="4C9CFF3E" w:rsidR="007D2A01" w:rsidRPr="000E27A9" w:rsidDel="00BC6402" w:rsidRDefault="007D2A01" w:rsidP="00C316CF">
            <w:pPr>
              <w:keepNext/>
              <w:spacing w:after="0" w:line="276" w:lineRule="auto"/>
              <w:rPr>
                <w:del w:id="893" w:author="Nikki Moore" w:date="2025-02-21T13:05:00Z"/>
                <w:rFonts w:ascii="Arial" w:hAnsi="Arial" w:cs="Arial"/>
                <w:sz w:val="18"/>
                <w:szCs w:val="18"/>
              </w:rPr>
            </w:pPr>
          </w:p>
        </w:tc>
        <w:tc>
          <w:tcPr>
            <w:tcW w:w="1285" w:type="dxa"/>
            <w:tcBorders>
              <w:bottom w:val="single" w:sz="4" w:space="0" w:color="auto"/>
            </w:tcBorders>
          </w:tcPr>
          <w:p w14:paraId="7054B554" w14:textId="3DF8D73F" w:rsidR="007D2A01" w:rsidDel="00BC6402" w:rsidRDefault="007D2A01" w:rsidP="00C316CF">
            <w:pPr>
              <w:keepNext/>
              <w:spacing w:after="0" w:line="276" w:lineRule="auto"/>
              <w:rPr>
                <w:del w:id="894" w:author="Nikki Moore" w:date="2025-02-21T13:05:00Z"/>
                <w:rFonts w:ascii="Arial" w:hAnsi="Arial" w:cs="Arial"/>
                <w:sz w:val="18"/>
                <w:szCs w:val="18"/>
              </w:rPr>
            </w:pPr>
          </w:p>
        </w:tc>
        <w:tc>
          <w:tcPr>
            <w:tcW w:w="1276" w:type="dxa"/>
            <w:tcBorders>
              <w:bottom w:val="single" w:sz="4" w:space="0" w:color="auto"/>
            </w:tcBorders>
          </w:tcPr>
          <w:p w14:paraId="7CBD5611" w14:textId="0E66710B" w:rsidR="007D2A01" w:rsidRPr="000E27A9" w:rsidDel="00BC6402" w:rsidRDefault="007D2A01" w:rsidP="00C316CF">
            <w:pPr>
              <w:keepNext/>
              <w:spacing w:after="0" w:line="276" w:lineRule="auto"/>
              <w:rPr>
                <w:del w:id="895" w:author="Nikki Moore" w:date="2025-02-21T13:05:00Z"/>
                <w:rFonts w:ascii="Arial" w:hAnsi="Arial" w:cs="Arial"/>
                <w:sz w:val="18"/>
                <w:szCs w:val="18"/>
              </w:rPr>
            </w:pPr>
          </w:p>
        </w:tc>
        <w:tc>
          <w:tcPr>
            <w:tcW w:w="2268" w:type="dxa"/>
            <w:tcBorders>
              <w:bottom w:val="single" w:sz="4" w:space="0" w:color="auto"/>
            </w:tcBorders>
          </w:tcPr>
          <w:p w14:paraId="069BC271" w14:textId="50A33367" w:rsidR="007D2A01" w:rsidRPr="000E27A9" w:rsidDel="00BC6402" w:rsidRDefault="007D2A01" w:rsidP="00C316CF">
            <w:pPr>
              <w:keepNext/>
              <w:spacing w:after="0" w:line="276" w:lineRule="auto"/>
              <w:rPr>
                <w:del w:id="896" w:author="Nikki Moore" w:date="2025-02-21T13:05:00Z"/>
                <w:rFonts w:ascii="Arial" w:hAnsi="Arial" w:cs="Arial"/>
                <w:sz w:val="18"/>
                <w:szCs w:val="18"/>
              </w:rPr>
            </w:pPr>
            <w:del w:id="897" w:author="Nikki Moore" w:date="2025-02-21T13:05:00Z">
              <w:r w:rsidRPr="000E27A9" w:rsidDel="00BC6402">
                <w:rPr>
                  <w:rFonts w:ascii="Arial" w:hAnsi="Arial" w:cs="Arial"/>
                  <w:sz w:val="18"/>
                  <w:szCs w:val="18"/>
                </w:rPr>
                <w:delText>Minimum rate</w:delText>
              </w:r>
            </w:del>
          </w:p>
        </w:tc>
        <w:tc>
          <w:tcPr>
            <w:tcW w:w="851" w:type="dxa"/>
            <w:tcBorders>
              <w:bottom w:val="single" w:sz="4" w:space="0" w:color="auto"/>
            </w:tcBorders>
          </w:tcPr>
          <w:p w14:paraId="207F0AB2" w14:textId="01FA3A46" w:rsidR="007D2A01" w:rsidRPr="003C0ECB" w:rsidDel="00BC6402" w:rsidRDefault="007D2A01" w:rsidP="00C316CF">
            <w:pPr>
              <w:keepNext/>
              <w:spacing w:after="0" w:line="276" w:lineRule="auto"/>
              <w:jc w:val="right"/>
              <w:rPr>
                <w:del w:id="898" w:author="Nikki Moore" w:date="2025-02-21T13:05:00Z"/>
                <w:rFonts w:ascii="Arial" w:hAnsi="Arial" w:cs="Arial"/>
                <w:sz w:val="18"/>
                <w:szCs w:val="18"/>
              </w:rPr>
            </w:pPr>
            <w:del w:id="899" w:author="Nikki Moore" w:date="2025-02-21T13:05:00Z">
              <w:r w:rsidRPr="003C0ECB" w:rsidDel="00BC6402">
                <w:rPr>
                  <w:rFonts w:ascii="Arial" w:hAnsi="Arial" w:cs="Arial"/>
                  <w:sz w:val="18"/>
                  <w:szCs w:val="18"/>
                </w:rPr>
                <w:delText>0.36</w:delText>
              </w:r>
            </w:del>
          </w:p>
        </w:tc>
        <w:tc>
          <w:tcPr>
            <w:tcW w:w="698" w:type="dxa"/>
            <w:tcBorders>
              <w:bottom w:val="single" w:sz="4" w:space="0" w:color="auto"/>
            </w:tcBorders>
          </w:tcPr>
          <w:p w14:paraId="44CA177F" w14:textId="71596EBB" w:rsidR="007D2A01" w:rsidRPr="003C0ECB" w:rsidDel="00BC6402" w:rsidRDefault="007D2A01" w:rsidP="00C316CF">
            <w:pPr>
              <w:keepNext/>
              <w:spacing w:after="0" w:line="276" w:lineRule="auto"/>
              <w:jc w:val="right"/>
              <w:rPr>
                <w:del w:id="900" w:author="Nikki Moore" w:date="2025-02-21T13:05:00Z"/>
                <w:rFonts w:ascii="Arial" w:hAnsi="Arial" w:cs="Arial"/>
                <w:sz w:val="18"/>
                <w:szCs w:val="18"/>
              </w:rPr>
            </w:pPr>
            <w:del w:id="901" w:author="Nikki Moore" w:date="2025-02-21T13:05:00Z">
              <w:r w:rsidRPr="003C0ECB" w:rsidDel="00BC6402">
                <w:rPr>
                  <w:rFonts w:ascii="Arial" w:hAnsi="Arial" w:cs="Arial"/>
                  <w:sz w:val="18"/>
                  <w:szCs w:val="18"/>
                </w:rPr>
                <w:delText>0.06</w:delText>
              </w:r>
            </w:del>
          </w:p>
        </w:tc>
        <w:tc>
          <w:tcPr>
            <w:tcW w:w="709" w:type="dxa"/>
            <w:tcBorders>
              <w:bottom w:val="single" w:sz="4" w:space="0" w:color="auto"/>
            </w:tcBorders>
          </w:tcPr>
          <w:p w14:paraId="17F42BE5" w14:textId="2830921E" w:rsidR="007D2A01" w:rsidRPr="003C0ECB" w:rsidDel="00BC6402" w:rsidRDefault="007D2A01" w:rsidP="00C316CF">
            <w:pPr>
              <w:keepNext/>
              <w:spacing w:after="0" w:line="276" w:lineRule="auto"/>
              <w:jc w:val="right"/>
              <w:rPr>
                <w:del w:id="902" w:author="Nikki Moore" w:date="2025-02-21T13:05:00Z"/>
                <w:rFonts w:ascii="Arial" w:hAnsi="Arial" w:cs="Arial"/>
                <w:sz w:val="18"/>
                <w:szCs w:val="18"/>
              </w:rPr>
            </w:pPr>
            <w:del w:id="903" w:author="Nikki Moore" w:date="2025-02-21T13:05:00Z">
              <w:r w:rsidRPr="003C0ECB" w:rsidDel="00BC6402">
                <w:rPr>
                  <w:rFonts w:ascii="Arial" w:hAnsi="Arial" w:cs="Arial"/>
                  <w:sz w:val="18"/>
                  <w:szCs w:val="18"/>
                </w:rPr>
                <w:delText>6.43</w:delText>
              </w:r>
            </w:del>
          </w:p>
        </w:tc>
        <w:tc>
          <w:tcPr>
            <w:tcW w:w="851" w:type="dxa"/>
            <w:tcBorders>
              <w:bottom w:val="single" w:sz="4" w:space="0" w:color="auto"/>
            </w:tcBorders>
          </w:tcPr>
          <w:p w14:paraId="0D44B1FB" w14:textId="5902FA65" w:rsidR="007D2A01" w:rsidRPr="003C0ECB" w:rsidDel="00BC6402" w:rsidRDefault="007D2A01" w:rsidP="00C316CF">
            <w:pPr>
              <w:keepNext/>
              <w:spacing w:after="0" w:line="276" w:lineRule="auto"/>
              <w:jc w:val="right"/>
              <w:rPr>
                <w:del w:id="904" w:author="Nikki Moore" w:date="2025-02-21T13:05:00Z"/>
                <w:rFonts w:ascii="Arial" w:hAnsi="Arial" w:cs="Arial"/>
                <w:sz w:val="18"/>
                <w:szCs w:val="18"/>
              </w:rPr>
            </w:pPr>
            <w:del w:id="905" w:author="Nikki Moore" w:date="2025-02-21T13:05:00Z">
              <w:r w:rsidRPr="003C0ECB" w:rsidDel="00BC6402">
                <w:rPr>
                  <w:rFonts w:ascii="Arial" w:hAnsi="Arial" w:cs="Arial"/>
                  <w:sz w:val="18"/>
                  <w:szCs w:val="18"/>
                </w:rPr>
                <w:delText>0</w:delText>
              </w:r>
            </w:del>
          </w:p>
        </w:tc>
        <w:tc>
          <w:tcPr>
            <w:tcW w:w="567" w:type="dxa"/>
            <w:tcBorders>
              <w:bottom w:val="single" w:sz="4" w:space="0" w:color="auto"/>
            </w:tcBorders>
          </w:tcPr>
          <w:p w14:paraId="1F6CB018" w14:textId="624CD9FE" w:rsidR="007D2A01" w:rsidRPr="003C0ECB" w:rsidDel="00BC6402" w:rsidRDefault="007D2A01" w:rsidP="00C316CF">
            <w:pPr>
              <w:keepNext/>
              <w:spacing w:after="0" w:line="276" w:lineRule="auto"/>
              <w:jc w:val="right"/>
              <w:rPr>
                <w:del w:id="906" w:author="Nikki Moore" w:date="2025-02-21T13:05:00Z"/>
                <w:rFonts w:ascii="Arial" w:hAnsi="Arial" w:cs="Arial"/>
                <w:sz w:val="18"/>
                <w:szCs w:val="18"/>
              </w:rPr>
            </w:pPr>
          </w:p>
        </w:tc>
        <w:tc>
          <w:tcPr>
            <w:tcW w:w="421" w:type="dxa"/>
            <w:tcBorders>
              <w:bottom w:val="single" w:sz="4" w:space="0" w:color="auto"/>
            </w:tcBorders>
          </w:tcPr>
          <w:p w14:paraId="27AC4E41" w14:textId="3953D54B" w:rsidR="007D2A01" w:rsidRPr="003C0ECB" w:rsidDel="00BC6402" w:rsidRDefault="007D2A01" w:rsidP="00C316CF">
            <w:pPr>
              <w:keepNext/>
              <w:spacing w:after="0" w:line="276" w:lineRule="auto"/>
              <w:jc w:val="right"/>
              <w:rPr>
                <w:del w:id="907" w:author="Nikki Moore" w:date="2025-02-21T13:05:00Z"/>
                <w:rFonts w:ascii="Arial" w:hAnsi="Arial" w:cs="Arial"/>
                <w:sz w:val="18"/>
                <w:szCs w:val="18"/>
              </w:rPr>
            </w:pPr>
          </w:p>
        </w:tc>
        <w:tc>
          <w:tcPr>
            <w:tcW w:w="241" w:type="dxa"/>
            <w:tcBorders>
              <w:bottom w:val="single" w:sz="4" w:space="0" w:color="auto"/>
            </w:tcBorders>
          </w:tcPr>
          <w:p w14:paraId="1842DCAC" w14:textId="602A66ED" w:rsidR="007D2A01" w:rsidRPr="003C0ECB" w:rsidDel="00BC6402" w:rsidRDefault="007D2A01" w:rsidP="00C316CF">
            <w:pPr>
              <w:keepNext/>
              <w:spacing w:after="0" w:line="276" w:lineRule="auto"/>
              <w:jc w:val="right"/>
              <w:rPr>
                <w:del w:id="908" w:author="Nikki Moore" w:date="2025-02-21T13:05:00Z"/>
                <w:rFonts w:ascii="Arial" w:hAnsi="Arial" w:cs="Arial"/>
                <w:sz w:val="18"/>
                <w:szCs w:val="18"/>
              </w:rPr>
            </w:pPr>
          </w:p>
        </w:tc>
        <w:tc>
          <w:tcPr>
            <w:tcW w:w="897" w:type="dxa"/>
            <w:tcBorders>
              <w:bottom w:val="single" w:sz="4" w:space="0" w:color="auto"/>
            </w:tcBorders>
          </w:tcPr>
          <w:p w14:paraId="581869C8" w14:textId="55BB7347" w:rsidR="007D2A01" w:rsidRPr="003C0ECB" w:rsidDel="00BC6402" w:rsidRDefault="007D2A01" w:rsidP="00C316CF">
            <w:pPr>
              <w:keepNext/>
              <w:spacing w:after="0" w:line="276" w:lineRule="auto"/>
              <w:jc w:val="right"/>
              <w:rPr>
                <w:del w:id="909" w:author="Nikki Moore" w:date="2025-02-21T13:05:00Z"/>
                <w:rFonts w:ascii="Arial" w:hAnsi="Arial" w:cs="Arial"/>
                <w:sz w:val="18"/>
                <w:szCs w:val="18"/>
              </w:rPr>
            </w:pPr>
          </w:p>
        </w:tc>
        <w:tc>
          <w:tcPr>
            <w:tcW w:w="850" w:type="dxa"/>
            <w:tcBorders>
              <w:bottom w:val="single" w:sz="4" w:space="0" w:color="auto"/>
            </w:tcBorders>
          </w:tcPr>
          <w:p w14:paraId="3B9EF972" w14:textId="13425B30" w:rsidR="007D2A01" w:rsidRPr="003C0ECB" w:rsidDel="00BC6402" w:rsidRDefault="007D2A01" w:rsidP="00C316CF">
            <w:pPr>
              <w:keepNext/>
              <w:spacing w:after="0" w:line="276" w:lineRule="auto"/>
              <w:jc w:val="right"/>
              <w:rPr>
                <w:del w:id="910" w:author="Nikki Moore" w:date="2025-02-21T13:05:00Z"/>
                <w:rFonts w:ascii="Arial" w:hAnsi="Arial" w:cs="Arial"/>
                <w:sz w:val="18"/>
                <w:szCs w:val="18"/>
              </w:rPr>
            </w:pPr>
          </w:p>
        </w:tc>
        <w:tc>
          <w:tcPr>
            <w:tcW w:w="709" w:type="dxa"/>
            <w:tcBorders>
              <w:bottom w:val="single" w:sz="4" w:space="0" w:color="auto"/>
              <w:right w:val="single" w:sz="4" w:space="0" w:color="auto"/>
            </w:tcBorders>
          </w:tcPr>
          <w:p w14:paraId="5CD45172" w14:textId="73B10598" w:rsidR="007D2A01" w:rsidRPr="003C0ECB" w:rsidDel="00BC6402" w:rsidRDefault="007D2A01" w:rsidP="00C316CF">
            <w:pPr>
              <w:keepNext/>
              <w:spacing w:after="0" w:line="276" w:lineRule="auto"/>
              <w:jc w:val="right"/>
              <w:rPr>
                <w:del w:id="911" w:author="Nikki Moore" w:date="2025-02-21T13:05:00Z"/>
                <w:rFonts w:ascii="Arial" w:hAnsi="Arial" w:cs="Arial"/>
                <w:sz w:val="18"/>
                <w:szCs w:val="18"/>
              </w:rPr>
            </w:pPr>
          </w:p>
        </w:tc>
      </w:tr>
      <w:tr w:rsidR="007D2A01" w:rsidRPr="000E27A9" w:rsidDel="00BC6402" w14:paraId="55AE8D74" w14:textId="74CB1D96" w:rsidTr="00C316CF">
        <w:trPr>
          <w:cantSplit/>
          <w:trHeight w:val="257"/>
          <w:jc w:val="center"/>
          <w:del w:id="912" w:author="Nikki Moore" w:date="2025-02-21T13:05:00Z"/>
        </w:trPr>
        <w:tc>
          <w:tcPr>
            <w:tcW w:w="1555" w:type="dxa"/>
            <w:vMerge w:val="restart"/>
            <w:tcBorders>
              <w:top w:val="single" w:sz="4" w:space="0" w:color="auto"/>
              <w:left w:val="single" w:sz="4" w:space="0" w:color="auto"/>
            </w:tcBorders>
          </w:tcPr>
          <w:p w14:paraId="79106E59" w14:textId="636E7EC3" w:rsidR="007D2A01" w:rsidRPr="000E27A9" w:rsidDel="00BC6402" w:rsidRDefault="007D2A01" w:rsidP="00C316CF">
            <w:pPr>
              <w:keepNext/>
              <w:spacing w:after="0" w:line="276" w:lineRule="auto"/>
              <w:rPr>
                <w:del w:id="913" w:author="Nikki Moore" w:date="2025-02-21T13:05:00Z"/>
                <w:rFonts w:ascii="Arial" w:hAnsi="Arial" w:cs="Arial"/>
                <w:sz w:val="18"/>
                <w:szCs w:val="18"/>
              </w:rPr>
            </w:pPr>
            <w:del w:id="914" w:author="Nikki Moore" w:date="2025-02-21T13:05:00Z">
              <w:r w:rsidRPr="000E27A9" w:rsidDel="00BC6402">
                <w:rPr>
                  <w:rFonts w:ascii="Arial" w:hAnsi="Arial" w:cs="Arial"/>
                  <w:sz w:val="18"/>
                  <w:szCs w:val="18"/>
                </w:rPr>
                <w:delText>Minimum rate</w:delText>
              </w:r>
            </w:del>
          </w:p>
        </w:tc>
        <w:tc>
          <w:tcPr>
            <w:tcW w:w="1285" w:type="dxa"/>
            <w:tcBorders>
              <w:top w:val="single" w:sz="4" w:space="0" w:color="auto"/>
            </w:tcBorders>
          </w:tcPr>
          <w:p w14:paraId="066655FB" w14:textId="6337EAF6" w:rsidR="007D2A01" w:rsidDel="00BC6402" w:rsidRDefault="007D2A01" w:rsidP="00C316CF">
            <w:pPr>
              <w:keepNext/>
              <w:spacing w:after="0" w:line="276" w:lineRule="auto"/>
              <w:rPr>
                <w:del w:id="915" w:author="Nikki Moore" w:date="2025-02-21T13:05:00Z"/>
                <w:rFonts w:ascii="Arial" w:hAnsi="Arial" w:cs="Arial"/>
                <w:sz w:val="18"/>
                <w:szCs w:val="18"/>
              </w:rPr>
            </w:pPr>
            <w:del w:id="916" w:author="Nikki Moore" w:date="2025-02-21T13:05:00Z">
              <w:r w:rsidDel="00BC6402">
                <w:rPr>
                  <w:rFonts w:ascii="Arial" w:hAnsi="Arial" w:cs="Arial"/>
                  <w:sz w:val="18"/>
                  <w:szCs w:val="18"/>
                </w:rPr>
                <w:delText>Mean</w:delText>
              </w:r>
            </w:del>
          </w:p>
        </w:tc>
        <w:tc>
          <w:tcPr>
            <w:tcW w:w="1276" w:type="dxa"/>
            <w:tcBorders>
              <w:top w:val="single" w:sz="4" w:space="0" w:color="auto"/>
            </w:tcBorders>
          </w:tcPr>
          <w:p w14:paraId="1EFD2539" w14:textId="24F95545" w:rsidR="007D2A01" w:rsidRPr="000E27A9" w:rsidDel="00BC6402" w:rsidRDefault="007D2A01" w:rsidP="00C316CF">
            <w:pPr>
              <w:keepNext/>
              <w:spacing w:after="0" w:line="276" w:lineRule="auto"/>
              <w:rPr>
                <w:del w:id="917" w:author="Nikki Moore" w:date="2025-02-21T13:05:00Z"/>
                <w:rFonts w:ascii="Arial" w:hAnsi="Arial" w:cs="Arial"/>
                <w:sz w:val="18"/>
                <w:szCs w:val="18"/>
              </w:rPr>
            </w:pPr>
            <w:del w:id="918" w:author="Nikki Moore" w:date="2025-02-21T13:05:00Z">
              <w:r w:rsidRPr="000E27A9" w:rsidDel="00BC6402">
                <w:rPr>
                  <w:rFonts w:ascii="Arial" w:hAnsi="Arial" w:cs="Arial"/>
                  <w:sz w:val="18"/>
                  <w:szCs w:val="18"/>
                </w:rPr>
                <w:delText>Median</w:delText>
              </w:r>
            </w:del>
          </w:p>
        </w:tc>
        <w:tc>
          <w:tcPr>
            <w:tcW w:w="2268" w:type="dxa"/>
            <w:tcBorders>
              <w:top w:val="single" w:sz="4" w:space="0" w:color="auto"/>
            </w:tcBorders>
          </w:tcPr>
          <w:p w14:paraId="7089C788" w14:textId="65ABF7B7" w:rsidR="007D2A01" w:rsidRPr="000E27A9" w:rsidDel="00BC6402" w:rsidRDefault="007D2A01" w:rsidP="00C316CF">
            <w:pPr>
              <w:keepNext/>
              <w:spacing w:after="0" w:line="276" w:lineRule="auto"/>
              <w:rPr>
                <w:del w:id="919" w:author="Nikki Moore" w:date="2025-02-21T13:05:00Z"/>
                <w:rFonts w:ascii="Arial" w:hAnsi="Arial" w:cs="Arial"/>
                <w:sz w:val="18"/>
                <w:szCs w:val="18"/>
              </w:rPr>
            </w:pPr>
            <w:del w:id="920"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70B8A5B6" w14:textId="0A300268" w:rsidR="007D2A01" w:rsidRPr="003C0ECB" w:rsidDel="00BC6402" w:rsidRDefault="007D2A01" w:rsidP="00C316CF">
            <w:pPr>
              <w:keepNext/>
              <w:spacing w:after="0" w:line="276" w:lineRule="auto"/>
              <w:jc w:val="right"/>
              <w:rPr>
                <w:del w:id="921" w:author="Nikki Moore" w:date="2025-02-21T13:05:00Z"/>
                <w:rFonts w:ascii="Arial" w:hAnsi="Arial" w:cs="Arial"/>
                <w:sz w:val="18"/>
                <w:szCs w:val="18"/>
              </w:rPr>
            </w:pPr>
            <w:del w:id="922" w:author="Nikki Moore" w:date="2025-02-21T13:05:00Z">
              <w:r w:rsidRPr="003C0ECB" w:rsidDel="00BC6402">
                <w:rPr>
                  <w:rFonts w:ascii="Arial" w:hAnsi="Arial" w:cs="Arial"/>
                  <w:sz w:val="18"/>
                  <w:szCs w:val="18"/>
                </w:rPr>
                <w:delText>0.63</w:delText>
              </w:r>
            </w:del>
          </w:p>
        </w:tc>
        <w:tc>
          <w:tcPr>
            <w:tcW w:w="698" w:type="dxa"/>
            <w:tcBorders>
              <w:top w:val="single" w:sz="4" w:space="0" w:color="auto"/>
            </w:tcBorders>
          </w:tcPr>
          <w:p w14:paraId="76BA3A50" w14:textId="16DD46F6" w:rsidR="007D2A01" w:rsidRPr="003C0ECB" w:rsidDel="00BC6402" w:rsidRDefault="007D2A01" w:rsidP="00C316CF">
            <w:pPr>
              <w:keepNext/>
              <w:spacing w:after="0" w:line="276" w:lineRule="auto"/>
              <w:jc w:val="right"/>
              <w:rPr>
                <w:del w:id="923" w:author="Nikki Moore" w:date="2025-02-21T13:05:00Z"/>
                <w:rFonts w:ascii="Arial" w:hAnsi="Arial" w:cs="Arial"/>
                <w:sz w:val="18"/>
                <w:szCs w:val="18"/>
              </w:rPr>
            </w:pPr>
            <w:del w:id="924" w:author="Nikki Moore" w:date="2025-02-21T13:05:00Z">
              <w:r w:rsidRPr="003C0ECB" w:rsidDel="00BC6402">
                <w:rPr>
                  <w:rFonts w:ascii="Arial" w:hAnsi="Arial" w:cs="Arial"/>
                  <w:sz w:val="18"/>
                  <w:szCs w:val="18"/>
                </w:rPr>
                <w:delText>0.19</w:delText>
              </w:r>
            </w:del>
          </w:p>
        </w:tc>
        <w:tc>
          <w:tcPr>
            <w:tcW w:w="709" w:type="dxa"/>
            <w:tcBorders>
              <w:top w:val="single" w:sz="4" w:space="0" w:color="auto"/>
            </w:tcBorders>
          </w:tcPr>
          <w:p w14:paraId="615C115C" w14:textId="637F648D" w:rsidR="007D2A01" w:rsidRPr="003C0ECB" w:rsidDel="00BC6402" w:rsidRDefault="007D2A01" w:rsidP="00C316CF">
            <w:pPr>
              <w:keepNext/>
              <w:spacing w:after="0" w:line="276" w:lineRule="auto"/>
              <w:jc w:val="right"/>
              <w:rPr>
                <w:del w:id="925" w:author="Nikki Moore" w:date="2025-02-21T13:05:00Z"/>
                <w:rFonts w:ascii="Arial" w:hAnsi="Arial" w:cs="Arial"/>
                <w:sz w:val="18"/>
                <w:szCs w:val="18"/>
              </w:rPr>
            </w:pPr>
            <w:del w:id="926" w:author="Nikki Moore" w:date="2025-02-21T13:05:00Z">
              <w:r w:rsidRPr="003C0ECB" w:rsidDel="00BC6402">
                <w:rPr>
                  <w:rFonts w:ascii="Arial" w:hAnsi="Arial" w:cs="Arial"/>
                  <w:sz w:val="18"/>
                  <w:szCs w:val="18"/>
                </w:rPr>
                <w:delText>3.26</w:delText>
              </w:r>
            </w:del>
          </w:p>
        </w:tc>
        <w:tc>
          <w:tcPr>
            <w:tcW w:w="851" w:type="dxa"/>
            <w:tcBorders>
              <w:top w:val="single" w:sz="4" w:space="0" w:color="auto"/>
            </w:tcBorders>
          </w:tcPr>
          <w:p w14:paraId="2412F1D5" w14:textId="4BB09165" w:rsidR="007D2A01" w:rsidRPr="003C0ECB" w:rsidDel="00BC6402" w:rsidRDefault="007D2A01" w:rsidP="00C316CF">
            <w:pPr>
              <w:keepNext/>
              <w:spacing w:after="0" w:line="276" w:lineRule="auto"/>
              <w:jc w:val="right"/>
              <w:rPr>
                <w:del w:id="927" w:author="Nikki Moore" w:date="2025-02-21T13:05:00Z"/>
                <w:rFonts w:ascii="Arial" w:hAnsi="Arial" w:cs="Arial"/>
                <w:sz w:val="18"/>
                <w:szCs w:val="18"/>
              </w:rPr>
            </w:pPr>
            <w:del w:id="928" w:author="Nikki Moore" w:date="2025-02-21T13:05:00Z">
              <w:r w:rsidRPr="003C0ECB" w:rsidDel="00BC6402">
                <w:rPr>
                  <w:rFonts w:ascii="Arial" w:hAnsi="Arial" w:cs="Arial"/>
                  <w:sz w:val="18"/>
                  <w:szCs w:val="18"/>
                </w:rPr>
                <w:delText>0</w:delText>
              </w:r>
            </w:del>
          </w:p>
        </w:tc>
        <w:tc>
          <w:tcPr>
            <w:tcW w:w="567" w:type="dxa"/>
            <w:tcBorders>
              <w:top w:val="single" w:sz="4" w:space="0" w:color="auto"/>
            </w:tcBorders>
          </w:tcPr>
          <w:p w14:paraId="05D43214" w14:textId="143D0E41" w:rsidR="007D2A01" w:rsidRPr="003C0ECB" w:rsidDel="00BC6402" w:rsidRDefault="007D2A01" w:rsidP="00C316CF">
            <w:pPr>
              <w:keepNext/>
              <w:spacing w:after="0" w:line="276" w:lineRule="auto"/>
              <w:jc w:val="right"/>
              <w:rPr>
                <w:del w:id="929" w:author="Nikki Moore" w:date="2025-02-21T13:05:00Z"/>
                <w:rFonts w:ascii="Arial" w:hAnsi="Arial" w:cs="Arial"/>
                <w:sz w:val="18"/>
                <w:szCs w:val="18"/>
              </w:rPr>
            </w:pPr>
            <w:del w:id="930" w:author="Nikki Moore" w:date="2025-02-21T13:05:00Z">
              <w:r w:rsidRPr="003C0ECB" w:rsidDel="00BC6402">
                <w:rPr>
                  <w:rFonts w:ascii="Arial" w:hAnsi="Arial" w:cs="Arial"/>
                  <w:sz w:val="18"/>
                  <w:szCs w:val="18"/>
                </w:rPr>
                <w:delText>0.09</w:delText>
              </w:r>
            </w:del>
          </w:p>
        </w:tc>
        <w:tc>
          <w:tcPr>
            <w:tcW w:w="421" w:type="dxa"/>
            <w:tcBorders>
              <w:top w:val="single" w:sz="4" w:space="0" w:color="auto"/>
            </w:tcBorders>
          </w:tcPr>
          <w:p w14:paraId="3891D77F" w14:textId="2F409AAB" w:rsidR="007D2A01" w:rsidRPr="003C0ECB" w:rsidDel="00BC6402" w:rsidRDefault="007D2A01" w:rsidP="00C316CF">
            <w:pPr>
              <w:keepNext/>
              <w:spacing w:after="0" w:line="276" w:lineRule="auto"/>
              <w:jc w:val="right"/>
              <w:rPr>
                <w:del w:id="931" w:author="Nikki Moore" w:date="2025-02-21T13:05:00Z"/>
                <w:rFonts w:ascii="Arial" w:hAnsi="Arial" w:cs="Arial"/>
                <w:sz w:val="18"/>
                <w:szCs w:val="18"/>
              </w:rPr>
            </w:pPr>
            <w:del w:id="932" w:author="Nikki Moore" w:date="2025-02-21T13:05:00Z">
              <w:r w:rsidRPr="003C0ECB" w:rsidDel="00BC6402">
                <w:rPr>
                  <w:rFonts w:ascii="Arial" w:hAnsi="Arial" w:cs="Arial"/>
                  <w:sz w:val="18"/>
                  <w:szCs w:val="18"/>
                </w:rPr>
                <w:delText>418</w:delText>
              </w:r>
            </w:del>
          </w:p>
        </w:tc>
        <w:tc>
          <w:tcPr>
            <w:tcW w:w="241" w:type="dxa"/>
            <w:tcBorders>
              <w:top w:val="single" w:sz="4" w:space="0" w:color="auto"/>
            </w:tcBorders>
          </w:tcPr>
          <w:p w14:paraId="4E04FFBF" w14:textId="5D92A4CD" w:rsidR="007D2A01" w:rsidRPr="003C0ECB" w:rsidDel="00BC6402" w:rsidRDefault="007D2A01" w:rsidP="00C316CF">
            <w:pPr>
              <w:keepNext/>
              <w:spacing w:after="0" w:line="276" w:lineRule="auto"/>
              <w:jc w:val="right"/>
              <w:rPr>
                <w:del w:id="933" w:author="Nikki Moore" w:date="2025-02-21T13:05:00Z"/>
                <w:rFonts w:ascii="Arial" w:hAnsi="Arial" w:cs="Arial"/>
                <w:sz w:val="18"/>
                <w:szCs w:val="18"/>
              </w:rPr>
            </w:pPr>
            <w:del w:id="934" w:author="Nikki Moore" w:date="2025-02-21T13:05:00Z">
              <w:r w:rsidRPr="003C0ECB" w:rsidDel="00BC6402">
                <w:rPr>
                  <w:rFonts w:ascii="Arial" w:hAnsi="Arial" w:cs="Arial"/>
                  <w:sz w:val="18"/>
                  <w:szCs w:val="18"/>
                </w:rPr>
                <w:delText>3</w:delText>
              </w:r>
            </w:del>
          </w:p>
        </w:tc>
        <w:tc>
          <w:tcPr>
            <w:tcW w:w="897" w:type="dxa"/>
            <w:tcBorders>
              <w:top w:val="single" w:sz="4" w:space="0" w:color="auto"/>
            </w:tcBorders>
          </w:tcPr>
          <w:p w14:paraId="30D42FB5" w14:textId="083463B9" w:rsidR="007D2A01" w:rsidRPr="003C0ECB" w:rsidDel="00BC6402" w:rsidRDefault="007D2A01" w:rsidP="00C316CF">
            <w:pPr>
              <w:keepNext/>
              <w:spacing w:after="0" w:line="276" w:lineRule="auto"/>
              <w:jc w:val="right"/>
              <w:rPr>
                <w:del w:id="935" w:author="Nikki Moore" w:date="2025-02-21T13:05:00Z"/>
                <w:rFonts w:ascii="Arial" w:hAnsi="Arial" w:cs="Arial"/>
                <w:sz w:val="18"/>
                <w:szCs w:val="18"/>
              </w:rPr>
            </w:pPr>
            <w:del w:id="936" w:author="Nikki Moore" w:date="2025-02-21T13:05:00Z">
              <w:r w:rsidRPr="003C0ECB" w:rsidDel="00BC6402">
                <w:rPr>
                  <w:rFonts w:ascii="Arial" w:hAnsi="Arial" w:cs="Arial"/>
                  <w:sz w:val="18"/>
                  <w:szCs w:val="18"/>
                </w:rPr>
                <w:delText>-1089.96</w:delText>
              </w:r>
            </w:del>
          </w:p>
        </w:tc>
        <w:tc>
          <w:tcPr>
            <w:tcW w:w="850" w:type="dxa"/>
            <w:tcBorders>
              <w:top w:val="single" w:sz="4" w:space="0" w:color="auto"/>
            </w:tcBorders>
          </w:tcPr>
          <w:p w14:paraId="57370D1E" w14:textId="72E09036" w:rsidR="007D2A01" w:rsidRPr="003C0ECB" w:rsidDel="00BC6402" w:rsidRDefault="007D2A01" w:rsidP="00C316CF">
            <w:pPr>
              <w:keepNext/>
              <w:spacing w:after="0" w:line="276" w:lineRule="auto"/>
              <w:jc w:val="right"/>
              <w:rPr>
                <w:del w:id="937" w:author="Nikki Moore" w:date="2025-02-21T13:05:00Z"/>
                <w:rFonts w:ascii="Arial" w:hAnsi="Arial" w:cs="Arial"/>
                <w:sz w:val="18"/>
                <w:szCs w:val="18"/>
              </w:rPr>
            </w:pPr>
            <w:del w:id="938" w:author="Nikki Moore" w:date="2025-02-21T13:05:00Z">
              <w:r w:rsidRPr="003C0ECB" w:rsidDel="00BC6402">
                <w:rPr>
                  <w:rFonts w:ascii="Arial" w:hAnsi="Arial" w:cs="Arial"/>
                  <w:sz w:val="18"/>
                  <w:szCs w:val="18"/>
                </w:rPr>
                <w:delText>2185.98</w:delText>
              </w:r>
            </w:del>
          </w:p>
        </w:tc>
        <w:tc>
          <w:tcPr>
            <w:tcW w:w="709" w:type="dxa"/>
            <w:tcBorders>
              <w:top w:val="single" w:sz="4" w:space="0" w:color="auto"/>
              <w:right w:val="single" w:sz="4" w:space="0" w:color="auto"/>
            </w:tcBorders>
          </w:tcPr>
          <w:p w14:paraId="75FF13FB" w14:textId="7D851031" w:rsidR="007D2A01" w:rsidRPr="003C0ECB" w:rsidDel="00BC6402" w:rsidRDefault="007D2A01" w:rsidP="00C316CF">
            <w:pPr>
              <w:keepNext/>
              <w:spacing w:after="0" w:line="276" w:lineRule="auto"/>
              <w:jc w:val="right"/>
              <w:rPr>
                <w:del w:id="939" w:author="Nikki Moore" w:date="2025-02-21T13:05:00Z"/>
                <w:rFonts w:ascii="Arial" w:hAnsi="Arial" w:cs="Arial"/>
                <w:sz w:val="18"/>
                <w:szCs w:val="18"/>
              </w:rPr>
            </w:pPr>
            <w:del w:id="940" w:author="Nikki Moore" w:date="2025-02-21T13:05:00Z">
              <w:r w:rsidRPr="003C0ECB" w:rsidDel="00BC6402">
                <w:rPr>
                  <w:rFonts w:ascii="Arial" w:hAnsi="Arial" w:cs="Arial"/>
                  <w:sz w:val="18"/>
                  <w:szCs w:val="18"/>
                </w:rPr>
                <w:delText>9.59</w:delText>
              </w:r>
            </w:del>
          </w:p>
        </w:tc>
      </w:tr>
      <w:tr w:rsidR="007D2A01" w:rsidRPr="000E27A9" w:rsidDel="00BC6402" w14:paraId="38960EC0" w14:textId="3DFFFAE1" w:rsidTr="00C316CF">
        <w:trPr>
          <w:cantSplit/>
          <w:trHeight w:val="257"/>
          <w:jc w:val="center"/>
          <w:del w:id="941" w:author="Nikki Moore" w:date="2025-02-21T13:05:00Z"/>
        </w:trPr>
        <w:tc>
          <w:tcPr>
            <w:tcW w:w="1555" w:type="dxa"/>
            <w:vMerge/>
            <w:tcBorders>
              <w:left w:val="single" w:sz="4" w:space="0" w:color="auto"/>
              <w:bottom w:val="single" w:sz="4" w:space="0" w:color="auto"/>
            </w:tcBorders>
          </w:tcPr>
          <w:p w14:paraId="24756BFE" w14:textId="2F3AF203" w:rsidR="007D2A01" w:rsidRPr="000E27A9" w:rsidDel="00BC6402" w:rsidRDefault="007D2A01" w:rsidP="00C316CF">
            <w:pPr>
              <w:keepNext/>
              <w:spacing w:after="0" w:line="276" w:lineRule="auto"/>
              <w:rPr>
                <w:del w:id="942" w:author="Nikki Moore" w:date="2025-02-21T13:05:00Z"/>
                <w:rFonts w:ascii="Arial" w:hAnsi="Arial" w:cs="Arial"/>
                <w:sz w:val="18"/>
                <w:szCs w:val="18"/>
              </w:rPr>
            </w:pPr>
          </w:p>
        </w:tc>
        <w:tc>
          <w:tcPr>
            <w:tcW w:w="1285" w:type="dxa"/>
            <w:tcBorders>
              <w:bottom w:val="single" w:sz="4" w:space="0" w:color="auto"/>
            </w:tcBorders>
          </w:tcPr>
          <w:p w14:paraId="47BCA260" w14:textId="036333F0" w:rsidR="007D2A01" w:rsidDel="00BC6402" w:rsidRDefault="007D2A01" w:rsidP="00C316CF">
            <w:pPr>
              <w:keepNext/>
              <w:spacing w:after="0" w:line="276" w:lineRule="auto"/>
              <w:rPr>
                <w:del w:id="943" w:author="Nikki Moore" w:date="2025-02-21T13:05:00Z"/>
                <w:rFonts w:ascii="Arial" w:hAnsi="Arial" w:cs="Arial"/>
                <w:sz w:val="18"/>
                <w:szCs w:val="18"/>
              </w:rPr>
            </w:pPr>
          </w:p>
        </w:tc>
        <w:tc>
          <w:tcPr>
            <w:tcW w:w="1276" w:type="dxa"/>
            <w:tcBorders>
              <w:bottom w:val="single" w:sz="4" w:space="0" w:color="auto"/>
            </w:tcBorders>
          </w:tcPr>
          <w:p w14:paraId="2AAE1212" w14:textId="0FCC1F4F" w:rsidR="007D2A01" w:rsidRPr="000E27A9" w:rsidDel="00BC6402" w:rsidRDefault="007D2A01" w:rsidP="00C316CF">
            <w:pPr>
              <w:keepNext/>
              <w:spacing w:after="0" w:line="276" w:lineRule="auto"/>
              <w:rPr>
                <w:del w:id="944" w:author="Nikki Moore" w:date="2025-02-21T13:05:00Z"/>
                <w:rFonts w:ascii="Arial" w:hAnsi="Arial" w:cs="Arial"/>
                <w:sz w:val="18"/>
                <w:szCs w:val="18"/>
              </w:rPr>
            </w:pPr>
          </w:p>
        </w:tc>
        <w:tc>
          <w:tcPr>
            <w:tcW w:w="2268" w:type="dxa"/>
            <w:tcBorders>
              <w:bottom w:val="single" w:sz="4" w:space="0" w:color="auto"/>
            </w:tcBorders>
          </w:tcPr>
          <w:p w14:paraId="72F8042B" w14:textId="5444B623" w:rsidR="007D2A01" w:rsidRPr="000E27A9" w:rsidDel="00BC6402" w:rsidRDefault="007D2A01" w:rsidP="00C316CF">
            <w:pPr>
              <w:keepNext/>
              <w:spacing w:after="0" w:line="276" w:lineRule="auto"/>
              <w:rPr>
                <w:del w:id="945" w:author="Nikki Moore" w:date="2025-02-21T13:05:00Z"/>
                <w:rFonts w:ascii="Arial" w:hAnsi="Arial" w:cs="Arial"/>
                <w:sz w:val="18"/>
                <w:szCs w:val="18"/>
              </w:rPr>
            </w:pPr>
            <w:del w:id="946" w:author="Nikki Moore" w:date="2025-02-21T13:05:00Z">
              <w:r w:rsidRPr="000E27A9" w:rsidDel="00BC6402">
                <w:rPr>
                  <w:rFonts w:ascii="Arial" w:hAnsi="Arial" w:cs="Arial"/>
                  <w:sz w:val="18"/>
                  <w:szCs w:val="18"/>
                </w:rPr>
                <w:delText>Minimum rate</w:delText>
              </w:r>
            </w:del>
          </w:p>
        </w:tc>
        <w:tc>
          <w:tcPr>
            <w:tcW w:w="851" w:type="dxa"/>
            <w:tcBorders>
              <w:bottom w:val="single" w:sz="4" w:space="0" w:color="auto"/>
            </w:tcBorders>
          </w:tcPr>
          <w:p w14:paraId="2FC4D856" w14:textId="50562315" w:rsidR="007D2A01" w:rsidRPr="003C0ECB" w:rsidDel="00BC6402" w:rsidRDefault="007D2A01" w:rsidP="00C316CF">
            <w:pPr>
              <w:keepNext/>
              <w:spacing w:after="0" w:line="276" w:lineRule="auto"/>
              <w:jc w:val="right"/>
              <w:rPr>
                <w:del w:id="947" w:author="Nikki Moore" w:date="2025-02-21T13:05:00Z"/>
                <w:rFonts w:ascii="Arial" w:hAnsi="Arial" w:cs="Arial"/>
                <w:sz w:val="18"/>
                <w:szCs w:val="18"/>
              </w:rPr>
            </w:pPr>
            <w:del w:id="948" w:author="Nikki Moore" w:date="2025-02-21T13:05:00Z">
              <w:r w:rsidRPr="003C0ECB" w:rsidDel="00BC6402">
                <w:rPr>
                  <w:rFonts w:ascii="Arial" w:hAnsi="Arial" w:cs="Arial"/>
                  <w:sz w:val="18"/>
                  <w:szCs w:val="18"/>
                </w:rPr>
                <w:delText>0.49</w:delText>
              </w:r>
            </w:del>
          </w:p>
        </w:tc>
        <w:tc>
          <w:tcPr>
            <w:tcW w:w="698" w:type="dxa"/>
            <w:tcBorders>
              <w:bottom w:val="single" w:sz="4" w:space="0" w:color="auto"/>
            </w:tcBorders>
          </w:tcPr>
          <w:p w14:paraId="2DAC38AE" w14:textId="1999DBC0" w:rsidR="007D2A01" w:rsidRPr="003C0ECB" w:rsidDel="00BC6402" w:rsidRDefault="007D2A01" w:rsidP="00C316CF">
            <w:pPr>
              <w:keepNext/>
              <w:spacing w:after="0" w:line="276" w:lineRule="auto"/>
              <w:jc w:val="right"/>
              <w:rPr>
                <w:del w:id="949" w:author="Nikki Moore" w:date="2025-02-21T13:05:00Z"/>
                <w:rFonts w:ascii="Arial" w:hAnsi="Arial" w:cs="Arial"/>
                <w:sz w:val="18"/>
                <w:szCs w:val="18"/>
              </w:rPr>
            </w:pPr>
            <w:del w:id="950" w:author="Nikki Moore" w:date="2025-02-21T13:05:00Z">
              <w:r w:rsidRPr="003C0ECB" w:rsidDel="00BC6402">
                <w:rPr>
                  <w:rFonts w:ascii="Arial" w:hAnsi="Arial" w:cs="Arial"/>
                  <w:sz w:val="18"/>
                  <w:szCs w:val="18"/>
                </w:rPr>
                <w:delText>0.08</w:delText>
              </w:r>
            </w:del>
          </w:p>
        </w:tc>
        <w:tc>
          <w:tcPr>
            <w:tcW w:w="709" w:type="dxa"/>
            <w:tcBorders>
              <w:bottom w:val="single" w:sz="4" w:space="0" w:color="auto"/>
            </w:tcBorders>
          </w:tcPr>
          <w:p w14:paraId="43073218" w14:textId="37282447" w:rsidR="007D2A01" w:rsidRPr="003C0ECB" w:rsidDel="00BC6402" w:rsidRDefault="007D2A01" w:rsidP="00C316CF">
            <w:pPr>
              <w:keepNext/>
              <w:spacing w:after="0" w:line="276" w:lineRule="auto"/>
              <w:jc w:val="right"/>
              <w:rPr>
                <w:del w:id="951" w:author="Nikki Moore" w:date="2025-02-21T13:05:00Z"/>
                <w:rFonts w:ascii="Arial" w:hAnsi="Arial" w:cs="Arial"/>
                <w:sz w:val="18"/>
                <w:szCs w:val="18"/>
              </w:rPr>
            </w:pPr>
            <w:del w:id="952" w:author="Nikki Moore" w:date="2025-02-21T13:05:00Z">
              <w:r w:rsidRPr="003C0ECB" w:rsidDel="00BC6402">
                <w:rPr>
                  <w:rFonts w:ascii="Arial" w:hAnsi="Arial" w:cs="Arial"/>
                  <w:sz w:val="18"/>
                  <w:szCs w:val="18"/>
                </w:rPr>
                <w:delText>6.36</w:delText>
              </w:r>
            </w:del>
          </w:p>
        </w:tc>
        <w:tc>
          <w:tcPr>
            <w:tcW w:w="851" w:type="dxa"/>
            <w:tcBorders>
              <w:bottom w:val="single" w:sz="4" w:space="0" w:color="auto"/>
            </w:tcBorders>
          </w:tcPr>
          <w:p w14:paraId="0619961E" w14:textId="3A205EDF" w:rsidR="007D2A01" w:rsidRPr="003C0ECB" w:rsidDel="00BC6402" w:rsidRDefault="007D2A01" w:rsidP="00C316CF">
            <w:pPr>
              <w:keepNext/>
              <w:spacing w:after="0" w:line="276" w:lineRule="auto"/>
              <w:jc w:val="right"/>
              <w:rPr>
                <w:del w:id="953" w:author="Nikki Moore" w:date="2025-02-21T13:05:00Z"/>
                <w:rFonts w:ascii="Arial" w:hAnsi="Arial" w:cs="Arial"/>
                <w:sz w:val="18"/>
                <w:szCs w:val="18"/>
              </w:rPr>
            </w:pPr>
            <w:del w:id="954" w:author="Nikki Moore" w:date="2025-02-21T13:05:00Z">
              <w:r w:rsidRPr="003C0ECB" w:rsidDel="00BC6402">
                <w:rPr>
                  <w:rFonts w:ascii="Arial" w:hAnsi="Arial" w:cs="Arial"/>
                  <w:sz w:val="18"/>
                  <w:szCs w:val="18"/>
                </w:rPr>
                <w:delText>0</w:delText>
              </w:r>
            </w:del>
          </w:p>
        </w:tc>
        <w:tc>
          <w:tcPr>
            <w:tcW w:w="567" w:type="dxa"/>
            <w:tcBorders>
              <w:bottom w:val="single" w:sz="4" w:space="0" w:color="auto"/>
            </w:tcBorders>
          </w:tcPr>
          <w:p w14:paraId="1EA0B6BF" w14:textId="06E46C81" w:rsidR="007D2A01" w:rsidRPr="003C0ECB" w:rsidDel="00BC6402" w:rsidRDefault="007D2A01" w:rsidP="00C316CF">
            <w:pPr>
              <w:keepNext/>
              <w:spacing w:after="0" w:line="276" w:lineRule="auto"/>
              <w:jc w:val="right"/>
              <w:rPr>
                <w:del w:id="955" w:author="Nikki Moore" w:date="2025-02-21T13:05:00Z"/>
                <w:rFonts w:ascii="Arial" w:hAnsi="Arial" w:cs="Arial"/>
                <w:sz w:val="18"/>
                <w:szCs w:val="18"/>
              </w:rPr>
            </w:pPr>
          </w:p>
        </w:tc>
        <w:tc>
          <w:tcPr>
            <w:tcW w:w="421" w:type="dxa"/>
            <w:tcBorders>
              <w:bottom w:val="single" w:sz="4" w:space="0" w:color="auto"/>
            </w:tcBorders>
          </w:tcPr>
          <w:p w14:paraId="168F798F" w14:textId="04233C07" w:rsidR="007D2A01" w:rsidRPr="003C0ECB" w:rsidDel="00BC6402" w:rsidRDefault="007D2A01" w:rsidP="00C316CF">
            <w:pPr>
              <w:keepNext/>
              <w:spacing w:after="0" w:line="276" w:lineRule="auto"/>
              <w:jc w:val="right"/>
              <w:rPr>
                <w:del w:id="956" w:author="Nikki Moore" w:date="2025-02-21T13:05:00Z"/>
                <w:rFonts w:ascii="Arial" w:hAnsi="Arial" w:cs="Arial"/>
                <w:sz w:val="18"/>
                <w:szCs w:val="18"/>
              </w:rPr>
            </w:pPr>
          </w:p>
        </w:tc>
        <w:tc>
          <w:tcPr>
            <w:tcW w:w="241" w:type="dxa"/>
            <w:tcBorders>
              <w:bottom w:val="single" w:sz="4" w:space="0" w:color="auto"/>
            </w:tcBorders>
          </w:tcPr>
          <w:p w14:paraId="193710F5" w14:textId="56C27DA2" w:rsidR="007D2A01" w:rsidRPr="003C0ECB" w:rsidDel="00BC6402" w:rsidRDefault="007D2A01" w:rsidP="00C316CF">
            <w:pPr>
              <w:keepNext/>
              <w:spacing w:after="0" w:line="276" w:lineRule="auto"/>
              <w:jc w:val="right"/>
              <w:rPr>
                <w:del w:id="957" w:author="Nikki Moore" w:date="2025-02-21T13:05:00Z"/>
                <w:rFonts w:ascii="Arial" w:hAnsi="Arial" w:cs="Arial"/>
                <w:sz w:val="18"/>
                <w:szCs w:val="18"/>
              </w:rPr>
            </w:pPr>
          </w:p>
        </w:tc>
        <w:tc>
          <w:tcPr>
            <w:tcW w:w="897" w:type="dxa"/>
            <w:tcBorders>
              <w:bottom w:val="single" w:sz="4" w:space="0" w:color="auto"/>
            </w:tcBorders>
          </w:tcPr>
          <w:p w14:paraId="70924EB5" w14:textId="7E5A8651" w:rsidR="007D2A01" w:rsidRPr="003C0ECB" w:rsidDel="00BC6402" w:rsidRDefault="007D2A01" w:rsidP="00C316CF">
            <w:pPr>
              <w:keepNext/>
              <w:spacing w:after="0" w:line="276" w:lineRule="auto"/>
              <w:jc w:val="right"/>
              <w:rPr>
                <w:del w:id="958" w:author="Nikki Moore" w:date="2025-02-21T13:05:00Z"/>
                <w:rFonts w:ascii="Arial" w:hAnsi="Arial" w:cs="Arial"/>
                <w:sz w:val="18"/>
                <w:szCs w:val="18"/>
              </w:rPr>
            </w:pPr>
          </w:p>
        </w:tc>
        <w:tc>
          <w:tcPr>
            <w:tcW w:w="850" w:type="dxa"/>
            <w:tcBorders>
              <w:bottom w:val="single" w:sz="4" w:space="0" w:color="auto"/>
            </w:tcBorders>
          </w:tcPr>
          <w:p w14:paraId="37E26F70" w14:textId="71DFC2CA" w:rsidR="007D2A01" w:rsidRPr="003C0ECB" w:rsidDel="00BC6402" w:rsidRDefault="007D2A01" w:rsidP="00C316CF">
            <w:pPr>
              <w:keepNext/>
              <w:spacing w:after="0" w:line="276" w:lineRule="auto"/>
              <w:jc w:val="right"/>
              <w:rPr>
                <w:del w:id="959" w:author="Nikki Moore" w:date="2025-02-21T13:05:00Z"/>
                <w:rFonts w:ascii="Arial" w:hAnsi="Arial" w:cs="Arial"/>
                <w:sz w:val="18"/>
                <w:szCs w:val="18"/>
              </w:rPr>
            </w:pPr>
          </w:p>
        </w:tc>
        <w:tc>
          <w:tcPr>
            <w:tcW w:w="709" w:type="dxa"/>
            <w:tcBorders>
              <w:bottom w:val="single" w:sz="4" w:space="0" w:color="auto"/>
              <w:right w:val="single" w:sz="4" w:space="0" w:color="auto"/>
            </w:tcBorders>
          </w:tcPr>
          <w:p w14:paraId="04D9F4EE" w14:textId="3040B8D8" w:rsidR="007D2A01" w:rsidRPr="003C0ECB" w:rsidDel="00BC6402" w:rsidRDefault="007D2A01" w:rsidP="00C316CF">
            <w:pPr>
              <w:keepNext/>
              <w:spacing w:after="0" w:line="276" w:lineRule="auto"/>
              <w:jc w:val="right"/>
              <w:rPr>
                <w:del w:id="960" w:author="Nikki Moore" w:date="2025-02-21T13:05:00Z"/>
                <w:rFonts w:ascii="Arial" w:hAnsi="Arial" w:cs="Arial"/>
                <w:sz w:val="18"/>
                <w:szCs w:val="18"/>
              </w:rPr>
            </w:pPr>
          </w:p>
        </w:tc>
      </w:tr>
      <w:tr w:rsidR="007D2A01" w:rsidRPr="000E27A9" w:rsidDel="00BC6402" w14:paraId="69C36C52" w14:textId="3D3CD03E" w:rsidTr="00C316CF">
        <w:trPr>
          <w:cantSplit/>
          <w:trHeight w:val="257"/>
          <w:jc w:val="center"/>
          <w:del w:id="961" w:author="Nikki Moore" w:date="2025-02-21T13:05:00Z"/>
        </w:trPr>
        <w:tc>
          <w:tcPr>
            <w:tcW w:w="1555" w:type="dxa"/>
            <w:vMerge w:val="restart"/>
            <w:tcBorders>
              <w:top w:val="single" w:sz="4" w:space="0" w:color="auto"/>
              <w:left w:val="single" w:sz="4" w:space="0" w:color="auto"/>
            </w:tcBorders>
          </w:tcPr>
          <w:p w14:paraId="6FC0AFBE" w14:textId="1332612D" w:rsidR="007D2A01" w:rsidRPr="000E27A9" w:rsidDel="00BC6402" w:rsidRDefault="007D2A01" w:rsidP="00C316CF">
            <w:pPr>
              <w:keepNext/>
              <w:spacing w:after="0" w:line="276" w:lineRule="auto"/>
              <w:rPr>
                <w:del w:id="962" w:author="Nikki Moore" w:date="2025-02-21T13:05:00Z"/>
                <w:rFonts w:ascii="Arial" w:hAnsi="Arial" w:cs="Arial"/>
                <w:sz w:val="18"/>
                <w:szCs w:val="18"/>
              </w:rPr>
            </w:pPr>
            <w:del w:id="963" w:author="Nikki Moore" w:date="2025-02-21T13:05:00Z">
              <w:r w:rsidDel="00BC6402">
                <w:rPr>
                  <w:rFonts w:ascii="Arial" w:hAnsi="Arial" w:cs="Arial"/>
                  <w:sz w:val="18"/>
                  <w:szCs w:val="18"/>
                </w:rPr>
                <w:delText>Potential dispersal rate</w:delText>
              </w:r>
            </w:del>
          </w:p>
        </w:tc>
        <w:tc>
          <w:tcPr>
            <w:tcW w:w="1285" w:type="dxa"/>
            <w:tcBorders>
              <w:top w:val="single" w:sz="4" w:space="0" w:color="auto"/>
            </w:tcBorders>
          </w:tcPr>
          <w:p w14:paraId="4E22FD9D" w14:textId="76A0CCA8" w:rsidR="007D2A01" w:rsidDel="00BC6402" w:rsidRDefault="007D2A01" w:rsidP="00C316CF">
            <w:pPr>
              <w:keepNext/>
              <w:spacing w:after="0" w:line="276" w:lineRule="auto"/>
              <w:rPr>
                <w:del w:id="964" w:author="Nikki Moore" w:date="2025-02-21T13:05:00Z"/>
                <w:rFonts w:ascii="Arial" w:hAnsi="Arial" w:cs="Arial"/>
                <w:sz w:val="18"/>
                <w:szCs w:val="18"/>
              </w:rPr>
            </w:pPr>
            <w:del w:id="965" w:author="Nikki Moore" w:date="2025-02-21T13:05:00Z">
              <w:r w:rsidDel="00BC6402">
                <w:rPr>
                  <w:rFonts w:ascii="Arial" w:hAnsi="Arial" w:cs="Arial"/>
                  <w:sz w:val="18"/>
                  <w:szCs w:val="18"/>
                </w:rPr>
                <w:delText>-</w:delText>
              </w:r>
            </w:del>
          </w:p>
        </w:tc>
        <w:tc>
          <w:tcPr>
            <w:tcW w:w="1276" w:type="dxa"/>
            <w:tcBorders>
              <w:top w:val="single" w:sz="4" w:space="0" w:color="auto"/>
            </w:tcBorders>
          </w:tcPr>
          <w:p w14:paraId="2F6857F6" w14:textId="32F123C9" w:rsidR="007D2A01" w:rsidRPr="000E27A9" w:rsidDel="00BC6402" w:rsidRDefault="007D2A01" w:rsidP="00C316CF">
            <w:pPr>
              <w:keepNext/>
              <w:spacing w:after="0" w:line="276" w:lineRule="auto"/>
              <w:rPr>
                <w:del w:id="966" w:author="Nikki Moore" w:date="2025-02-21T13:05:00Z"/>
                <w:rFonts w:ascii="Arial" w:hAnsi="Arial" w:cs="Arial"/>
                <w:sz w:val="18"/>
                <w:szCs w:val="18"/>
              </w:rPr>
            </w:pPr>
            <w:del w:id="967" w:author="Nikki Moore" w:date="2025-02-21T13:05:00Z">
              <w:r w:rsidDel="00BC6402">
                <w:rPr>
                  <w:rFonts w:ascii="Arial" w:hAnsi="Arial" w:cs="Arial"/>
                  <w:sz w:val="18"/>
                  <w:szCs w:val="18"/>
                </w:rPr>
                <w:delText>Max</w:delText>
              </w:r>
            </w:del>
          </w:p>
        </w:tc>
        <w:tc>
          <w:tcPr>
            <w:tcW w:w="2268" w:type="dxa"/>
            <w:tcBorders>
              <w:top w:val="single" w:sz="4" w:space="0" w:color="auto"/>
            </w:tcBorders>
          </w:tcPr>
          <w:p w14:paraId="51034FBC" w14:textId="7E85F3ED" w:rsidR="007D2A01" w:rsidRPr="000E27A9" w:rsidDel="00BC6402" w:rsidRDefault="007D2A01" w:rsidP="00C316CF">
            <w:pPr>
              <w:keepNext/>
              <w:spacing w:after="0" w:line="276" w:lineRule="auto"/>
              <w:rPr>
                <w:del w:id="968" w:author="Nikki Moore" w:date="2025-02-21T13:05:00Z"/>
                <w:rFonts w:ascii="Arial" w:hAnsi="Arial" w:cs="Arial"/>
                <w:sz w:val="18"/>
                <w:szCs w:val="18"/>
              </w:rPr>
            </w:pPr>
            <w:del w:id="969"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0716B133" w14:textId="36AF887C" w:rsidR="007D2A01" w:rsidRPr="003C0ECB" w:rsidDel="00BC6402" w:rsidRDefault="007D2A01" w:rsidP="00C316CF">
            <w:pPr>
              <w:keepNext/>
              <w:spacing w:after="0" w:line="276" w:lineRule="auto"/>
              <w:jc w:val="right"/>
              <w:rPr>
                <w:del w:id="970" w:author="Nikki Moore" w:date="2025-02-21T13:05:00Z"/>
                <w:rFonts w:ascii="Arial" w:hAnsi="Arial" w:cs="Arial"/>
                <w:sz w:val="18"/>
                <w:szCs w:val="18"/>
              </w:rPr>
            </w:pPr>
            <w:del w:id="971" w:author="Nikki Moore" w:date="2025-02-21T13:05:00Z">
              <w:r w:rsidRPr="0056311D" w:rsidDel="00BC6402">
                <w:rPr>
                  <w:rFonts w:ascii="Arial" w:hAnsi="Arial" w:cs="Arial"/>
                  <w:sz w:val="18"/>
                  <w:szCs w:val="18"/>
                </w:rPr>
                <w:delText>1.12</w:delText>
              </w:r>
            </w:del>
          </w:p>
        </w:tc>
        <w:tc>
          <w:tcPr>
            <w:tcW w:w="698" w:type="dxa"/>
            <w:tcBorders>
              <w:top w:val="single" w:sz="4" w:space="0" w:color="auto"/>
            </w:tcBorders>
          </w:tcPr>
          <w:p w14:paraId="0C989319" w14:textId="1C30B648" w:rsidR="007D2A01" w:rsidRPr="003C0ECB" w:rsidDel="00BC6402" w:rsidRDefault="007D2A01" w:rsidP="00C316CF">
            <w:pPr>
              <w:keepNext/>
              <w:spacing w:after="0" w:line="276" w:lineRule="auto"/>
              <w:jc w:val="right"/>
              <w:rPr>
                <w:del w:id="972" w:author="Nikki Moore" w:date="2025-02-21T13:05:00Z"/>
                <w:rFonts w:ascii="Arial" w:hAnsi="Arial" w:cs="Arial"/>
                <w:sz w:val="18"/>
                <w:szCs w:val="18"/>
              </w:rPr>
            </w:pPr>
            <w:del w:id="973" w:author="Nikki Moore" w:date="2025-02-21T13:05:00Z">
              <w:r w:rsidRPr="0056311D" w:rsidDel="00BC6402">
                <w:rPr>
                  <w:rFonts w:ascii="Arial" w:hAnsi="Arial" w:cs="Arial"/>
                  <w:sz w:val="18"/>
                  <w:szCs w:val="18"/>
                </w:rPr>
                <w:delText>0.18</w:delText>
              </w:r>
            </w:del>
          </w:p>
        </w:tc>
        <w:tc>
          <w:tcPr>
            <w:tcW w:w="709" w:type="dxa"/>
            <w:tcBorders>
              <w:top w:val="single" w:sz="4" w:space="0" w:color="auto"/>
            </w:tcBorders>
          </w:tcPr>
          <w:p w14:paraId="544FE7F1" w14:textId="53D81081" w:rsidR="007D2A01" w:rsidRPr="003C0ECB" w:rsidDel="00BC6402" w:rsidRDefault="007D2A01" w:rsidP="00C316CF">
            <w:pPr>
              <w:keepNext/>
              <w:spacing w:after="0" w:line="276" w:lineRule="auto"/>
              <w:jc w:val="right"/>
              <w:rPr>
                <w:del w:id="974" w:author="Nikki Moore" w:date="2025-02-21T13:05:00Z"/>
                <w:rFonts w:ascii="Arial" w:hAnsi="Arial" w:cs="Arial"/>
                <w:sz w:val="18"/>
                <w:szCs w:val="18"/>
              </w:rPr>
            </w:pPr>
            <w:del w:id="975" w:author="Nikki Moore" w:date="2025-02-21T13:05:00Z">
              <w:r w:rsidRPr="0056311D" w:rsidDel="00BC6402">
                <w:rPr>
                  <w:rFonts w:ascii="Arial" w:hAnsi="Arial" w:cs="Arial"/>
                  <w:sz w:val="18"/>
                  <w:szCs w:val="18"/>
                </w:rPr>
                <w:delText>6.19</w:delText>
              </w:r>
            </w:del>
          </w:p>
        </w:tc>
        <w:tc>
          <w:tcPr>
            <w:tcW w:w="851" w:type="dxa"/>
            <w:tcBorders>
              <w:top w:val="single" w:sz="4" w:space="0" w:color="auto"/>
            </w:tcBorders>
          </w:tcPr>
          <w:p w14:paraId="1881FBCB" w14:textId="045D99DC" w:rsidR="007D2A01" w:rsidRPr="003C0ECB" w:rsidDel="00BC6402" w:rsidRDefault="007D2A01" w:rsidP="00C316CF">
            <w:pPr>
              <w:keepNext/>
              <w:spacing w:after="0" w:line="276" w:lineRule="auto"/>
              <w:jc w:val="right"/>
              <w:rPr>
                <w:del w:id="976" w:author="Nikki Moore" w:date="2025-02-21T13:05:00Z"/>
                <w:rFonts w:ascii="Arial" w:hAnsi="Arial" w:cs="Arial"/>
                <w:sz w:val="18"/>
                <w:szCs w:val="18"/>
              </w:rPr>
            </w:pPr>
            <w:del w:id="977" w:author="Nikki Moore" w:date="2025-02-21T13:05:00Z">
              <w:r w:rsidRPr="0056311D" w:rsidDel="00BC6402">
                <w:rPr>
                  <w:rFonts w:ascii="Arial" w:hAnsi="Arial" w:cs="Arial"/>
                  <w:sz w:val="18"/>
                  <w:szCs w:val="18"/>
                </w:rPr>
                <w:delText>0</w:delText>
              </w:r>
            </w:del>
          </w:p>
        </w:tc>
        <w:tc>
          <w:tcPr>
            <w:tcW w:w="567" w:type="dxa"/>
            <w:tcBorders>
              <w:top w:val="single" w:sz="4" w:space="0" w:color="auto"/>
            </w:tcBorders>
          </w:tcPr>
          <w:p w14:paraId="4DA55C28" w14:textId="72368753" w:rsidR="007D2A01" w:rsidRPr="003C0ECB" w:rsidDel="00BC6402" w:rsidRDefault="007D2A01" w:rsidP="00C316CF">
            <w:pPr>
              <w:keepNext/>
              <w:spacing w:after="0" w:line="276" w:lineRule="auto"/>
              <w:jc w:val="right"/>
              <w:rPr>
                <w:del w:id="978" w:author="Nikki Moore" w:date="2025-02-21T13:05:00Z"/>
                <w:rFonts w:ascii="Arial" w:hAnsi="Arial" w:cs="Arial"/>
                <w:sz w:val="18"/>
                <w:szCs w:val="18"/>
              </w:rPr>
            </w:pPr>
            <w:del w:id="979" w:author="Nikki Moore" w:date="2025-02-21T13:05:00Z">
              <w:r w:rsidRPr="0056311D" w:rsidDel="00BC6402">
                <w:rPr>
                  <w:rFonts w:ascii="Arial" w:hAnsi="Arial" w:cs="Arial"/>
                  <w:sz w:val="18"/>
                  <w:szCs w:val="18"/>
                </w:rPr>
                <w:delText>0.02</w:delText>
              </w:r>
            </w:del>
          </w:p>
        </w:tc>
        <w:tc>
          <w:tcPr>
            <w:tcW w:w="421" w:type="dxa"/>
            <w:tcBorders>
              <w:top w:val="single" w:sz="4" w:space="0" w:color="auto"/>
            </w:tcBorders>
          </w:tcPr>
          <w:p w14:paraId="5BCD5A53" w14:textId="60BB2C15" w:rsidR="007D2A01" w:rsidRPr="003C0ECB" w:rsidDel="00BC6402" w:rsidRDefault="007D2A01" w:rsidP="00C316CF">
            <w:pPr>
              <w:keepNext/>
              <w:spacing w:after="0" w:line="276" w:lineRule="auto"/>
              <w:jc w:val="right"/>
              <w:rPr>
                <w:del w:id="980" w:author="Nikki Moore" w:date="2025-02-21T13:05:00Z"/>
                <w:rFonts w:ascii="Arial" w:hAnsi="Arial" w:cs="Arial"/>
                <w:sz w:val="18"/>
                <w:szCs w:val="18"/>
              </w:rPr>
            </w:pPr>
            <w:del w:id="981" w:author="Nikki Moore" w:date="2025-02-21T13:05:00Z">
              <w:r w:rsidRPr="0056311D" w:rsidDel="00BC6402">
                <w:rPr>
                  <w:rFonts w:ascii="Arial" w:hAnsi="Arial" w:cs="Arial"/>
                  <w:sz w:val="18"/>
                  <w:szCs w:val="18"/>
                </w:rPr>
                <w:delText>418</w:delText>
              </w:r>
            </w:del>
          </w:p>
        </w:tc>
        <w:tc>
          <w:tcPr>
            <w:tcW w:w="241" w:type="dxa"/>
            <w:tcBorders>
              <w:top w:val="single" w:sz="4" w:space="0" w:color="auto"/>
            </w:tcBorders>
          </w:tcPr>
          <w:p w14:paraId="700EFC4A" w14:textId="467C194B" w:rsidR="007D2A01" w:rsidRPr="003C0ECB" w:rsidDel="00BC6402" w:rsidRDefault="007D2A01" w:rsidP="00C316CF">
            <w:pPr>
              <w:keepNext/>
              <w:spacing w:after="0" w:line="276" w:lineRule="auto"/>
              <w:jc w:val="right"/>
              <w:rPr>
                <w:del w:id="982" w:author="Nikki Moore" w:date="2025-02-21T13:05:00Z"/>
                <w:rFonts w:ascii="Arial" w:hAnsi="Arial" w:cs="Arial"/>
                <w:sz w:val="18"/>
                <w:szCs w:val="18"/>
              </w:rPr>
            </w:pPr>
            <w:del w:id="983" w:author="Nikki Moore" w:date="2025-02-21T13:05:00Z">
              <w:r w:rsidRPr="0056311D" w:rsidDel="00BC6402">
                <w:rPr>
                  <w:rFonts w:ascii="Arial" w:hAnsi="Arial" w:cs="Arial"/>
                  <w:sz w:val="18"/>
                  <w:szCs w:val="18"/>
                </w:rPr>
                <w:delText>3</w:delText>
              </w:r>
            </w:del>
          </w:p>
        </w:tc>
        <w:tc>
          <w:tcPr>
            <w:tcW w:w="897" w:type="dxa"/>
            <w:tcBorders>
              <w:top w:val="single" w:sz="4" w:space="0" w:color="auto"/>
            </w:tcBorders>
          </w:tcPr>
          <w:p w14:paraId="09F1906E" w14:textId="2059199C" w:rsidR="007D2A01" w:rsidRPr="003C0ECB" w:rsidDel="00BC6402" w:rsidRDefault="007D2A01" w:rsidP="00C316CF">
            <w:pPr>
              <w:keepNext/>
              <w:spacing w:after="0" w:line="276" w:lineRule="auto"/>
              <w:jc w:val="right"/>
              <w:rPr>
                <w:del w:id="984" w:author="Nikki Moore" w:date="2025-02-21T13:05:00Z"/>
                <w:rFonts w:ascii="Arial" w:hAnsi="Arial" w:cs="Arial"/>
                <w:sz w:val="18"/>
                <w:szCs w:val="18"/>
              </w:rPr>
            </w:pPr>
            <w:del w:id="985" w:author="Nikki Moore" w:date="2025-02-21T13:05:00Z">
              <w:r w:rsidRPr="0056311D" w:rsidDel="00BC6402">
                <w:rPr>
                  <w:rFonts w:ascii="Arial" w:hAnsi="Arial" w:cs="Arial"/>
                  <w:sz w:val="18"/>
                  <w:szCs w:val="18"/>
                </w:rPr>
                <w:delText>-1105.8</w:delText>
              </w:r>
            </w:del>
          </w:p>
        </w:tc>
        <w:tc>
          <w:tcPr>
            <w:tcW w:w="850" w:type="dxa"/>
            <w:tcBorders>
              <w:top w:val="single" w:sz="4" w:space="0" w:color="auto"/>
            </w:tcBorders>
          </w:tcPr>
          <w:p w14:paraId="133E9505" w14:textId="298EE5F3" w:rsidR="007D2A01" w:rsidRPr="003C0ECB" w:rsidDel="00BC6402" w:rsidRDefault="007D2A01" w:rsidP="00C316CF">
            <w:pPr>
              <w:keepNext/>
              <w:spacing w:after="0" w:line="276" w:lineRule="auto"/>
              <w:jc w:val="right"/>
              <w:rPr>
                <w:del w:id="986" w:author="Nikki Moore" w:date="2025-02-21T13:05:00Z"/>
                <w:rFonts w:ascii="Arial" w:hAnsi="Arial" w:cs="Arial"/>
                <w:sz w:val="18"/>
                <w:szCs w:val="18"/>
              </w:rPr>
            </w:pPr>
            <w:del w:id="987" w:author="Nikki Moore" w:date="2025-02-21T13:05:00Z">
              <w:r w:rsidRPr="0056311D" w:rsidDel="00BC6402">
                <w:rPr>
                  <w:rFonts w:ascii="Arial" w:hAnsi="Arial" w:cs="Arial"/>
                  <w:sz w:val="18"/>
                  <w:szCs w:val="18"/>
                </w:rPr>
                <w:delText>2217.65</w:delText>
              </w:r>
            </w:del>
          </w:p>
        </w:tc>
        <w:tc>
          <w:tcPr>
            <w:tcW w:w="709" w:type="dxa"/>
            <w:tcBorders>
              <w:top w:val="single" w:sz="4" w:space="0" w:color="auto"/>
              <w:right w:val="single" w:sz="4" w:space="0" w:color="auto"/>
            </w:tcBorders>
          </w:tcPr>
          <w:p w14:paraId="62E7981D" w14:textId="43555F7B" w:rsidR="007D2A01" w:rsidRPr="003C0ECB" w:rsidDel="00BC6402" w:rsidRDefault="007D2A01" w:rsidP="00C316CF">
            <w:pPr>
              <w:keepNext/>
              <w:spacing w:after="0" w:line="276" w:lineRule="auto"/>
              <w:jc w:val="right"/>
              <w:rPr>
                <w:del w:id="988" w:author="Nikki Moore" w:date="2025-02-21T13:05:00Z"/>
                <w:rFonts w:ascii="Arial" w:hAnsi="Arial" w:cs="Arial"/>
                <w:sz w:val="18"/>
                <w:szCs w:val="18"/>
              </w:rPr>
            </w:pPr>
            <w:del w:id="989" w:author="Nikki Moore" w:date="2025-02-21T13:05:00Z">
              <w:r w:rsidRPr="0056311D" w:rsidDel="00BC6402">
                <w:rPr>
                  <w:rFonts w:ascii="Arial" w:hAnsi="Arial" w:cs="Arial"/>
                  <w:sz w:val="18"/>
                  <w:szCs w:val="18"/>
                </w:rPr>
                <w:delText>41.26</w:delText>
              </w:r>
            </w:del>
          </w:p>
        </w:tc>
      </w:tr>
      <w:tr w:rsidR="007D2A01" w:rsidRPr="000E27A9" w:rsidDel="00BC6402" w14:paraId="10636C9D" w14:textId="030786EB" w:rsidTr="00C316CF">
        <w:trPr>
          <w:cantSplit/>
          <w:trHeight w:val="257"/>
          <w:jc w:val="center"/>
          <w:del w:id="990" w:author="Nikki Moore" w:date="2025-02-21T13:05:00Z"/>
        </w:trPr>
        <w:tc>
          <w:tcPr>
            <w:tcW w:w="1555" w:type="dxa"/>
            <w:vMerge/>
            <w:tcBorders>
              <w:left w:val="single" w:sz="4" w:space="0" w:color="auto"/>
              <w:bottom w:val="single" w:sz="4" w:space="0" w:color="auto"/>
            </w:tcBorders>
          </w:tcPr>
          <w:p w14:paraId="091F7330" w14:textId="610DBD34" w:rsidR="007D2A01" w:rsidDel="00BC6402" w:rsidRDefault="007D2A01" w:rsidP="00C316CF">
            <w:pPr>
              <w:keepNext/>
              <w:spacing w:after="0" w:line="276" w:lineRule="auto"/>
              <w:rPr>
                <w:del w:id="991" w:author="Nikki Moore" w:date="2025-02-21T13:05:00Z"/>
                <w:rFonts w:ascii="Arial" w:hAnsi="Arial" w:cs="Arial"/>
                <w:sz w:val="18"/>
                <w:szCs w:val="18"/>
              </w:rPr>
            </w:pPr>
          </w:p>
        </w:tc>
        <w:tc>
          <w:tcPr>
            <w:tcW w:w="1285" w:type="dxa"/>
            <w:tcBorders>
              <w:bottom w:val="single" w:sz="4" w:space="0" w:color="auto"/>
            </w:tcBorders>
          </w:tcPr>
          <w:p w14:paraId="1692B369" w14:textId="67205632" w:rsidR="007D2A01" w:rsidDel="00BC6402" w:rsidRDefault="007D2A01" w:rsidP="00C316CF">
            <w:pPr>
              <w:keepNext/>
              <w:spacing w:after="0" w:line="276" w:lineRule="auto"/>
              <w:rPr>
                <w:del w:id="992" w:author="Nikki Moore" w:date="2025-02-21T13:05:00Z"/>
                <w:rFonts w:ascii="Arial" w:hAnsi="Arial" w:cs="Arial"/>
                <w:sz w:val="18"/>
                <w:szCs w:val="18"/>
              </w:rPr>
            </w:pPr>
          </w:p>
        </w:tc>
        <w:tc>
          <w:tcPr>
            <w:tcW w:w="1276" w:type="dxa"/>
            <w:tcBorders>
              <w:bottom w:val="single" w:sz="4" w:space="0" w:color="auto"/>
            </w:tcBorders>
          </w:tcPr>
          <w:p w14:paraId="14F974C0" w14:textId="5E97A1FD" w:rsidR="007D2A01" w:rsidDel="00BC6402" w:rsidRDefault="007D2A01" w:rsidP="00C316CF">
            <w:pPr>
              <w:keepNext/>
              <w:spacing w:after="0" w:line="276" w:lineRule="auto"/>
              <w:rPr>
                <w:del w:id="993" w:author="Nikki Moore" w:date="2025-02-21T13:05:00Z"/>
                <w:rFonts w:ascii="Arial" w:hAnsi="Arial" w:cs="Arial"/>
                <w:sz w:val="18"/>
                <w:szCs w:val="18"/>
              </w:rPr>
            </w:pPr>
          </w:p>
        </w:tc>
        <w:tc>
          <w:tcPr>
            <w:tcW w:w="2268" w:type="dxa"/>
            <w:tcBorders>
              <w:bottom w:val="single" w:sz="4" w:space="0" w:color="auto"/>
            </w:tcBorders>
          </w:tcPr>
          <w:p w14:paraId="4100A6AB" w14:textId="60593F2A" w:rsidR="007D2A01" w:rsidRPr="000E27A9" w:rsidDel="00BC6402" w:rsidRDefault="007D2A01" w:rsidP="00C316CF">
            <w:pPr>
              <w:keepNext/>
              <w:spacing w:after="0" w:line="276" w:lineRule="auto"/>
              <w:rPr>
                <w:del w:id="994" w:author="Nikki Moore" w:date="2025-02-21T13:05:00Z"/>
                <w:rFonts w:ascii="Arial" w:hAnsi="Arial" w:cs="Arial"/>
                <w:sz w:val="18"/>
                <w:szCs w:val="18"/>
              </w:rPr>
            </w:pPr>
            <w:del w:id="995" w:author="Nikki Moore" w:date="2025-02-21T13:05:00Z">
              <w:r w:rsidRPr="000E27A9" w:rsidDel="00BC6402">
                <w:rPr>
                  <w:rFonts w:ascii="Arial" w:hAnsi="Arial" w:cs="Arial"/>
                  <w:sz w:val="18"/>
                  <w:szCs w:val="18"/>
                </w:rPr>
                <w:delText>Potential dispersal rate</w:delText>
              </w:r>
            </w:del>
          </w:p>
        </w:tc>
        <w:tc>
          <w:tcPr>
            <w:tcW w:w="851" w:type="dxa"/>
            <w:tcBorders>
              <w:bottom w:val="single" w:sz="4" w:space="0" w:color="auto"/>
            </w:tcBorders>
          </w:tcPr>
          <w:p w14:paraId="5106BB72" w14:textId="5499A76C" w:rsidR="007D2A01" w:rsidRPr="0056311D" w:rsidDel="00BC6402" w:rsidRDefault="007D2A01" w:rsidP="00C316CF">
            <w:pPr>
              <w:keepNext/>
              <w:spacing w:after="0" w:line="276" w:lineRule="auto"/>
              <w:jc w:val="right"/>
              <w:rPr>
                <w:del w:id="996" w:author="Nikki Moore" w:date="2025-02-21T13:05:00Z"/>
                <w:rFonts w:ascii="Arial" w:hAnsi="Arial" w:cs="Arial"/>
                <w:sz w:val="18"/>
                <w:szCs w:val="18"/>
              </w:rPr>
            </w:pPr>
            <w:del w:id="997" w:author="Nikki Moore" w:date="2025-02-21T13:05:00Z">
              <w:r w:rsidRPr="0056311D" w:rsidDel="00BC6402">
                <w:rPr>
                  <w:rFonts w:ascii="Arial" w:hAnsi="Arial" w:cs="Arial"/>
                  <w:sz w:val="18"/>
                  <w:szCs w:val="18"/>
                </w:rPr>
                <w:delText>0</w:delText>
              </w:r>
            </w:del>
          </w:p>
        </w:tc>
        <w:tc>
          <w:tcPr>
            <w:tcW w:w="698" w:type="dxa"/>
            <w:tcBorders>
              <w:bottom w:val="single" w:sz="4" w:space="0" w:color="auto"/>
            </w:tcBorders>
          </w:tcPr>
          <w:p w14:paraId="0A51EFA4" w14:textId="3D4AE742" w:rsidR="007D2A01" w:rsidRPr="0056311D" w:rsidDel="00BC6402" w:rsidRDefault="007D2A01" w:rsidP="00C316CF">
            <w:pPr>
              <w:keepNext/>
              <w:spacing w:after="0" w:line="276" w:lineRule="auto"/>
              <w:jc w:val="right"/>
              <w:rPr>
                <w:del w:id="998" w:author="Nikki Moore" w:date="2025-02-21T13:05:00Z"/>
                <w:rFonts w:ascii="Arial" w:hAnsi="Arial" w:cs="Arial"/>
                <w:sz w:val="18"/>
                <w:szCs w:val="18"/>
              </w:rPr>
            </w:pPr>
            <w:del w:id="999" w:author="Nikki Moore" w:date="2025-02-21T13:05:00Z">
              <w:r w:rsidRPr="0056311D" w:rsidDel="00BC6402">
                <w:rPr>
                  <w:rFonts w:ascii="Arial" w:hAnsi="Arial" w:cs="Arial"/>
                  <w:sz w:val="18"/>
                  <w:szCs w:val="18"/>
                </w:rPr>
                <w:delText>0</w:delText>
              </w:r>
            </w:del>
          </w:p>
        </w:tc>
        <w:tc>
          <w:tcPr>
            <w:tcW w:w="709" w:type="dxa"/>
            <w:tcBorders>
              <w:bottom w:val="single" w:sz="4" w:space="0" w:color="auto"/>
            </w:tcBorders>
          </w:tcPr>
          <w:p w14:paraId="04631749" w14:textId="19BFD59D" w:rsidR="007D2A01" w:rsidRPr="0056311D" w:rsidDel="00BC6402" w:rsidRDefault="007D2A01" w:rsidP="00C316CF">
            <w:pPr>
              <w:keepNext/>
              <w:spacing w:after="0" w:line="276" w:lineRule="auto"/>
              <w:jc w:val="right"/>
              <w:rPr>
                <w:del w:id="1000" w:author="Nikki Moore" w:date="2025-02-21T13:05:00Z"/>
                <w:rFonts w:ascii="Arial" w:hAnsi="Arial" w:cs="Arial"/>
                <w:sz w:val="18"/>
                <w:szCs w:val="18"/>
              </w:rPr>
            </w:pPr>
            <w:del w:id="1001" w:author="Nikki Moore" w:date="2025-02-21T13:05:00Z">
              <w:r w:rsidRPr="0056311D" w:rsidDel="00BC6402">
                <w:rPr>
                  <w:rFonts w:ascii="Arial" w:hAnsi="Arial" w:cs="Arial"/>
                  <w:sz w:val="18"/>
                  <w:szCs w:val="18"/>
                </w:rPr>
                <w:delText>2.66</w:delText>
              </w:r>
            </w:del>
          </w:p>
        </w:tc>
        <w:tc>
          <w:tcPr>
            <w:tcW w:w="851" w:type="dxa"/>
            <w:tcBorders>
              <w:bottom w:val="single" w:sz="4" w:space="0" w:color="auto"/>
            </w:tcBorders>
          </w:tcPr>
          <w:p w14:paraId="6881018A" w14:textId="1EF21228" w:rsidR="007D2A01" w:rsidRPr="0056311D" w:rsidDel="00BC6402" w:rsidRDefault="007D2A01" w:rsidP="00C316CF">
            <w:pPr>
              <w:keepNext/>
              <w:spacing w:after="0" w:line="276" w:lineRule="auto"/>
              <w:jc w:val="right"/>
              <w:rPr>
                <w:del w:id="1002" w:author="Nikki Moore" w:date="2025-02-21T13:05:00Z"/>
                <w:rFonts w:ascii="Arial" w:hAnsi="Arial" w:cs="Arial"/>
                <w:sz w:val="18"/>
                <w:szCs w:val="18"/>
              </w:rPr>
            </w:pPr>
            <w:del w:id="1003" w:author="Nikki Moore" w:date="2025-02-21T13:05:00Z">
              <w:r w:rsidRPr="0056311D" w:rsidDel="00BC6402">
                <w:rPr>
                  <w:rFonts w:ascii="Arial" w:hAnsi="Arial" w:cs="Arial"/>
                  <w:sz w:val="18"/>
                  <w:szCs w:val="18"/>
                </w:rPr>
                <w:delText>0.01</w:delText>
              </w:r>
            </w:del>
          </w:p>
        </w:tc>
        <w:tc>
          <w:tcPr>
            <w:tcW w:w="567" w:type="dxa"/>
            <w:tcBorders>
              <w:bottom w:val="single" w:sz="4" w:space="0" w:color="auto"/>
            </w:tcBorders>
          </w:tcPr>
          <w:p w14:paraId="382509EA" w14:textId="47AF3D35" w:rsidR="007D2A01" w:rsidRPr="0056311D" w:rsidDel="00BC6402" w:rsidRDefault="007D2A01" w:rsidP="00C316CF">
            <w:pPr>
              <w:keepNext/>
              <w:spacing w:after="0" w:line="276" w:lineRule="auto"/>
              <w:jc w:val="right"/>
              <w:rPr>
                <w:del w:id="1004" w:author="Nikki Moore" w:date="2025-02-21T13:05:00Z"/>
                <w:rFonts w:ascii="Arial" w:hAnsi="Arial" w:cs="Arial"/>
                <w:sz w:val="18"/>
                <w:szCs w:val="18"/>
              </w:rPr>
            </w:pPr>
          </w:p>
        </w:tc>
        <w:tc>
          <w:tcPr>
            <w:tcW w:w="421" w:type="dxa"/>
            <w:tcBorders>
              <w:bottom w:val="single" w:sz="4" w:space="0" w:color="auto"/>
            </w:tcBorders>
          </w:tcPr>
          <w:p w14:paraId="7FFA165E" w14:textId="28CBE855" w:rsidR="007D2A01" w:rsidRPr="0056311D" w:rsidDel="00BC6402" w:rsidRDefault="007D2A01" w:rsidP="00C316CF">
            <w:pPr>
              <w:keepNext/>
              <w:spacing w:after="0" w:line="276" w:lineRule="auto"/>
              <w:jc w:val="right"/>
              <w:rPr>
                <w:del w:id="1005" w:author="Nikki Moore" w:date="2025-02-21T13:05:00Z"/>
                <w:rFonts w:ascii="Arial" w:hAnsi="Arial" w:cs="Arial"/>
                <w:sz w:val="18"/>
                <w:szCs w:val="18"/>
              </w:rPr>
            </w:pPr>
          </w:p>
        </w:tc>
        <w:tc>
          <w:tcPr>
            <w:tcW w:w="241" w:type="dxa"/>
            <w:tcBorders>
              <w:bottom w:val="single" w:sz="4" w:space="0" w:color="auto"/>
            </w:tcBorders>
          </w:tcPr>
          <w:p w14:paraId="3839157A" w14:textId="319CC2B2" w:rsidR="007D2A01" w:rsidRPr="0056311D" w:rsidDel="00BC6402" w:rsidRDefault="007D2A01" w:rsidP="00C316CF">
            <w:pPr>
              <w:keepNext/>
              <w:spacing w:after="0" w:line="276" w:lineRule="auto"/>
              <w:jc w:val="right"/>
              <w:rPr>
                <w:del w:id="1006" w:author="Nikki Moore" w:date="2025-02-21T13:05:00Z"/>
                <w:rFonts w:ascii="Arial" w:hAnsi="Arial" w:cs="Arial"/>
                <w:sz w:val="18"/>
                <w:szCs w:val="18"/>
              </w:rPr>
            </w:pPr>
          </w:p>
        </w:tc>
        <w:tc>
          <w:tcPr>
            <w:tcW w:w="897" w:type="dxa"/>
            <w:tcBorders>
              <w:bottom w:val="single" w:sz="4" w:space="0" w:color="auto"/>
            </w:tcBorders>
          </w:tcPr>
          <w:p w14:paraId="00F9B095" w14:textId="65E5FAE2" w:rsidR="007D2A01" w:rsidRPr="0056311D" w:rsidDel="00BC6402" w:rsidRDefault="007D2A01" w:rsidP="00C316CF">
            <w:pPr>
              <w:keepNext/>
              <w:spacing w:after="0" w:line="276" w:lineRule="auto"/>
              <w:jc w:val="right"/>
              <w:rPr>
                <w:del w:id="1007" w:author="Nikki Moore" w:date="2025-02-21T13:05:00Z"/>
                <w:rFonts w:ascii="Arial" w:hAnsi="Arial" w:cs="Arial"/>
                <w:sz w:val="18"/>
                <w:szCs w:val="18"/>
              </w:rPr>
            </w:pPr>
          </w:p>
        </w:tc>
        <w:tc>
          <w:tcPr>
            <w:tcW w:w="850" w:type="dxa"/>
            <w:tcBorders>
              <w:bottom w:val="single" w:sz="4" w:space="0" w:color="auto"/>
            </w:tcBorders>
          </w:tcPr>
          <w:p w14:paraId="05F7EDA5" w14:textId="42D6903C" w:rsidR="007D2A01" w:rsidRPr="0056311D" w:rsidDel="00BC6402" w:rsidRDefault="007D2A01" w:rsidP="00C316CF">
            <w:pPr>
              <w:keepNext/>
              <w:spacing w:after="0" w:line="276" w:lineRule="auto"/>
              <w:jc w:val="right"/>
              <w:rPr>
                <w:del w:id="1008" w:author="Nikki Moore" w:date="2025-02-21T13:05:00Z"/>
                <w:rFonts w:ascii="Arial" w:hAnsi="Arial" w:cs="Arial"/>
                <w:sz w:val="18"/>
                <w:szCs w:val="18"/>
              </w:rPr>
            </w:pPr>
          </w:p>
        </w:tc>
        <w:tc>
          <w:tcPr>
            <w:tcW w:w="709" w:type="dxa"/>
            <w:tcBorders>
              <w:bottom w:val="single" w:sz="4" w:space="0" w:color="auto"/>
              <w:right w:val="single" w:sz="4" w:space="0" w:color="auto"/>
            </w:tcBorders>
          </w:tcPr>
          <w:p w14:paraId="1364782F" w14:textId="3C68295C" w:rsidR="007D2A01" w:rsidRPr="0056311D" w:rsidDel="00BC6402" w:rsidRDefault="007D2A01" w:rsidP="00C316CF">
            <w:pPr>
              <w:keepNext/>
              <w:spacing w:after="0" w:line="276" w:lineRule="auto"/>
              <w:jc w:val="right"/>
              <w:rPr>
                <w:del w:id="1009" w:author="Nikki Moore" w:date="2025-02-21T13:05:00Z"/>
                <w:rFonts w:ascii="Arial" w:hAnsi="Arial" w:cs="Arial"/>
                <w:sz w:val="18"/>
                <w:szCs w:val="18"/>
              </w:rPr>
            </w:pPr>
          </w:p>
        </w:tc>
      </w:tr>
      <w:tr w:rsidR="007D2A01" w:rsidRPr="000E27A9" w:rsidDel="00BC6402" w14:paraId="48FDA9B1" w14:textId="4E596D74" w:rsidTr="00C316CF">
        <w:trPr>
          <w:cantSplit/>
          <w:trHeight w:val="257"/>
          <w:jc w:val="center"/>
          <w:del w:id="1010" w:author="Nikki Moore" w:date="2025-02-21T13:05:00Z"/>
        </w:trPr>
        <w:tc>
          <w:tcPr>
            <w:tcW w:w="1555" w:type="dxa"/>
            <w:vMerge w:val="restart"/>
            <w:tcBorders>
              <w:top w:val="single" w:sz="4" w:space="0" w:color="auto"/>
              <w:left w:val="single" w:sz="4" w:space="0" w:color="auto"/>
            </w:tcBorders>
          </w:tcPr>
          <w:p w14:paraId="514A8CD2" w14:textId="7E618E72" w:rsidR="007D2A01" w:rsidDel="00BC6402" w:rsidRDefault="007D2A01" w:rsidP="00C316CF">
            <w:pPr>
              <w:keepNext/>
              <w:spacing w:after="0" w:line="276" w:lineRule="auto"/>
              <w:rPr>
                <w:del w:id="1011" w:author="Nikki Moore" w:date="2025-02-21T13:05:00Z"/>
                <w:rFonts w:ascii="Arial" w:hAnsi="Arial" w:cs="Arial"/>
                <w:sz w:val="18"/>
                <w:szCs w:val="18"/>
              </w:rPr>
            </w:pPr>
            <w:del w:id="1012" w:author="Nikki Moore" w:date="2025-02-21T13:05:00Z">
              <w:r w:rsidDel="00BC6402">
                <w:rPr>
                  <w:rFonts w:ascii="Arial" w:hAnsi="Arial" w:cs="Arial"/>
                  <w:sz w:val="18"/>
                  <w:szCs w:val="18"/>
                </w:rPr>
                <w:delText>Potential dispersal rate</w:delText>
              </w:r>
            </w:del>
          </w:p>
        </w:tc>
        <w:tc>
          <w:tcPr>
            <w:tcW w:w="1285" w:type="dxa"/>
            <w:tcBorders>
              <w:top w:val="single" w:sz="4" w:space="0" w:color="auto"/>
            </w:tcBorders>
          </w:tcPr>
          <w:p w14:paraId="340932C2" w14:textId="1F50D621" w:rsidR="007D2A01" w:rsidDel="00BC6402" w:rsidRDefault="007D2A01" w:rsidP="00C316CF">
            <w:pPr>
              <w:keepNext/>
              <w:spacing w:after="0" w:line="276" w:lineRule="auto"/>
              <w:rPr>
                <w:del w:id="1013" w:author="Nikki Moore" w:date="2025-02-21T13:05:00Z"/>
                <w:rFonts w:ascii="Arial" w:hAnsi="Arial" w:cs="Arial"/>
                <w:sz w:val="18"/>
                <w:szCs w:val="18"/>
              </w:rPr>
            </w:pPr>
            <w:del w:id="1014" w:author="Nikki Moore" w:date="2025-02-21T13:05:00Z">
              <w:r w:rsidDel="00BC6402">
                <w:rPr>
                  <w:rFonts w:ascii="Arial" w:hAnsi="Arial" w:cs="Arial"/>
                  <w:sz w:val="18"/>
                  <w:szCs w:val="18"/>
                </w:rPr>
                <w:delText>-</w:delText>
              </w:r>
            </w:del>
          </w:p>
        </w:tc>
        <w:tc>
          <w:tcPr>
            <w:tcW w:w="1276" w:type="dxa"/>
            <w:tcBorders>
              <w:top w:val="single" w:sz="4" w:space="0" w:color="auto"/>
            </w:tcBorders>
          </w:tcPr>
          <w:p w14:paraId="5FECF9B1" w14:textId="006CBC06" w:rsidR="007D2A01" w:rsidDel="00BC6402" w:rsidRDefault="007D2A01" w:rsidP="00C316CF">
            <w:pPr>
              <w:keepNext/>
              <w:spacing w:after="0" w:line="276" w:lineRule="auto"/>
              <w:rPr>
                <w:del w:id="1015" w:author="Nikki Moore" w:date="2025-02-21T13:05:00Z"/>
                <w:rFonts w:ascii="Arial" w:hAnsi="Arial" w:cs="Arial"/>
                <w:sz w:val="18"/>
                <w:szCs w:val="18"/>
              </w:rPr>
            </w:pPr>
            <w:del w:id="1016" w:author="Nikki Moore" w:date="2025-02-21T13:05:00Z">
              <w:r w:rsidDel="00BC6402">
                <w:rPr>
                  <w:rFonts w:ascii="Arial" w:hAnsi="Arial" w:cs="Arial"/>
                  <w:sz w:val="18"/>
                  <w:szCs w:val="18"/>
                </w:rPr>
                <w:delText>Median</w:delText>
              </w:r>
            </w:del>
          </w:p>
        </w:tc>
        <w:tc>
          <w:tcPr>
            <w:tcW w:w="2268" w:type="dxa"/>
            <w:tcBorders>
              <w:top w:val="single" w:sz="4" w:space="0" w:color="auto"/>
            </w:tcBorders>
          </w:tcPr>
          <w:p w14:paraId="2133E481" w14:textId="53123A0D" w:rsidR="007D2A01" w:rsidRPr="000E27A9" w:rsidDel="00BC6402" w:rsidRDefault="007D2A01" w:rsidP="00C316CF">
            <w:pPr>
              <w:keepNext/>
              <w:spacing w:after="0" w:line="276" w:lineRule="auto"/>
              <w:rPr>
                <w:del w:id="1017" w:author="Nikki Moore" w:date="2025-02-21T13:05:00Z"/>
                <w:rFonts w:ascii="Arial" w:hAnsi="Arial" w:cs="Arial"/>
                <w:sz w:val="18"/>
                <w:szCs w:val="18"/>
              </w:rPr>
            </w:pPr>
            <w:del w:id="1018" w:author="Nikki Moore" w:date="2025-02-21T13:05:00Z">
              <w:r w:rsidRPr="000E27A9" w:rsidDel="00BC6402">
                <w:rPr>
                  <w:rFonts w:ascii="Arial" w:hAnsi="Arial" w:cs="Arial"/>
                  <w:sz w:val="18"/>
                  <w:szCs w:val="18"/>
                </w:rPr>
                <w:delText>Intercept</w:delText>
              </w:r>
            </w:del>
          </w:p>
        </w:tc>
        <w:tc>
          <w:tcPr>
            <w:tcW w:w="851" w:type="dxa"/>
            <w:tcBorders>
              <w:top w:val="single" w:sz="4" w:space="0" w:color="auto"/>
            </w:tcBorders>
          </w:tcPr>
          <w:p w14:paraId="5ED1DD3D" w14:textId="153CB3E0" w:rsidR="007D2A01" w:rsidRPr="0056311D" w:rsidDel="00BC6402" w:rsidRDefault="007D2A01" w:rsidP="00C316CF">
            <w:pPr>
              <w:keepNext/>
              <w:spacing w:after="0" w:line="276" w:lineRule="auto"/>
              <w:jc w:val="right"/>
              <w:rPr>
                <w:del w:id="1019" w:author="Nikki Moore" w:date="2025-02-21T13:05:00Z"/>
                <w:rFonts w:ascii="Arial" w:hAnsi="Arial" w:cs="Arial"/>
                <w:sz w:val="18"/>
                <w:szCs w:val="18"/>
              </w:rPr>
            </w:pPr>
            <w:del w:id="1020" w:author="Nikki Moore" w:date="2025-02-21T13:05:00Z">
              <w:r w:rsidRPr="0056311D" w:rsidDel="00BC6402">
                <w:rPr>
                  <w:rFonts w:ascii="Arial" w:hAnsi="Arial" w:cs="Arial"/>
                  <w:sz w:val="18"/>
                  <w:szCs w:val="18"/>
                </w:rPr>
                <w:delText>1.25</w:delText>
              </w:r>
            </w:del>
          </w:p>
        </w:tc>
        <w:tc>
          <w:tcPr>
            <w:tcW w:w="698" w:type="dxa"/>
            <w:tcBorders>
              <w:top w:val="single" w:sz="4" w:space="0" w:color="auto"/>
            </w:tcBorders>
          </w:tcPr>
          <w:p w14:paraId="342145BA" w14:textId="6602D7EA" w:rsidR="007D2A01" w:rsidRPr="0056311D" w:rsidDel="00BC6402" w:rsidRDefault="007D2A01" w:rsidP="00C316CF">
            <w:pPr>
              <w:keepNext/>
              <w:spacing w:after="0" w:line="276" w:lineRule="auto"/>
              <w:jc w:val="right"/>
              <w:rPr>
                <w:del w:id="1021" w:author="Nikki Moore" w:date="2025-02-21T13:05:00Z"/>
                <w:rFonts w:ascii="Arial" w:hAnsi="Arial" w:cs="Arial"/>
                <w:sz w:val="18"/>
                <w:szCs w:val="18"/>
              </w:rPr>
            </w:pPr>
            <w:del w:id="1022" w:author="Nikki Moore" w:date="2025-02-21T13:05:00Z">
              <w:r w:rsidRPr="0056311D" w:rsidDel="00BC6402">
                <w:rPr>
                  <w:rFonts w:ascii="Arial" w:hAnsi="Arial" w:cs="Arial"/>
                  <w:sz w:val="18"/>
                  <w:szCs w:val="18"/>
                </w:rPr>
                <w:delText>0.18</w:delText>
              </w:r>
            </w:del>
          </w:p>
        </w:tc>
        <w:tc>
          <w:tcPr>
            <w:tcW w:w="709" w:type="dxa"/>
            <w:tcBorders>
              <w:top w:val="single" w:sz="4" w:space="0" w:color="auto"/>
            </w:tcBorders>
          </w:tcPr>
          <w:p w14:paraId="7B7CBEDE" w14:textId="32FF1F3A" w:rsidR="007D2A01" w:rsidRPr="0056311D" w:rsidDel="00BC6402" w:rsidRDefault="007D2A01" w:rsidP="00C316CF">
            <w:pPr>
              <w:keepNext/>
              <w:spacing w:after="0" w:line="276" w:lineRule="auto"/>
              <w:jc w:val="right"/>
              <w:rPr>
                <w:del w:id="1023" w:author="Nikki Moore" w:date="2025-02-21T13:05:00Z"/>
                <w:rFonts w:ascii="Arial" w:hAnsi="Arial" w:cs="Arial"/>
                <w:sz w:val="18"/>
                <w:szCs w:val="18"/>
              </w:rPr>
            </w:pPr>
            <w:del w:id="1024" w:author="Nikki Moore" w:date="2025-02-21T13:05:00Z">
              <w:r w:rsidRPr="0056311D" w:rsidDel="00BC6402">
                <w:rPr>
                  <w:rFonts w:ascii="Arial" w:hAnsi="Arial" w:cs="Arial"/>
                  <w:sz w:val="18"/>
                  <w:szCs w:val="18"/>
                </w:rPr>
                <w:delText>7.12</w:delText>
              </w:r>
            </w:del>
          </w:p>
        </w:tc>
        <w:tc>
          <w:tcPr>
            <w:tcW w:w="851" w:type="dxa"/>
            <w:tcBorders>
              <w:top w:val="single" w:sz="4" w:space="0" w:color="auto"/>
            </w:tcBorders>
          </w:tcPr>
          <w:p w14:paraId="7BB343BB" w14:textId="2A57EDD1" w:rsidR="007D2A01" w:rsidRPr="0056311D" w:rsidDel="00BC6402" w:rsidRDefault="007D2A01" w:rsidP="00C316CF">
            <w:pPr>
              <w:keepNext/>
              <w:spacing w:after="0" w:line="276" w:lineRule="auto"/>
              <w:jc w:val="right"/>
              <w:rPr>
                <w:del w:id="1025" w:author="Nikki Moore" w:date="2025-02-21T13:05:00Z"/>
                <w:rFonts w:ascii="Arial" w:hAnsi="Arial" w:cs="Arial"/>
                <w:sz w:val="18"/>
                <w:szCs w:val="18"/>
              </w:rPr>
            </w:pPr>
            <w:del w:id="1026" w:author="Nikki Moore" w:date="2025-02-21T13:05:00Z">
              <w:r w:rsidRPr="0056311D" w:rsidDel="00BC6402">
                <w:rPr>
                  <w:rFonts w:ascii="Arial" w:hAnsi="Arial" w:cs="Arial"/>
                  <w:sz w:val="18"/>
                  <w:szCs w:val="18"/>
                </w:rPr>
                <w:delText>0</w:delText>
              </w:r>
            </w:del>
          </w:p>
        </w:tc>
        <w:tc>
          <w:tcPr>
            <w:tcW w:w="567" w:type="dxa"/>
            <w:tcBorders>
              <w:top w:val="single" w:sz="4" w:space="0" w:color="auto"/>
            </w:tcBorders>
          </w:tcPr>
          <w:p w14:paraId="273A4B28" w14:textId="0335834D" w:rsidR="007D2A01" w:rsidRPr="0056311D" w:rsidDel="00BC6402" w:rsidRDefault="007D2A01" w:rsidP="00C316CF">
            <w:pPr>
              <w:keepNext/>
              <w:spacing w:after="0" w:line="276" w:lineRule="auto"/>
              <w:jc w:val="right"/>
              <w:rPr>
                <w:del w:id="1027" w:author="Nikki Moore" w:date="2025-02-21T13:05:00Z"/>
                <w:rFonts w:ascii="Arial" w:hAnsi="Arial" w:cs="Arial"/>
                <w:sz w:val="18"/>
                <w:szCs w:val="18"/>
              </w:rPr>
            </w:pPr>
            <w:del w:id="1028" w:author="Nikki Moore" w:date="2025-02-21T13:05:00Z">
              <w:r w:rsidRPr="0056311D" w:rsidDel="00BC6402">
                <w:rPr>
                  <w:rFonts w:ascii="Arial" w:hAnsi="Arial" w:cs="Arial"/>
                  <w:sz w:val="18"/>
                  <w:szCs w:val="18"/>
                </w:rPr>
                <w:delText>0</w:delText>
              </w:r>
            </w:del>
          </w:p>
        </w:tc>
        <w:tc>
          <w:tcPr>
            <w:tcW w:w="421" w:type="dxa"/>
            <w:tcBorders>
              <w:top w:val="single" w:sz="4" w:space="0" w:color="auto"/>
            </w:tcBorders>
          </w:tcPr>
          <w:p w14:paraId="0261F881" w14:textId="50C3454B" w:rsidR="007D2A01" w:rsidRPr="0056311D" w:rsidDel="00BC6402" w:rsidRDefault="007D2A01" w:rsidP="00C316CF">
            <w:pPr>
              <w:keepNext/>
              <w:spacing w:after="0" w:line="276" w:lineRule="auto"/>
              <w:jc w:val="right"/>
              <w:rPr>
                <w:del w:id="1029" w:author="Nikki Moore" w:date="2025-02-21T13:05:00Z"/>
                <w:rFonts w:ascii="Arial" w:hAnsi="Arial" w:cs="Arial"/>
                <w:sz w:val="18"/>
                <w:szCs w:val="18"/>
              </w:rPr>
            </w:pPr>
            <w:del w:id="1030" w:author="Nikki Moore" w:date="2025-02-21T13:05:00Z">
              <w:r w:rsidRPr="0056311D" w:rsidDel="00BC6402">
                <w:rPr>
                  <w:rFonts w:ascii="Arial" w:hAnsi="Arial" w:cs="Arial"/>
                  <w:sz w:val="18"/>
                  <w:szCs w:val="18"/>
                </w:rPr>
                <w:delText>418</w:delText>
              </w:r>
            </w:del>
          </w:p>
        </w:tc>
        <w:tc>
          <w:tcPr>
            <w:tcW w:w="241" w:type="dxa"/>
            <w:tcBorders>
              <w:top w:val="single" w:sz="4" w:space="0" w:color="auto"/>
            </w:tcBorders>
          </w:tcPr>
          <w:p w14:paraId="03871E78" w14:textId="174E2535" w:rsidR="007D2A01" w:rsidRPr="0056311D" w:rsidDel="00BC6402" w:rsidRDefault="007D2A01" w:rsidP="00C316CF">
            <w:pPr>
              <w:keepNext/>
              <w:spacing w:after="0" w:line="276" w:lineRule="auto"/>
              <w:jc w:val="right"/>
              <w:rPr>
                <w:del w:id="1031" w:author="Nikki Moore" w:date="2025-02-21T13:05:00Z"/>
                <w:rFonts w:ascii="Arial" w:hAnsi="Arial" w:cs="Arial"/>
                <w:sz w:val="18"/>
                <w:szCs w:val="18"/>
              </w:rPr>
            </w:pPr>
            <w:del w:id="1032" w:author="Nikki Moore" w:date="2025-02-21T13:05:00Z">
              <w:r w:rsidRPr="0056311D" w:rsidDel="00BC6402">
                <w:rPr>
                  <w:rFonts w:ascii="Arial" w:hAnsi="Arial" w:cs="Arial"/>
                  <w:sz w:val="18"/>
                  <w:szCs w:val="18"/>
                </w:rPr>
                <w:delText>3</w:delText>
              </w:r>
            </w:del>
          </w:p>
        </w:tc>
        <w:tc>
          <w:tcPr>
            <w:tcW w:w="897" w:type="dxa"/>
            <w:tcBorders>
              <w:top w:val="single" w:sz="4" w:space="0" w:color="auto"/>
            </w:tcBorders>
          </w:tcPr>
          <w:p w14:paraId="71A89E83" w14:textId="1AD4B6CC" w:rsidR="007D2A01" w:rsidRPr="0056311D" w:rsidDel="00BC6402" w:rsidRDefault="007D2A01" w:rsidP="00C316CF">
            <w:pPr>
              <w:keepNext/>
              <w:spacing w:after="0" w:line="276" w:lineRule="auto"/>
              <w:jc w:val="right"/>
              <w:rPr>
                <w:del w:id="1033" w:author="Nikki Moore" w:date="2025-02-21T13:05:00Z"/>
                <w:rFonts w:ascii="Arial" w:hAnsi="Arial" w:cs="Arial"/>
                <w:sz w:val="18"/>
                <w:szCs w:val="18"/>
              </w:rPr>
            </w:pPr>
            <w:del w:id="1034" w:author="Nikki Moore" w:date="2025-02-21T13:05:00Z">
              <w:r w:rsidRPr="0056311D" w:rsidDel="00BC6402">
                <w:rPr>
                  <w:rFonts w:ascii="Arial" w:hAnsi="Arial" w:cs="Arial"/>
                  <w:sz w:val="18"/>
                  <w:szCs w:val="18"/>
                </w:rPr>
                <w:delText>-1108.96</w:delText>
              </w:r>
            </w:del>
          </w:p>
        </w:tc>
        <w:tc>
          <w:tcPr>
            <w:tcW w:w="850" w:type="dxa"/>
            <w:tcBorders>
              <w:top w:val="single" w:sz="4" w:space="0" w:color="auto"/>
            </w:tcBorders>
          </w:tcPr>
          <w:p w14:paraId="6CD5EBE8" w14:textId="4E432317" w:rsidR="007D2A01" w:rsidRPr="0056311D" w:rsidDel="00BC6402" w:rsidRDefault="007D2A01" w:rsidP="00C316CF">
            <w:pPr>
              <w:keepNext/>
              <w:spacing w:after="0" w:line="276" w:lineRule="auto"/>
              <w:jc w:val="right"/>
              <w:rPr>
                <w:del w:id="1035" w:author="Nikki Moore" w:date="2025-02-21T13:05:00Z"/>
                <w:rFonts w:ascii="Arial" w:hAnsi="Arial" w:cs="Arial"/>
                <w:sz w:val="18"/>
                <w:szCs w:val="18"/>
              </w:rPr>
            </w:pPr>
            <w:del w:id="1036" w:author="Nikki Moore" w:date="2025-02-21T13:05:00Z">
              <w:r w:rsidRPr="0056311D" w:rsidDel="00BC6402">
                <w:rPr>
                  <w:rFonts w:ascii="Arial" w:hAnsi="Arial" w:cs="Arial"/>
                  <w:sz w:val="18"/>
                  <w:szCs w:val="18"/>
                </w:rPr>
                <w:delText>2223.98</w:delText>
              </w:r>
            </w:del>
          </w:p>
        </w:tc>
        <w:tc>
          <w:tcPr>
            <w:tcW w:w="709" w:type="dxa"/>
            <w:tcBorders>
              <w:top w:val="single" w:sz="4" w:space="0" w:color="auto"/>
              <w:right w:val="single" w:sz="4" w:space="0" w:color="auto"/>
            </w:tcBorders>
          </w:tcPr>
          <w:p w14:paraId="65C81C97" w14:textId="7DDACF8E" w:rsidR="007D2A01" w:rsidRPr="0056311D" w:rsidDel="00BC6402" w:rsidRDefault="007D2A01" w:rsidP="00C316CF">
            <w:pPr>
              <w:keepNext/>
              <w:spacing w:after="0" w:line="276" w:lineRule="auto"/>
              <w:jc w:val="right"/>
              <w:rPr>
                <w:del w:id="1037" w:author="Nikki Moore" w:date="2025-02-21T13:05:00Z"/>
                <w:rFonts w:ascii="Arial" w:hAnsi="Arial" w:cs="Arial"/>
                <w:sz w:val="18"/>
                <w:szCs w:val="18"/>
              </w:rPr>
            </w:pPr>
            <w:del w:id="1038" w:author="Nikki Moore" w:date="2025-02-21T13:05:00Z">
              <w:r w:rsidRPr="0056311D" w:rsidDel="00BC6402">
                <w:rPr>
                  <w:rFonts w:ascii="Arial" w:hAnsi="Arial" w:cs="Arial"/>
                  <w:sz w:val="18"/>
                  <w:szCs w:val="18"/>
                </w:rPr>
                <w:delText>47.59</w:delText>
              </w:r>
            </w:del>
          </w:p>
        </w:tc>
      </w:tr>
      <w:tr w:rsidR="007D2A01" w:rsidRPr="000E27A9" w:rsidDel="00BC6402" w14:paraId="08733445" w14:textId="3C7873F5" w:rsidTr="00C316CF">
        <w:trPr>
          <w:cantSplit/>
          <w:trHeight w:val="257"/>
          <w:jc w:val="center"/>
          <w:del w:id="1039" w:author="Nikki Moore" w:date="2025-02-21T13:05:00Z"/>
        </w:trPr>
        <w:tc>
          <w:tcPr>
            <w:tcW w:w="1555" w:type="dxa"/>
            <w:vMerge/>
            <w:tcBorders>
              <w:left w:val="single" w:sz="4" w:space="0" w:color="auto"/>
              <w:bottom w:val="single" w:sz="4" w:space="0" w:color="auto"/>
            </w:tcBorders>
          </w:tcPr>
          <w:p w14:paraId="4663C72A" w14:textId="57C8CBB0" w:rsidR="007D2A01" w:rsidDel="00BC6402" w:rsidRDefault="007D2A01" w:rsidP="00C316CF">
            <w:pPr>
              <w:keepNext/>
              <w:spacing w:after="0" w:line="276" w:lineRule="auto"/>
              <w:rPr>
                <w:del w:id="1040" w:author="Nikki Moore" w:date="2025-02-21T13:05:00Z"/>
                <w:rFonts w:ascii="Arial" w:hAnsi="Arial" w:cs="Arial"/>
                <w:sz w:val="18"/>
                <w:szCs w:val="18"/>
              </w:rPr>
            </w:pPr>
          </w:p>
        </w:tc>
        <w:tc>
          <w:tcPr>
            <w:tcW w:w="1285" w:type="dxa"/>
            <w:tcBorders>
              <w:bottom w:val="single" w:sz="4" w:space="0" w:color="auto"/>
            </w:tcBorders>
          </w:tcPr>
          <w:p w14:paraId="7CDC6441" w14:textId="4D3B02E4" w:rsidR="007D2A01" w:rsidDel="00BC6402" w:rsidRDefault="007D2A01" w:rsidP="00C316CF">
            <w:pPr>
              <w:keepNext/>
              <w:spacing w:after="0" w:line="276" w:lineRule="auto"/>
              <w:rPr>
                <w:del w:id="1041" w:author="Nikki Moore" w:date="2025-02-21T13:05:00Z"/>
                <w:rFonts w:ascii="Arial" w:hAnsi="Arial" w:cs="Arial"/>
                <w:sz w:val="18"/>
                <w:szCs w:val="18"/>
              </w:rPr>
            </w:pPr>
          </w:p>
        </w:tc>
        <w:tc>
          <w:tcPr>
            <w:tcW w:w="1276" w:type="dxa"/>
            <w:tcBorders>
              <w:bottom w:val="single" w:sz="4" w:space="0" w:color="auto"/>
            </w:tcBorders>
          </w:tcPr>
          <w:p w14:paraId="2DFF1530" w14:textId="6BEACA81" w:rsidR="007D2A01" w:rsidDel="00BC6402" w:rsidRDefault="007D2A01" w:rsidP="00C316CF">
            <w:pPr>
              <w:keepNext/>
              <w:spacing w:after="0" w:line="276" w:lineRule="auto"/>
              <w:rPr>
                <w:del w:id="1042" w:author="Nikki Moore" w:date="2025-02-21T13:05:00Z"/>
                <w:rFonts w:ascii="Arial" w:hAnsi="Arial" w:cs="Arial"/>
                <w:sz w:val="18"/>
                <w:szCs w:val="18"/>
              </w:rPr>
            </w:pPr>
          </w:p>
        </w:tc>
        <w:tc>
          <w:tcPr>
            <w:tcW w:w="2268" w:type="dxa"/>
            <w:tcBorders>
              <w:bottom w:val="single" w:sz="4" w:space="0" w:color="auto"/>
            </w:tcBorders>
          </w:tcPr>
          <w:p w14:paraId="2DDCAAC8" w14:textId="07F2DADD" w:rsidR="007D2A01" w:rsidRPr="000E27A9" w:rsidDel="00BC6402" w:rsidRDefault="007D2A01" w:rsidP="00C316CF">
            <w:pPr>
              <w:keepNext/>
              <w:spacing w:after="0" w:line="276" w:lineRule="auto"/>
              <w:rPr>
                <w:del w:id="1043" w:author="Nikki Moore" w:date="2025-02-21T13:05:00Z"/>
                <w:rFonts w:ascii="Arial" w:hAnsi="Arial" w:cs="Arial"/>
                <w:sz w:val="18"/>
                <w:szCs w:val="18"/>
              </w:rPr>
            </w:pPr>
            <w:del w:id="1044" w:author="Nikki Moore" w:date="2025-02-21T13:05:00Z">
              <w:r w:rsidRPr="000E27A9" w:rsidDel="00BC6402">
                <w:rPr>
                  <w:rFonts w:ascii="Arial" w:hAnsi="Arial" w:cs="Arial"/>
                  <w:sz w:val="18"/>
                  <w:szCs w:val="18"/>
                </w:rPr>
                <w:delText>Potential dispersal rate</w:delText>
              </w:r>
            </w:del>
          </w:p>
        </w:tc>
        <w:tc>
          <w:tcPr>
            <w:tcW w:w="851" w:type="dxa"/>
            <w:tcBorders>
              <w:bottom w:val="single" w:sz="4" w:space="0" w:color="auto"/>
            </w:tcBorders>
          </w:tcPr>
          <w:p w14:paraId="0590740E" w14:textId="77D5B19A" w:rsidR="007D2A01" w:rsidRPr="0056311D" w:rsidDel="00BC6402" w:rsidRDefault="007D2A01" w:rsidP="00C316CF">
            <w:pPr>
              <w:keepNext/>
              <w:spacing w:after="0" w:line="276" w:lineRule="auto"/>
              <w:jc w:val="right"/>
              <w:rPr>
                <w:del w:id="1045" w:author="Nikki Moore" w:date="2025-02-21T13:05:00Z"/>
                <w:rFonts w:ascii="Arial" w:hAnsi="Arial" w:cs="Arial"/>
                <w:sz w:val="18"/>
                <w:szCs w:val="18"/>
              </w:rPr>
            </w:pPr>
            <w:del w:id="1046" w:author="Nikki Moore" w:date="2025-02-21T13:05:00Z">
              <w:r w:rsidRPr="0056311D" w:rsidDel="00BC6402">
                <w:rPr>
                  <w:rFonts w:ascii="Arial" w:hAnsi="Arial" w:cs="Arial"/>
                  <w:sz w:val="18"/>
                  <w:szCs w:val="18"/>
                </w:rPr>
                <w:delText>0</w:delText>
              </w:r>
            </w:del>
          </w:p>
        </w:tc>
        <w:tc>
          <w:tcPr>
            <w:tcW w:w="698" w:type="dxa"/>
            <w:tcBorders>
              <w:bottom w:val="single" w:sz="4" w:space="0" w:color="auto"/>
            </w:tcBorders>
          </w:tcPr>
          <w:p w14:paraId="11C0F5CF" w14:textId="3A502F5A" w:rsidR="007D2A01" w:rsidRPr="0056311D" w:rsidDel="00BC6402" w:rsidRDefault="007D2A01" w:rsidP="00C316CF">
            <w:pPr>
              <w:keepNext/>
              <w:spacing w:after="0" w:line="276" w:lineRule="auto"/>
              <w:jc w:val="right"/>
              <w:rPr>
                <w:del w:id="1047" w:author="Nikki Moore" w:date="2025-02-21T13:05:00Z"/>
                <w:rFonts w:ascii="Arial" w:hAnsi="Arial" w:cs="Arial"/>
                <w:sz w:val="18"/>
                <w:szCs w:val="18"/>
              </w:rPr>
            </w:pPr>
            <w:del w:id="1048" w:author="Nikki Moore" w:date="2025-02-21T13:05:00Z">
              <w:r w:rsidRPr="0056311D" w:rsidDel="00BC6402">
                <w:rPr>
                  <w:rFonts w:ascii="Arial" w:hAnsi="Arial" w:cs="Arial"/>
                  <w:sz w:val="18"/>
                  <w:szCs w:val="18"/>
                </w:rPr>
                <w:delText>0</w:delText>
              </w:r>
            </w:del>
          </w:p>
        </w:tc>
        <w:tc>
          <w:tcPr>
            <w:tcW w:w="709" w:type="dxa"/>
            <w:tcBorders>
              <w:bottom w:val="single" w:sz="4" w:space="0" w:color="auto"/>
            </w:tcBorders>
          </w:tcPr>
          <w:p w14:paraId="32A2CCEF" w14:textId="6555CA06" w:rsidR="007D2A01" w:rsidRPr="0056311D" w:rsidDel="00BC6402" w:rsidRDefault="007D2A01" w:rsidP="00C316CF">
            <w:pPr>
              <w:keepNext/>
              <w:spacing w:after="0" w:line="276" w:lineRule="auto"/>
              <w:jc w:val="right"/>
              <w:rPr>
                <w:del w:id="1049" w:author="Nikki Moore" w:date="2025-02-21T13:05:00Z"/>
                <w:rFonts w:ascii="Arial" w:hAnsi="Arial" w:cs="Arial"/>
                <w:sz w:val="18"/>
                <w:szCs w:val="18"/>
              </w:rPr>
            </w:pPr>
            <w:del w:id="1050" w:author="Nikki Moore" w:date="2025-02-21T13:05:00Z">
              <w:r w:rsidRPr="0056311D" w:rsidDel="00BC6402">
                <w:rPr>
                  <w:rFonts w:ascii="Arial" w:hAnsi="Arial" w:cs="Arial"/>
                  <w:sz w:val="18"/>
                  <w:szCs w:val="18"/>
                </w:rPr>
                <w:delText>0.85</w:delText>
              </w:r>
            </w:del>
          </w:p>
        </w:tc>
        <w:tc>
          <w:tcPr>
            <w:tcW w:w="851" w:type="dxa"/>
            <w:tcBorders>
              <w:bottom w:val="single" w:sz="4" w:space="0" w:color="auto"/>
            </w:tcBorders>
          </w:tcPr>
          <w:p w14:paraId="2A9CB249" w14:textId="1720BEF2" w:rsidR="007D2A01" w:rsidRPr="0056311D" w:rsidDel="00BC6402" w:rsidRDefault="007D2A01" w:rsidP="00C316CF">
            <w:pPr>
              <w:keepNext/>
              <w:spacing w:after="0" w:line="276" w:lineRule="auto"/>
              <w:jc w:val="right"/>
              <w:rPr>
                <w:del w:id="1051" w:author="Nikki Moore" w:date="2025-02-21T13:05:00Z"/>
                <w:rFonts w:ascii="Arial" w:hAnsi="Arial" w:cs="Arial"/>
                <w:sz w:val="18"/>
                <w:szCs w:val="18"/>
              </w:rPr>
            </w:pPr>
            <w:del w:id="1052" w:author="Nikki Moore" w:date="2025-02-21T13:05:00Z">
              <w:r w:rsidRPr="0056311D" w:rsidDel="00BC6402">
                <w:rPr>
                  <w:rFonts w:ascii="Arial" w:hAnsi="Arial" w:cs="Arial"/>
                  <w:sz w:val="18"/>
                  <w:szCs w:val="18"/>
                </w:rPr>
                <w:delText>0.39</w:delText>
              </w:r>
            </w:del>
          </w:p>
        </w:tc>
        <w:tc>
          <w:tcPr>
            <w:tcW w:w="567" w:type="dxa"/>
            <w:tcBorders>
              <w:bottom w:val="single" w:sz="4" w:space="0" w:color="auto"/>
            </w:tcBorders>
          </w:tcPr>
          <w:p w14:paraId="58705C9B" w14:textId="5E4A1331" w:rsidR="007D2A01" w:rsidRPr="0056311D" w:rsidDel="00BC6402" w:rsidRDefault="007D2A01" w:rsidP="00C316CF">
            <w:pPr>
              <w:keepNext/>
              <w:spacing w:after="0" w:line="276" w:lineRule="auto"/>
              <w:jc w:val="right"/>
              <w:rPr>
                <w:del w:id="1053" w:author="Nikki Moore" w:date="2025-02-21T13:05:00Z"/>
                <w:rFonts w:ascii="Arial" w:hAnsi="Arial" w:cs="Arial"/>
                <w:sz w:val="18"/>
                <w:szCs w:val="18"/>
              </w:rPr>
            </w:pPr>
          </w:p>
        </w:tc>
        <w:tc>
          <w:tcPr>
            <w:tcW w:w="421" w:type="dxa"/>
            <w:tcBorders>
              <w:bottom w:val="single" w:sz="4" w:space="0" w:color="auto"/>
            </w:tcBorders>
          </w:tcPr>
          <w:p w14:paraId="699D8816" w14:textId="5ACF315D" w:rsidR="007D2A01" w:rsidRPr="0056311D" w:rsidDel="00BC6402" w:rsidRDefault="007D2A01" w:rsidP="00C316CF">
            <w:pPr>
              <w:keepNext/>
              <w:spacing w:after="0" w:line="276" w:lineRule="auto"/>
              <w:jc w:val="right"/>
              <w:rPr>
                <w:del w:id="1054" w:author="Nikki Moore" w:date="2025-02-21T13:05:00Z"/>
                <w:rFonts w:ascii="Arial" w:hAnsi="Arial" w:cs="Arial"/>
                <w:sz w:val="18"/>
                <w:szCs w:val="18"/>
              </w:rPr>
            </w:pPr>
          </w:p>
        </w:tc>
        <w:tc>
          <w:tcPr>
            <w:tcW w:w="241" w:type="dxa"/>
            <w:tcBorders>
              <w:bottom w:val="single" w:sz="4" w:space="0" w:color="auto"/>
            </w:tcBorders>
          </w:tcPr>
          <w:p w14:paraId="5B7AB5C4" w14:textId="59A5B292" w:rsidR="007D2A01" w:rsidRPr="0056311D" w:rsidDel="00BC6402" w:rsidRDefault="007D2A01" w:rsidP="00C316CF">
            <w:pPr>
              <w:keepNext/>
              <w:spacing w:after="0" w:line="276" w:lineRule="auto"/>
              <w:jc w:val="right"/>
              <w:rPr>
                <w:del w:id="1055" w:author="Nikki Moore" w:date="2025-02-21T13:05:00Z"/>
                <w:rFonts w:ascii="Arial" w:hAnsi="Arial" w:cs="Arial"/>
                <w:sz w:val="18"/>
                <w:szCs w:val="18"/>
              </w:rPr>
            </w:pPr>
          </w:p>
        </w:tc>
        <w:tc>
          <w:tcPr>
            <w:tcW w:w="897" w:type="dxa"/>
            <w:tcBorders>
              <w:bottom w:val="single" w:sz="4" w:space="0" w:color="auto"/>
            </w:tcBorders>
          </w:tcPr>
          <w:p w14:paraId="0D9C1120" w14:textId="44C0798F" w:rsidR="007D2A01" w:rsidRPr="0056311D" w:rsidDel="00BC6402" w:rsidRDefault="007D2A01" w:rsidP="00C316CF">
            <w:pPr>
              <w:keepNext/>
              <w:spacing w:after="0" w:line="276" w:lineRule="auto"/>
              <w:jc w:val="right"/>
              <w:rPr>
                <w:del w:id="1056" w:author="Nikki Moore" w:date="2025-02-21T13:05:00Z"/>
                <w:rFonts w:ascii="Arial" w:hAnsi="Arial" w:cs="Arial"/>
                <w:sz w:val="18"/>
                <w:szCs w:val="18"/>
              </w:rPr>
            </w:pPr>
          </w:p>
        </w:tc>
        <w:tc>
          <w:tcPr>
            <w:tcW w:w="850" w:type="dxa"/>
            <w:tcBorders>
              <w:bottom w:val="single" w:sz="4" w:space="0" w:color="auto"/>
            </w:tcBorders>
          </w:tcPr>
          <w:p w14:paraId="3749A1D6" w14:textId="270439B8" w:rsidR="007D2A01" w:rsidRPr="0056311D" w:rsidDel="00BC6402" w:rsidRDefault="007D2A01" w:rsidP="00C316CF">
            <w:pPr>
              <w:keepNext/>
              <w:spacing w:after="0" w:line="276" w:lineRule="auto"/>
              <w:jc w:val="right"/>
              <w:rPr>
                <w:del w:id="1057" w:author="Nikki Moore" w:date="2025-02-21T13:05:00Z"/>
                <w:rFonts w:ascii="Arial" w:hAnsi="Arial" w:cs="Arial"/>
                <w:sz w:val="18"/>
                <w:szCs w:val="18"/>
              </w:rPr>
            </w:pPr>
          </w:p>
        </w:tc>
        <w:tc>
          <w:tcPr>
            <w:tcW w:w="709" w:type="dxa"/>
            <w:tcBorders>
              <w:bottom w:val="single" w:sz="4" w:space="0" w:color="auto"/>
              <w:right w:val="single" w:sz="4" w:space="0" w:color="auto"/>
            </w:tcBorders>
          </w:tcPr>
          <w:p w14:paraId="1ED264D6" w14:textId="6827085B" w:rsidR="007D2A01" w:rsidRPr="0056311D" w:rsidDel="00BC6402" w:rsidRDefault="007D2A01" w:rsidP="00C316CF">
            <w:pPr>
              <w:keepNext/>
              <w:spacing w:after="0" w:line="276" w:lineRule="auto"/>
              <w:jc w:val="right"/>
              <w:rPr>
                <w:del w:id="1058" w:author="Nikki Moore" w:date="2025-02-21T13:05:00Z"/>
                <w:rFonts w:ascii="Arial" w:hAnsi="Arial" w:cs="Arial"/>
                <w:sz w:val="18"/>
                <w:szCs w:val="18"/>
              </w:rPr>
            </w:pPr>
          </w:p>
        </w:tc>
      </w:tr>
    </w:tbl>
    <w:p w14:paraId="0BEFE3DB" w14:textId="77777777" w:rsidR="007D2A01" w:rsidRPr="007D2A01" w:rsidRDefault="007D2A01" w:rsidP="007D2A01">
      <w:pPr>
        <w:spacing w:after="0"/>
        <w:rPr>
          <w:rFonts w:ascii="Arial" w:hAnsi="Arial" w:cs="Arial"/>
          <w:color w:val="000000"/>
          <w:sz w:val="20"/>
          <w:szCs w:val="20"/>
          <w:lang w:val="en-CA"/>
        </w:rPr>
      </w:pPr>
    </w:p>
    <w:p w14:paraId="1809A608" w14:textId="77777777" w:rsidR="007D2A01" w:rsidRPr="007D2A01" w:rsidRDefault="007D2A01" w:rsidP="007D2A01">
      <w:pPr>
        <w:spacing w:after="0"/>
        <w:rPr>
          <w:rFonts w:ascii="Arial" w:hAnsi="Arial" w:cs="Arial"/>
          <w:color w:val="000000"/>
          <w:sz w:val="20"/>
          <w:szCs w:val="20"/>
          <w:lang w:val="en-CA"/>
        </w:rPr>
      </w:pPr>
    </w:p>
    <w:p w14:paraId="5FBECA97" w14:textId="77777777" w:rsidR="007D2A01" w:rsidRDefault="007D2A01">
      <w:pPr>
        <w:spacing w:after="0"/>
        <w:rPr>
          <w:rFonts w:ascii="Arial" w:hAnsi="Arial" w:cs="Arial"/>
          <w:color w:val="000000"/>
          <w:sz w:val="20"/>
          <w:szCs w:val="20"/>
        </w:rPr>
      </w:pPr>
      <w:r>
        <w:rPr>
          <w:rFonts w:ascii="Arial" w:hAnsi="Arial" w:cs="Arial"/>
          <w:color w:val="000000"/>
          <w:sz w:val="20"/>
          <w:szCs w:val="20"/>
        </w:rPr>
        <w:br w:type="page"/>
      </w:r>
    </w:p>
    <w:p w14:paraId="75082AF5" w14:textId="6DE70737" w:rsidR="007D2A01" w:rsidRDefault="007D2A01" w:rsidP="007D2A01">
      <w:pPr>
        <w:keepNext/>
        <w:spacing w:after="60"/>
        <w:ind w:left="-284"/>
        <w:rPr>
          <w:rFonts w:ascii="Arial" w:hAnsi="Arial" w:cs="Arial"/>
          <w:color w:val="000000"/>
          <w:sz w:val="20"/>
          <w:szCs w:val="20"/>
        </w:rPr>
      </w:pPr>
      <w:r>
        <w:rPr>
          <w:rFonts w:ascii="Arial" w:hAnsi="Arial" w:cs="Arial"/>
          <w:color w:val="000000"/>
          <w:sz w:val="20"/>
          <w:szCs w:val="20"/>
        </w:rPr>
        <w:lastRenderedPageBreak/>
        <w:t>Table S</w:t>
      </w:r>
      <w:r w:rsidR="00BC6402">
        <w:rPr>
          <w:rFonts w:ascii="Arial" w:hAnsi="Arial" w:cs="Arial"/>
          <w:color w:val="000000"/>
          <w:sz w:val="20"/>
          <w:szCs w:val="20"/>
        </w:rPr>
        <w:t>1</w:t>
      </w:r>
      <w:r>
        <w:rPr>
          <w:rFonts w:ascii="Arial" w:hAnsi="Arial" w:cs="Arial"/>
          <w:color w:val="000000"/>
          <w:sz w:val="20"/>
          <w:szCs w:val="20"/>
        </w:rPr>
        <w:t>. Full set of linear models testing whether species’ observed range expansion rates (including extreme contractions, i.e., extreme negative expansions) are best explained by species’ potential dispersal rates, the velocity of climate change, both (additively and interactively), or the minimum of the two (i.e., the minimum rate). The velocity of climate change models fit the response variable (observed range expansion rate; continuous, km/y) as a function of the velocity of climate change across the occupied study area (either mean or 90th percentile, p90), while the potential dispersal rate models fit the response variable as a function of the species’ potential dispersal rate (either maximum or median) alone or with an additive or interactive effect of the velocity of climate change. The minimum rate models fit the response as a function of the minimum of the species’ potential dispersal rate and the velocity of climate change.</w:t>
      </w:r>
    </w:p>
    <w:p w14:paraId="314121A0" w14:textId="77777777" w:rsidR="007D2A01" w:rsidRPr="00E65C00" w:rsidRDefault="007D2A01" w:rsidP="007D2A01">
      <w:pPr>
        <w:keepNext/>
        <w:spacing w:after="60"/>
        <w:ind w:left="-284"/>
        <w:rPr>
          <w:rFonts w:ascii="Arial" w:hAnsi="Arial" w:cs="Arial"/>
          <w:color w:val="000000"/>
          <w:sz w:val="20"/>
          <w:szCs w:val="20"/>
        </w:rPr>
      </w:pPr>
    </w:p>
    <w:tbl>
      <w:tblPr>
        <w:tblStyle w:val="Table"/>
        <w:tblW w:w="13785" w:type="dxa"/>
        <w:jc w:val="center"/>
        <w:tblLayout w:type="fixed"/>
        <w:tblCellMar>
          <w:left w:w="60" w:type="dxa"/>
          <w:right w:w="60" w:type="dxa"/>
        </w:tblCellMar>
        <w:tblLook w:val="0000" w:firstRow="0" w:lastRow="0" w:firstColumn="0" w:lastColumn="0" w:noHBand="0" w:noVBand="0"/>
      </w:tblPr>
      <w:tblGrid>
        <w:gridCol w:w="1555"/>
        <w:gridCol w:w="1285"/>
        <w:gridCol w:w="1276"/>
        <w:gridCol w:w="2268"/>
        <w:gridCol w:w="851"/>
        <w:gridCol w:w="698"/>
        <w:gridCol w:w="709"/>
        <w:gridCol w:w="851"/>
        <w:gridCol w:w="567"/>
        <w:gridCol w:w="421"/>
        <w:gridCol w:w="241"/>
        <w:gridCol w:w="897"/>
        <w:gridCol w:w="850"/>
        <w:gridCol w:w="709"/>
        <w:gridCol w:w="607"/>
      </w:tblGrid>
      <w:tr w:rsidR="007D2A01" w:rsidRPr="000E27A9" w14:paraId="6F01D022" w14:textId="77777777" w:rsidTr="00C316CF">
        <w:trPr>
          <w:gridAfter w:val="1"/>
          <w:wAfter w:w="607" w:type="dxa"/>
          <w:cantSplit/>
          <w:tblHeader/>
          <w:jc w:val="center"/>
        </w:trPr>
        <w:tc>
          <w:tcPr>
            <w:tcW w:w="1555" w:type="dxa"/>
            <w:tcBorders>
              <w:top w:val="single" w:sz="4" w:space="0" w:color="auto"/>
              <w:left w:val="single" w:sz="4" w:space="0" w:color="auto"/>
              <w:bottom w:val="single" w:sz="4" w:space="0" w:color="auto"/>
            </w:tcBorders>
            <w:shd w:val="clear" w:color="auto" w:fill="F2F2F2" w:themeFill="background1" w:themeFillShade="F2"/>
            <w:vAlign w:val="center"/>
          </w:tcPr>
          <w:p w14:paraId="5564DDC8" w14:textId="77777777" w:rsidR="007D2A01" w:rsidRPr="000E27A9" w:rsidRDefault="007D2A01" w:rsidP="00C316CF">
            <w:pPr>
              <w:keepNext/>
              <w:spacing w:after="60" w:line="276" w:lineRule="auto"/>
              <w:rPr>
                <w:rFonts w:ascii="Arial" w:hAnsi="Arial" w:cs="Arial"/>
                <w:sz w:val="18"/>
                <w:szCs w:val="18"/>
              </w:rPr>
            </w:pPr>
            <w:r w:rsidRPr="000E27A9">
              <w:rPr>
                <w:rFonts w:ascii="Arial" w:hAnsi="Arial" w:cs="Arial"/>
                <w:sz w:val="18"/>
                <w:szCs w:val="18"/>
              </w:rPr>
              <w:t>Model</w:t>
            </w:r>
            <w:r>
              <w:rPr>
                <w:rFonts w:ascii="Arial" w:hAnsi="Arial" w:cs="Arial"/>
                <w:sz w:val="18"/>
                <w:szCs w:val="18"/>
              </w:rPr>
              <w:t xml:space="preserve"> </w:t>
            </w:r>
          </w:p>
        </w:tc>
        <w:tc>
          <w:tcPr>
            <w:tcW w:w="1285" w:type="dxa"/>
            <w:tcBorders>
              <w:top w:val="single" w:sz="4" w:space="0" w:color="auto"/>
              <w:bottom w:val="single" w:sz="4" w:space="0" w:color="auto"/>
            </w:tcBorders>
            <w:shd w:val="clear" w:color="auto" w:fill="F2F2F2" w:themeFill="background1" w:themeFillShade="F2"/>
            <w:vAlign w:val="center"/>
          </w:tcPr>
          <w:p w14:paraId="199D2756" w14:textId="77777777" w:rsidR="007D2A01" w:rsidRPr="000E27A9" w:rsidRDefault="007D2A01" w:rsidP="00C316CF">
            <w:pPr>
              <w:keepNext/>
              <w:spacing w:after="60" w:line="276" w:lineRule="auto"/>
              <w:ind w:left="-69" w:right="-250"/>
              <w:rPr>
                <w:rFonts w:ascii="Arial" w:hAnsi="Arial" w:cs="Arial"/>
                <w:sz w:val="18"/>
                <w:szCs w:val="18"/>
              </w:rPr>
            </w:pPr>
            <w:r w:rsidRPr="000E27A9">
              <w:rPr>
                <w:rFonts w:ascii="Arial" w:hAnsi="Arial" w:cs="Arial"/>
                <w:sz w:val="18"/>
                <w:szCs w:val="18"/>
              </w:rPr>
              <w:t xml:space="preserve">Velocity of </w:t>
            </w:r>
            <w:r>
              <w:rPr>
                <w:rFonts w:ascii="Arial" w:hAnsi="Arial" w:cs="Arial"/>
                <w:sz w:val="18"/>
                <w:szCs w:val="18"/>
              </w:rPr>
              <w:br/>
            </w:r>
            <w:r w:rsidRPr="000E27A9">
              <w:rPr>
                <w:rFonts w:ascii="Arial" w:hAnsi="Arial" w:cs="Arial"/>
                <w:sz w:val="18"/>
                <w:szCs w:val="18"/>
              </w:rPr>
              <w:t>climate change</w:t>
            </w:r>
          </w:p>
        </w:tc>
        <w:tc>
          <w:tcPr>
            <w:tcW w:w="1276" w:type="dxa"/>
            <w:tcBorders>
              <w:top w:val="single" w:sz="4" w:space="0" w:color="auto"/>
              <w:bottom w:val="single" w:sz="4" w:space="0" w:color="auto"/>
            </w:tcBorders>
            <w:shd w:val="clear" w:color="auto" w:fill="F2F2F2" w:themeFill="background1" w:themeFillShade="F2"/>
            <w:vAlign w:val="center"/>
          </w:tcPr>
          <w:p w14:paraId="3CFAD460" w14:textId="77777777" w:rsidR="007D2A01" w:rsidRPr="000E27A9" w:rsidRDefault="007D2A01" w:rsidP="00C316CF">
            <w:pPr>
              <w:keepNext/>
              <w:spacing w:after="60" w:line="276" w:lineRule="auto"/>
              <w:rPr>
                <w:rFonts w:ascii="Arial" w:hAnsi="Arial" w:cs="Arial"/>
                <w:sz w:val="18"/>
                <w:szCs w:val="18"/>
              </w:rPr>
            </w:pPr>
            <w:r w:rsidRPr="000E27A9">
              <w:rPr>
                <w:rFonts w:ascii="Arial" w:hAnsi="Arial" w:cs="Arial"/>
                <w:sz w:val="18"/>
                <w:szCs w:val="18"/>
              </w:rPr>
              <w:t xml:space="preserve">Dispersal </w:t>
            </w:r>
            <w:r>
              <w:rPr>
                <w:rFonts w:ascii="Arial" w:hAnsi="Arial" w:cs="Arial"/>
                <w:sz w:val="18"/>
                <w:szCs w:val="18"/>
              </w:rPr>
              <w:t>distance</w:t>
            </w:r>
          </w:p>
        </w:tc>
        <w:tc>
          <w:tcPr>
            <w:tcW w:w="2268" w:type="dxa"/>
            <w:tcBorders>
              <w:top w:val="single" w:sz="4" w:space="0" w:color="auto"/>
              <w:bottom w:val="single" w:sz="4" w:space="0" w:color="auto"/>
            </w:tcBorders>
            <w:shd w:val="clear" w:color="auto" w:fill="F2F2F2" w:themeFill="background1" w:themeFillShade="F2"/>
            <w:vAlign w:val="center"/>
          </w:tcPr>
          <w:p w14:paraId="7DB2414F" w14:textId="77777777" w:rsidR="007D2A01" w:rsidRPr="000E27A9" w:rsidRDefault="007D2A01" w:rsidP="00C316CF">
            <w:pPr>
              <w:keepNext/>
              <w:spacing w:after="60" w:line="276" w:lineRule="auto"/>
              <w:rPr>
                <w:rFonts w:ascii="Arial" w:hAnsi="Arial" w:cs="Arial"/>
                <w:sz w:val="18"/>
                <w:szCs w:val="18"/>
              </w:rPr>
            </w:pPr>
            <w:r w:rsidRPr="000E27A9">
              <w:rPr>
                <w:rFonts w:ascii="Arial" w:hAnsi="Arial" w:cs="Arial"/>
                <w:sz w:val="18"/>
                <w:szCs w:val="18"/>
              </w:rPr>
              <w:t>Parameter</w:t>
            </w:r>
          </w:p>
        </w:tc>
        <w:tc>
          <w:tcPr>
            <w:tcW w:w="851" w:type="dxa"/>
            <w:tcBorders>
              <w:top w:val="single" w:sz="4" w:space="0" w:color="auto"/>
              <w:bottom w:val="single" w:sz="4" w:space="0" w:color="auto"/>
            </w:tcBorders>
            <w:shd w:val="clear" w:color="auto" w:fill="F2F2F2" w:themeFill="background1" w:themeFillShade="F2"/>
            <w:vAlign w:val="center"/>
          </w:tcPr>
          <w:p w14:paraId="3A807D1E" w14:textId="77777777" w:rsidR="007D2A01" w:rsidRPr="000E27A9" w:rsidRDefault="007D2A01" w:rsidP="00C316CF">
            <w:pPr>
              <w:keepNext/>
              <w:spacing w:after="60" w:line="276" w:lineRule="auto"/>
              <w:jc w:val="right"/>
              <w:rPr>
                <w:rFonts w:ascii="Arial" w:hAnsi="Arial" w:cs="Arial"/>
                <w:sz w:val="18"/>
                <w:szCs w:val="18"/>
              </w:rPr>
            </w:pPr>
            <w:r w:rsidRPr="000E27A9">
              <w:rPr>
                <w:rFonts w:ascii="Arial" w:hAnsi="Arial" w:cs="Arial"/>
                <w:sz w:val="18"/>
                <w:szCs w:val="18"/>
              </w:rPr>
              <w:t>Estimate</w:t>
            </w:r>
          </w:p>
        </w:tc>
        <w:tc>
          <w:tcPr>
            <w:tcW w:w="698" w:type="dxa"/>
            <w:tcBorders>
              <w:top w:val="single" w:sz="4" w:space="0" w:color="auto"/>
              <w:bottom w:val="single" w:sz="4" w:space="0" w:color="auto"/>
            </w:tcBorders>
            <w:shd w:val="clear" w:color="auto" w:fill="F2F2F2" w:themeFill="background1" w:themeFillShade="F2"/>
            <w:vAlign w:val="center"/>
          </w:tcPr>
          <w:p w14:paraId="6E4CC6D5" w14:textId="77777777" w:rsidR="007D2A01" w:rsidRPr="000E27A9" w:rsidRDefault="007D2A01" w:rsidP="00C316CF">
            <w:pPr>
              <w:keepNext/>
              <w:spacing w:after="60" w:line="276" w:lineRule="auto"/>
              <w:jc w:val="right"/>
              <w:rPr>
                <w:rFonts w:ascii="Arial" w:hAnsi="Arial" w:cs="Arial"/>
                <w:sz w:val="18"/>
                <w:szCs w:val="18"/>
              </w:rPr>
            </w:pPr>
            <w:r w:rsidRPr="000E27A9">
              <w:rPr>
                <w:rFonts w:ascii="Arial" w:hAnsi="Arial" w:cs="Arial"/>
                <w:sz w:val="18"/>
                <w:szCs w:val="18"/>
              </w:rPr>
              <w:t>Std. Error</w:t>
            </w:r>
          </w:p>
        </w:tc>
        <w:tc>
          <w:tcPr>
            <w:tcW w:w="709" w:type="dxa"/>
            <w:tcBorders>
              <w:top w:val="single" w:sz="4" w:space="0" w:color="auto"/>
              <w:bottom w:val="single" w:sz="4" w:space="0" w:color="auto"/>
            </w:tcBorders>
            <w:shd w:val="clear" w:color="auto" w:fill="F2F2F2" w:themeFill="background1" w:themeFillShade="F2"/>
            <w:vAlign w:val="center"/>
          </w:tcPr>
          <w:p w14:paraId="1274B88A" w14:textId="77777777" w:rsidR="007D2A01" w:rsidRPr="000E27A9" w:rsidRDefault="007D2A01" w:rsidP="00C316CF">
            <w:pPr>
              <w:keepNext/>
              <w:spacing w:after="60" w:line="276" w:lineRule="auto"/>
              <w:jc w:val="right"/>
              <w:rPr>
                <w:rFonts w:ascii="Arial" w:hAnsi="Arial" w:cs="Arial"/>
                <w:sz w:val="18"/>
                <w:szCs w:val="18"/>
              </w:rPr>
            </w:pPr>
            <w:r w:rsidRPr="000E27A9">
              <w:rPr>
                <w:rFonts w:ascii="Arial" w:hAnsi="Arial" w:cs="Arial"/>
                <w:sz w:val="18"/>
                <w:szCs w:val="18"/>
              </w:rPr>
              <w:t>t-value</w:t>
            </w:r>
          </w:p>
        </w:tc>
        <w:tc>
          <w:tcPr>
            <w:tcW w:w="851" w:type="dxa"/>
            <w:tcBorders>
              <w:top w:val="single" w:sz="4" w:space="0" w:color="auto"/>
              <w:bottom w:val="single" w:sz="4" w:space="0" w:color="auto"/>
            </w:tcBorders>
            <w:shd w:val="clear" w:color="auto" w:fill="F2F2F2" w:themeFill="background1" w:themeFillShade="F2"/>
            <w:vAlign w:val="center"/>
          </w:tcPr>
          <w:p w14:paraId="22D853FC" w14:textId="77777777" w:rsidR="007D2A01" w:rsidRPr="000E27A9" w:rsidRDefault="007D2A01" w:rsidP="00C316CF">
            <w:pPr>
              <w:keepNext/>
              <w:spacing w:after="60" w:line="276" w:lineRule="auto"/>
              <w:jc w:val="right"/>
              <w:rPr>
                <w:rFonts w:ascii="Arial" w:hAnsi="Arial" w:cs="Arial"/>
                <w:sz w:val="18"/>
                <w:szCs w:val="18"/>
              </w:rPr>
            </w:pPr>
            <w:r w:rsidRPr="000E27A9">
              <w:rPr>
                <w:rFonts w:ascii="Arial" w:hAnsi="Arial" w:cs="Arial"/>
                <w:sz w:val="18"/>
                <w:szCs w:val="18"/>
              </w:rPr>
              <w:t>p-value</w:t>
            </w:r>
          </w:p>
        </w:tc>
        <w:tc>
          <w:tcPr>
            <w:tcW w:w="567" w:type="dxa"/>
            <w:tcBorders>
              <w:top w:val="single" w:sz="4" w:space="0" w:color="auto"/>
              <w:bottom w:val="single" w:sz="4" w:space="0" w:color="auto"/>
            </w:tcBorders>
            <w:shd w:val="clear" w:color="auto" w:fill="F2F2F2" w:themeFill="background1" w:themeFillShade="F2"/>
            <w:vAlign w:val="center"/>
          </w:tcPr>
          <w:p w14:paraId="601AB9D2" w14:textId="77777777" w:rsidR="007D2A01" w:rsidRPr="000E27A9" w:rsidRDefault="007D2A01" w:rsidP="00C316CF">
            <w:pPr>
              <w:keepNext/>
              <w:spacing w:after="60" w:line="276" w:lineRule="auto"/>
              <w:jc w:val="right"/>
              <w:rPr>
                <w:rFonts w:ascii="Arial" w:hAnsi="Arial" w:cs="Arial"/>
                <w:sz w:val="18"/>
                <w:szCs w:val="18"/>
              </w:rPr>
            </w:pPr>
            <w:r w:rsidRPr="000E27A9">
              <w:rPr>
                <w:rFonts w:ascii="Arial" w:hAnsi="Arial" w:cs="Arial"/>
                <w:sz w:val="18"/>
                <w:szCs w:val="18"/>
              </w:rPr>
              <w:t>R2</w:t>
            </w:r>
          </w:p>
        </w:tc>
        <w:tc>
          <w:tcPr>
            <w:tcW w:w="421" w:type="dxa"/>
            <w:tcBorders>
              <w:top w:val="single" w:sz="4" w:space="0" w:color="auto"/>
              <w:bottom w:val="single" w:sz="4" w:space="0" w:color="auto"/>
            </w:tcBorders>
            <w:shd w:val="clear" w:color="auto" w:fill="F2F2F2" w:themeFill="background1" w:themeFillShade="F2"/>
            <w:vAlign w:val="center"/>
          </w:tcPr>
          <w:p w14:paraId="7C578DDE" w14:textId="77777777" w:rsidR="007D2A01" w:rsidRPr="000E27A9" w:rsidRDefault="007D2A01" w:rsidP="00C316CF">
            <w:pPr>
              <w:keepNext/>
              <w:spacing w:after="60" w:line="276" w:lineRule="auto"/>
              <w:jc w:val="right"/>
              <w:rPr>
                <w:rFonts w:ascii="Arial" w:hAnsi="Arial" w:cs="Arial"/>
                <w:sz w:val="18"/>
                <w:szCs w:val="18"/>
              </w:rPr>
            </w:pPr>
            <w:r w:rsidRPr="000E27A9">
              <w:rPr>
                <w:rFonts w:ascii="Arial" w:hAnsi="Arial" w:cs="Arial"/>
                <w:sz w:val="18"/>
                <w:szCs w:val="18"/>
              </w:rPr>
              <w:t>n</w:t>
            </w:r>
          </w:p>
        </w:tc>
        <w:tc>
          <w:tcPr>
            <w:tcW w:w="241" w:type="dxa"/>
            <w:tcBorders>
              <w:top w:val="single" w:sz="4" w:space="0" w:color="auto"/>
              <w:bottom w:val="single" w:sz="4" w:space="0" w:color="auto"/>
            </w:tcBorders>
            <w:shd w:val="clear" w:color="auto" w:fill="F2F2F2" w:themeFill="background1" w:themeFillShade="F2"/>
            <w:vAlign w:val="center"/>
          </w:tcPr>
          <w:p w14:paraId="45EA8305" w14:textId="77777777" w:rsidR="007D2A01" w:rsidRPr="000E27A9" w:rsidRDefault="007D2A01" w:rsidP="00C316CF">
            <w:pPr>
              <w:keepNext/>
              <w:spacing w:after="60" w:line="276" w:lineRule="auto"/>
              <w:jc w:val="right"/>
              <w:rPr>
                <w:rFonts w:ascii="Arial" w:hAnsi="Arial" w:cs="Arial"/>
                <w:sz w:val="18"/>
                <w:szCs w:val="18"/>
              </w:rPr>
            </w:pPr>
            <w:r w:rsidRPr="000E27A9">
              <w:rPr>
                <w:rFonts w:ascii="Arial" w:hAnsi="Arial" w:cs="Arial"/>
                <w:sz w:val="18"/>
                <w:szCs w:val="18"/>
              </w:rPr>
              <w:t>K</w:t>
            </w:r>
          </w:p>
        </w:tc>
        <w:tc>
          <w:tcPr>
            <w:tcW w:w="897" w:type="dxa"/>
            <w:tcBorders>
              <w:top w:val="single" w:sz="4" w:space="0" w:color="auto"/>
              <w:bottom w:val="single" w:sz="4" w:space="0" w:color="auto"/>
            </w:tcBorders>
            <w:shd w:val="clear" w:color="auto" w:fill="F2F2F2" w:themeFill="background1" w:themeFillShade="F2"/>
            <w:vAlign w:val="center"/>
          </w:tcPr>
          <w:p w14:paraId="50B13CF1" w14:textId="77777777" w:rsidR="007D2A01" w:rsidRPr="000E27A9" w:rsidRDefault="007D2A01" w:rsidP="00C316CF">
            <w:pPr>
              <w:keepNext/>
              <w:spacing w:after="60" w:line="276" w:lineRule="auto"/>
              <w:jc w:val="right"/>
              <w:rPr>
                <w:rFonts w:ascii="Arial" w:hAnsi="Arial" w:cs="Arial"/>
                <w:sz w:val="18"/>
                <w:szCs w:val="18"/>
              </w:rPr>
            </w:pPr>
            <w:r w:rsidRPr="000E27A9">
              <w:rPr>
                <w:rFonts w:ascii="Arial" w:hAnsi="Arial" w:cs="Arial"/>
                <w:sz w:val="18"/>
                <w:szCs w:val="18"/>
              </w:rPr>
              <w:t>LL</w:t>
            </w:r>
          </w:p>
        </w:tc>
        <w:tc>
          <w:tcPr>
            <w:tcW w:w="850" w:type="dxa"/>
            <w:tcBorders>
              <w:top w:val="single" w:sz="4" w:space="0" w:color="auto"/>
              <w:bottom w:val="single" w:sz="4" w:space="0" w:color="auto"/>
            </w:tcBorders>
            <w:shd w:val="clear" w:color="auto" w:fill="F2F2F2" w:themeFill="background1" w:themeFillShade="F2"/>
            <w:vAlign w:val="center"/>
          </w:tcPr>
          <w:p w14:paraId="3A7BD97F" w14:textId="77777777" w:rsidR="007D2A01" w:rsidRPr="000E27A9" w:rsidRDefault="007D2A01" w:rsidP="00C316CF">
            <w:pPr>
              <w:keepNext/>
              <w:spacing w:after="60" w:line="276" w:lineRule="auto"/>
              <w:jc w:val="right"/>
              <w:rPr>
                <w:rFonts w:ascii="Arial" w:hAnsi="Arial" w:cs="Arial"/>
                <w:sz w:val="18"/>
                <w:szCs w:val="18"/>
              </w:rPr>
            </w:pPr>
            <w:proofErr w:type="spellStart"/>
            <w:r w:rsidRPr="000E27A9">
              <w:rPr>
                <w:rFonts w:ascii="Arial" w:hAnsi="Arial" w:cs="Arial"/>
                <w:sz w:val="18"/>
                <w:szCs w:val="18"/>
              </w:rPr>
              <w:t>AICc</w:t>
            </w:r>
            <w:proofErr w:type="spellEnd"/>
          </w:p>
        </w:tc>
        <w:tc>
          <w:tcPr>
            <w:tcW w:w="709" w:type="dxa"/>
            <w:tcBorders>
              <w:top w:val="single" w:sz="4" w:space="0" w:color="auto"/>
              <w:bottom w:val="single" w:sz="4" w:space="0" w:color="auto"/>
              <w:right w:val="single" w:sz="4" w:space="0" w:color="auto"/>
            </w:tcBorders>
            <w:shd w:val="clear" w:color="auto" w:fill="F2F2F2" w:themeFill="background1" w:themeFillShade="F2"/>
            <w:vAlign w:val="center"/>
          </w:tcPr>
          <w:p w14:paraId="3C539ED9" w14:textId="77777777" w:rsidR="007D2A01" w:rsidRPr="000E27A9" w:rsidRDefault="007D2A01" w:rsidP="00C316CF">
            <w:pPr>
              <w:keepNext/>
              <w:spacing w:after="60" w:line="276" w:lineRule="auto"/>
              <w:jc w:val="right"/>
              <w:rPr>
                <w:rFonts w:ascii="Arial" w:hAnsi="Arial" w:cs="Arial"/>
                <w:sz w:val="18"/>
                <w:szCs w:val="18"/>
              </w:rPr>
            </w:pPr>
            <w:proofErr w:type="spellStart"/>
            <w:r w:rsidRPr="000E27A9">
              <w:rPr>
                <w:rFonts w:ascii="Arial" w:hAnsi="Arial" w:cs="Arial"/>
                <w:sz w:val="18"/>
                <w:szCs w:val="18"/>
              </w:rPr>
              <w:t>ΔAICc</w:t>
            </w:r>
            <w:proofErr w:type="spellEnd"/>
          </w:p>
        </w:tc>
      </w:tr>
      <w:tr w:rsidR="007D2A01" w:rsidRPr="00905167" w14:paraId="311DE797" w14:textId="77777777" w:rsidTr="00C316CF">
        <w:trPr>
          <w:gridAfter w:val="1"/>
          <w:wAfter w:w="607" w:type="dxa"/>
          <w:cantSplit/>
          <w:jc w:val="center"/>
        </w:trPr>
        <w:tc>
          <w:tcPr>
            <w:tcW w:w="1555" w:type="dxa"/>
            <w:vMerge w:val="restart"/>
            <w:tcBorders>
              <w:top w:val="single" w:sz="4" w:space="0" w:color="auto"/>
              <w:left w:val="single" w:sz="4" w:space="0" w:color="auto"/>
            </w:tcBorders>
          </w:tcPr>
          <w:p w14:paraId="339A985F"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1285" w:type="dxa"/>
            <w:vMerge w:val="restart"/>
            <w:tcBorders>
              <w:top w:val="single" w:sz="4" w:space="0" w:color="auto"/>
            </w:tcBorders>
          </w:tcPr>
          <w:p w14:paraId="4CD43D44"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vMerge w:val="restart"/>
            <w:tcBorders>
              <w:top w:val="single" w:sz="4" w:space="0" w:color="auto"/>
            </w:tcBorders>
          </w:tcPr>
          <w:p w14:paraId="053F41DB"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w:t>
            </w:r>
          </w:p>
        </w:tc>
        <w:tc>
          <w:tcPr>
            <w:tcW w:w="2268" w:type="dxa"/>
            <w:tcBorders>
              <w:top w:val="single" w:sz="4" w:space="0" w:color="auto"/>
            </w:tcBorders>
          </w:tcPr>
          <w:p w14:paraId="66CE3477"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0FBFA521"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w:t>
            </w:r>
          </w:p>
        </w:tc>
        <w:tc>
          <w:tcPr>
            <w:tcW w:w="698" w:type="dxa"/>
            <w:tcBorders>
              <w:top w:val="single" w:sz="4" w:space="0" w:color="auto"/>
            </w:tcBorders>
          </w:tcPr>
          <w:p w14:paraId="462EAC0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0.26</w:t>
            </w:r>
          </w:p>
        </w:tc>
        <w:tc>
          <w:tcPr>
            <w:tcW w:w="709" w:type="dxa"/>
            <w:tcBorders>
              <w:top w:val="single" w:sz="4" w:space="0" w:color="auto"/>
            </w:tcBorders>
          </w:tcPr>
          <w:p w14:paraId="078AFFA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0.79</w:t>
            </w:r>
          </w:p>
        </w:tc>
        <w:tc>
          <w:tcPr>
            <w:tcW w:w="851" w:type="dxa"/>
            <w:tcBorders>
              <w:top w:val="single" w:sz="4" w:space="0" w:color="auto"/>
            </w:tcBorders>
          </w:tcPr>
          <w:p w14:paraId="7A7EABD1"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0.43</w:t>
            </w:r>
          </w:p>
        </w:tc>
        <w:tc>
          <w:tcPr>
            <w:tcW w:w="567" w:type="dxa"/>
            <w:tcBorders>
              <w:top w:val="single" w:sz="4" w:space="0" w:color="auto"/>
            </w:tcBorders>
          </w:tcPr>
          <w:p w14:paraId="68925E5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5239511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7BE9EA3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57CB965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-1296.4</w:t>
            </w:r>
          </w:p>
        </w:tc>
        <w:tc>
          <w:tcPr>
            <w:tcW w:w="850" w:type="dxa"/>
            <w:tcBorders>
              <w:top w:val="single" w:sz="4" w:space="0" w:color="auto"/>
            </w:tcBorders>
          </w:tcPr>
          <w:p w14:paraId="3853C81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2598.86</w:t>
            </w:r>
          </w:p>
        </w:tc>
        <w:tc>
          <w:tcPr>
            <w:tcW w:w="709" w:type="dxa"/>
            <w:tcBorders>
              <w:top w:val="single" w:sz="4" w:space="0" w:color="auto"/>
              <w:right w:val="single" w:sz="4" w:space="0" w:color="auto"/>
            </w:tcBorders>
          </w:tcPr>
          <w:p w14:paraId="013032E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r>
      <w:tr w:rsidR="007D2A01" w:rsidRPr="00905167" w14:paraId="5F88B425" w14:textId="77777777" w:rsidTr="00C316CF">
        <w:trPr>
          <w:gridAfter w:val="1"/>
          <w:wAfter w:w="607" w:type="dxa"/>
          <w:cantSplit/>
          <w:jc w:val="center"/>
        </w:trPr>
        <w:tc>
          <w:tcPr>
            <w:tcW w:w="1555" w:type="dxa"/>
            <w:vMerge/>
            <w:tcBorders>
              <w:left w:val="single" w:sz="4" w:space="0" w:color="auto"/>
            </w:tcBorders>
          </w:tcPr>
          <w:p w14:paraId="634A689E" w14:textId="77777777" w:rsidR="007D2A01" w:rsidRPr="00905167" w:rsidRDefault="007D2A01" w:rsidP="00C316CF">
            <w:pPr>
              <w:keepNext/>
              <w:spacing w:after="0" w:line="276" w:lineRule="auto"/>
              <w:rPr>
                <w:rFonts w:ascii="Arial" w:hAnsi="Arial" w:cs="Arial"/>
                <w:sz w:val="18"/>
                <w:szCs w:val="18"/>
              </w:rPr>
            </w:pPr>
          </w:p>
        </w:tc>
        <w:tc>
          <w:tcPr>
            <w:tcW w:w="1285" w:type="dxa"/>
            <w:vMerge/>
            <w:tcBorders>
              <w:bottom w:val="single" w:sz="4" w:space="0" w:color="auto"/>
            </w:tcBorders>
          </w:tcPr>
          <w:p w14:paraId="389C55CB" w14:textId="77777777" w:rsidR="007D2A01" w:rsidRPr="00905167" w:rsidRDefault="007D2A01" w:rsidP="00C316CF">
            <w:pPr>
              <w:keepNext/>
              <w:spacing w:after="0" w:line="276" w:lineRule="auto"/>
              <w:rPr>
                <w:rFonts w:ascii="Arial" w:hAnsi="Arial" w:cs="Arial"/>
                <w:sz w:val="18"/>
                <w:szCs w:val="18"/>
              </w:rPr>
            </w:pPr>
          </w:p>
        </w:tc>
        <w:tc>
          <w:tcPr>
            <w:tcW w:w="1276" w:type="dxa"/>
            <w:vMerge/>
            <w:tcBorders>
              <w:bottom w:val="single" w:sz="4" w:space="0" w:color="auto"/>
            </w:tcBorders>
          </w:tcPr>
          <w:p w14:paraId="60942D8D"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2FA46E23"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Borders>
              <w:bottom w:val="single" w:sz="4" w:space="0" w:color="auto"/>
            </w:tcBorders>
          </w:tcPr>
          <w:p w14:paraId="52220E7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698" w:type="dxa"/>
            <w:tcBorders>
              <w:bottom w:val="single" w:sz="4" w:space="0" w:color="auto"/>
            </w:tcBorders>
          </w:tcPr>
          <w:p w14:paraId="7F924F6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0.09</w:t>
            </w:r>
          </w:p>
        </w:tc>
        <w:tc>
          <w:tcPr>
            <w:tcW w:w="709" w:type="dxa"/>
            <w:tcBorders>
              <w:bottom w:val="single" w:sz="4" w:space="0" w:color="auto"/>
            </w:tcBorders>
          </w:tcPr>
          <w:p w14:paraId="2AFC667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2.63</w:t>
            </w:r>
          </w:p>
        </w:tc>
        <w:tc>
          <w:tcPr>
            <w:tcW w:w="851" w:type="dxa"/>
            <w:tcBorders>
              <w:bottom w:val="single" w:sz="4" w:space="0" w:color="auto"/>
            </w:tcBorders>
          </w:tcPr>
          <w:p w14:paraId="2FF4242C" w14:textId="0FEB9EB3" w:rsidR="007D2A01" w:rsidRPr="00905167" w:rsidRDefault="00A925CE" w:rsidP="00C316CF">
            <w:pPr>
              <w:keepNext/>
              <w:spacing w:after="0" w:line="276" w:lineRule="auto"/>
              <w:jc w:val="right"/>
              <w:rPr>
                <w:rFonts w:ascii="Arial" w:hAnsi="Arial" w:cs="Arial"/>
                <w:sz w:val="18"/>
                <w:szCs w:val="18"/>
              </w:rPr>
            </w:pPr>
            <w:r>
              <w:rPr>
                <w:rFonts w:ascii="Arial" w:hAnsi="Arial" w:cs="Arial"/>
                <w:sz w:val="18"/>
                <w:szCs w:val="18"/>
              </w:rPr>
              <w:t>0.01</w:t>
            </w:r>
          </w:p>
        </w:tc>
        <w:tc>
          <w:tcPr>
            <w:tcW w:w="567" w:type="dxa"/>
            <w:tcBorders>
              <w:bottom w:val="single" w:sz="4" w:space="0" w:color="auto"/>
            </w:tcBorders>
          </w:tcPr>
          <w:p w14:paraId="441C7B42"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13B17390"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19AB13F6" w14:textId="77777777" w:rsidR="007D2A01" w:rsidRPr="00905167" w:rsidRDefault="007D2A01" w:rsidP="00C316CF">
            <w:pPr>
              <w:keepNext/>
              <w:spacing w:after="0" w:line="276" w:lineRule="auto"/>
              <w:rPr>
                <w:rFonts w:ascii="Arial" w:hAnsi="Arial" w:cs="Arial"/>
                <w:sz w:val="18"/>
                <w:szCs w:val="18"/>
              </w:rPr>
            </w:pPr>
          </w:p>
        </w:tc>
        <w:tc>
          <w:tcPr>
            <w:tcW w:w="897" w:type="dxa"/>
            <w:tcBorders>
              <w:bottom w:val="single" w:sz="4" w:space="0" w:color="auto"/>
            </w:tcBorders>
          </w:tcPr>
          <w:p w14:paraId="53298421"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7ABED5EE"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0621F38A" w14:textId="77777777" w:rsidR="007D2A01" w:rsidRPr="00905167" w:rsidRDefault="007D2A01" w:rsidP="00C316CF">
            <w:pPr>
              <w:keepNext/>
              <w:spacing w:after="0" w:line="276" w:lineRule="auto"/>
              <w:jc w:val="right"/>
              <w:rPr>
                <w:rFonts w:ascii="Arial" w:hAnsi="Arial" w:cs="Arial"/>
                <w:sz w:val="18"/>
                <w:szCs w:val="18"/>
              </w:rPr>
            </w:pPr>
          </w:p>
        </w:tc>
      </w:tr>
      <w:tr w:rsidR="007D2A01" w:rsidRPr="00905167" w14:paraId="6AEA5FD1" w14:textId="77777777" w:rsidTr="00C316CF">
        <w:trPr>
          <w:gridAfter w:val="1"/>
          <w:wAfter w:w="607" w:type="dxa"/>
          <w:cantSplit/>
          <w:jc w:val="center"/>
        </w:trPr>
        <w:tc>
          <w:tcPr>
            <w:tcW w:w="1555" w:type="dxa"/>
            <w:vMerge w:val="restart"/>
            <w:tcBorders>
              <w:top w:val="single" w:sz="4" w:space="0" w:color="auto"/>
              <w:left w:val="single" w:sz="4" w:space="0" w:color="auto"/>
            </w:tcBorders>
          </w:tcPr>
          <w:p w14:paraId="1A73E66E"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Minimum rate</w:t>
            </w:r>
          </w:p>
        </w:tc>
        <w:tc>
          <w:tcPr>
            <w:tcW w:w="1285" w:type="dxa"/>
            <w:vMerge w:val="restart"/>
            <w:tcBorders>
              <w:top w:val="single" w:sz="4" w:space="0" w:color="auto"/>
            </w:tcBorders>
          </w:tcPr>
          <w:p w14:paraId="6B5BCE85"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vMerge w:val="restart"/>
            <w:tcBorders>
              <w:top w:val="single" w:sz="4" w:space="0" w:color="auto"/>
            </w:tcBorders>
          </w:tcPr>
          <w:p w14:paraId="3C0EA5E0"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18FE4909"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6E449CC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0.24</w:t>
            </w:r>
          </w:p>
        </w:tc>
        <w:tc>
          <w:tcPr>
            <w:tcW w:w="698" w:type="dxa"/>
            <w:tcBorders>
              <w:top w:val="single" w:sz="4" w:space="0" w:color="auto"/>
            </w:tcBorders>
          </w:tcPr>
          <w:p w14:paraId="593EAB0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0.25</w:t>
            </w:r>
          </w:p>
        </w:tc>
        <w:tc>
          <w:tcPr>
            <w:tcW w:w="709" w:type="dxa"/>
            <w:tcBorders>
              <w:top w:val="single" w:sz="4" w:space="0" w:color="auto"/>
            </w:tcBorders>
          </w:tcPr>
          <w:p w14:paraId="5434CCD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0.94</w:t>
            </w:r>
          </w:p>
        </w:tc>
        <w:tc>
          <w:tcPr>
            <w:tcW w:w="851" w:type="dxa"/>
            <w:tcBorders>
              <w:top w:val="single" w:sz="4" w:space="0" w:color="auto"/>
            </w:tcBorders>
          </w:tcPr>
          <w:p w14:paraId="08A33A0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0.35</w:t>
            </w:r>
          </w:p>
        </w:tc>
        <w:tc>
          <w:tcPr>
            <w:tcW w:w="567" w:type="dxa"/>
            <w:tcBorders>
              <w:top w:val="single" w:sz="4" w:space="0" w:color="auto"/>
            </w:tcBorders>
          </w:tcPr>
          <w:p w14:paraId="78F539C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72B5E24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46B6A21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6776617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-1296.46</w:t>
            </w:r>
          </w:p>
        </w:tc>
        <w:tc>
          <w:tcPr>
            <w:tcW w:w="850" w:type="dxa"/>
            <w:tcBorders>
              <w:top w:val="single" w:sz="4" w:space="0" w:color="auto"/>
            </w:tcBorders>
          </w:tcPr>
          <w:p w14:paraId="4386FDA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2598.97</w:t>
            </w:r>
          </w:p>
        </w:tc>
        <w:tc>
          <w:tcPr>
            <w:tcW w:w="709" w:type="dxa"/>
            <w:tcBorders>
              <w:top w:val="single" w:sz="4" w:space="0" w:color="auto"/>
              <w:right w:val="single" w:sz="4" w:space="0" w:color="auto"/>
            </w:tcBorders>
          </w:tcPr>
          <w:p w14:paraId="2CBD080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0.11</w:t>
            </w:r>
          </w:p>
        </w:tc>
      </w:tr>
      <w:tr w:rsidR="007D2A01" w:rsidRPr="00905167" w14:paraId="191B287F" w14:textId="77777777" w:rsidTr="00C316CF">
        <w:trPr>
          <w:gridAfter w:val="1"/>
          <w:wAfter w:w="607" w:type="dxa"/>
          <w:cantSplit/>
          <w:jc w:val="center"/>
        </w:trPr>
        <w:tc>
          <w:tcPr>
            <w:tcW w:w="1555" w:type="dxa"/>
            <w:vMerge/>
            <w:tcBorders>
              <w:left w:val="single" w:sz="4" w:space="0" w:color="auto"/>
              <w:bottom w:val="single" w:sz="4" w:space="0" w:color="auto"/>
            </w:tcBorders>
          </w:tcPr>
          <w:p w14:paraId="3C6ABC41" w14:textId="77777777" w:rsidR="007D2A01" w:rsidRPr="00905167" w:rsidRDefault="007D2A01" w:rsidP="00C316CF">
            <w:pPr>
              <w:keepNext/>
              <w:spacing w:after="0" w:line="276" w:lineRule="auto"/>
              <w:rPr>
                <w:rFonts w:ascii="Arial" w:hAnsi="Arial" w:cs="Arial"/>
                <w:sz w:val="18"/>
                <w:szCs w:val="18"/>
              </w:rPr>
            </w:pPr>
          </w:p>
        </w:tc>
        <w:tc>
          <w:tcPr>
            <w:tcW w:w="1285" w:type="dxa"/>
            <w:vMerge/>
            <w:tcBorders>
              <w:bottom w:val="single" w:sz="4" w:space="0" w:color="auto"/>
            </w:tcBorders>
          </w:tcPr>
          <w:p w14:paraId="65C4CFAB" w14:textId="77777777" w:rsidR="007D2A01" w:rsidRPr="00905167" w:rsidRDefault="007D2A01" w:rsidP="00C316CF">
            <w:pPr>
              <w:keepNext/>
              <w:spacing w:after="0" w:line="276" w:lineRule="auto"/>
              <w:rPr>
                <w:rFonts w:ascii="Arial" w:hAnsi="Arial" w:cs="Arial"/>
                <w:sz w:val="18"/>
                <w:szCs w:val="18"/>
              </w:rPr>
            </w:pPr>
          </w:p>
        </w:tc>
        <w:tc>
          <w:tcPr>
            <w:tcW w:w="1276" w:type="dxa"/>
            <w:vMerge/>
            <w:tcBorders>
              <w:bottom w:val="single" w:sz="4" w:space="0" w:color="auto"/>
            </w:tcBorders>
          </w:tcPr>
          <w:p w14:paraId="4A5FCCF4"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584693D1"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Minimum rate</w:t>
            </w:r>
          </w:p>
        </w:tc>
        <w:tc>
          <w:tcPr>
            <w:tcW w:w="851" w:type="dxa"/>
            <w:tcBorders>
              <w:bottom w:val="single" w:sz="4" w:space="0" w:color="auto"/>
            </w:tcBorders>
          </w:tcPr>
          <w:p w14:paraId="26A19756"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698" w:type="dxa"/>
            <w:tcBorders>
              <w:bottom w:val="single" w:sz="4" w:space="0" w:color="auto"/>
            </w:tcBorders>
          </w:tcPr>
          <w:p w14:paraId="203792F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0.09</w:t>
            </w:r>
          </w:p>
        </w:tc>
        <w:tc>
          <w:tcPr>
            <w:tcW w:w="709" w:type="dxa"/>
            <w:tcBorders>
              <w:bottom w:val="single" w:sz="4" w:space="0" w:color="auto"/>
            </w:tcBorders>
          </w:tcPr>
          <w:p w14:paraId="0F0EB81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2.61</w:t>
            </w:r>
          </w:p>
        </w:tc>
        <w:tc>
          <w:tcPr>
            <w:tcW w:w="851" w:type="dxa"/>
            <w:tcBorders>
              <w:bottom w:val="single" w:sz="4" w:space="0" w:color="auto"/>
            </w:tcBorders>
          </w:tcPr>
          <w:p w14:paraId="42B955C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Borders>
              <w:bottom w:val="single" w:sz="4" w:space="0" w:color="auto"/>
            </w:tcBorders>
          </w:tcPr>
          <w:p w14:paraId="5B1D4E39"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0E4EB5C1"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7C9F66CE"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0A37E7CC"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1DC4336F"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0AF5F741" w14:textId="77777777" w:rsidR="007D2A01" w:rsidRPr="00905167" w:rsidRDefault="007D2A01" w:rsidP="00C316CF">
            <w:pPr>
              <w:keepNext/>
              <w:spacing w:after="0" w:line="276" w:lineRule="auto"/>
              <w:jc w:val="right"/>
              <w:rPr>
                <w:rFonts w:ascii="Arial" w:hAnsi="Arial" w:cs="Arial"/>
                <w:sz w:val="18"/>
                <w:szCs w:val="18"/>
              </w:rPr>
            </w:pPr>
          </w:p>
        </w:tc>
      </w:tr>
      <w:tr w:rsidR="007D2A01" w:rsidRPr="00905167" w14:paraId="4E48A96B" w14:textId="77777777" w:rsidTr="00C316CF">
        <w:trPr>
          <w:gridAfter w:val="1"/>
          <w:wAfter w:w="607" w:type="dxa"/>
          <w:cantSplit/>
          <w:jc w:val="center"/>
        </w:trPr>
        <w:tc>
          <w:tcPr>
            <w:tcW w:w="1555" w:type="dxa"/>
            <w:vMerge w:val="restart"/>
            <w:tcBorders>
              <w:top w:val="single" w:sz="4" w:space="0" w:color="auto"/>
              <w:left w:val="single" w:sz="4" w:space="0" w:color="auto"/>
              <w:bottom w:val="single" w:sz="4" w:space="0" w:color="auto"/>
            </w:tcBorders>
          </w:tcPr>
          <w:p w14:paraId="41ED463C"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Minimum rate</w:t>
            </w:r>
          </w:p>
        </w:tc>
        <w:tc>
          <w:tcPr>
            <w:tcW w:w="1285" w:type="dxa"/>
            <w:vMerge w:val="restart"/>
            <w:tcBorders>
              <w:top w:val="single" w:sz="4" w:space="0" w:color="auto"/>
              <w:bottom w:val="single" w:sz="4" w:space="0" w:color="auto"/>
            </w:tcBorders>
          </w:tcPr>
          <w:p w14:paraId="46AC4B2E"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vMerge w:val="restart"/>
            <w:tcBorders>
              <w:top w:val="single" w:sz="4" w:space="0" w:color="auto"/>
              <w:bottom w:val="single" w:sz="4" w:space="0" w:color="auto"/>
            </w:tcBorders>
          </w:tcPr>
          <w:p w14:paraId="5ACD0651"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06782CC4"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4B5A1EC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w:t>
            </w:r>
          </w:p>
        </w:tc>
        <w:tc>
          <w:tcPr>
            <w:tcW w:w="698" w:type="dxa"/>
            <w:tcBorders>
              <w:top w:val="single" w:sz="4" w:space="0" w:color="auto"/>
            </w:tcBorders>
          </w:tcPr>
          <w:p w14:paraId="5B5BFF1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0.26</w:t>
            </w:r>
          </w:p>
        </w:tc>
        <w:tc>
          <w:tcPr>
            <w:tcW w:w="709" w:type="dxa"/>
            <w:tcBorders>
              <w:top w:val="single" w:sz="4" w:space="0" w:color="auto"/>
            </w:tcBorders>
          </w:tcPr>
          <w:p w14:paraId="735577F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0.75</w:t>
            </w:r>
          </w:p>
        </w:tc>
        <w:tc>
          <w:tcPr>
            <w:tcW w:w="851" w:type="dxa"/>
            <w:tcBorders>
              <w:top w:val="single" w:sz="4" w:space="0" w:color="auto"/>
            </w:tcBorders>
          </w:tcPr>
          <w:p w14:paraId="30E8D09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0.46</w:t>
            </w:r>
          </w:p>
        </w:tc>
        <w:tc>
          <w:tcPr>
            <w:tcW w:w="567" w:type="dxa"/>
            <w:tcBorders>
              <w:top w:val="single" w:sz="4" w:space="0" w:color="auto"/>
            </w:tcBorders>
          </w:tcPr>
          <w:p w14:paraId="6E972D2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38AC64D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48A5A27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15575E1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-1296.49</w:t>
            </w:r>
          </w:p>
        </w:tc>
        <w:tc>
          <w:tcPr>
            <w:tcW w:w="850" w:type="dxa"/>
            <w:tcBorders>
              <w:top w:val="single" w:sz="4" w:space="0" w:color="auto"/>
            </w:tcBorders>
          </w:tcPr>
          <w:p w14:paraId="53C1798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2599.04</w:t>
            </w:r>
          </w:p>
        </w:tc>
        <w:tc>
          <w:tcPr>
            <w:tcW w:w="709" w:type="dxa"/>
            <w:tcBorders>
              <w:top w:val="single" w:sz="4" w:space="0" w:color="auto"/>
              <w:right w:val="single" w:sz="4" w:space="0" w:color="auto"/>
            </w:tcBorders>
          </w:tcPr>
          <w:p w14:paraId="40606D2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0.18</w:t>
            </w:r>
          </w:p>
        </w:tc>
      </w:tr>
      <w:tr w:rsidR="007D2A01" w:rsidRPr="00905167" w14:paraId="0539285B" w14:textId="77777777" w:rsidTr="00C316CF">
        <w:trPr>
          <w:gridAfter w:val="1"/>
          <w:wAfter w:w="607" w:type="dxa"/>
          <w:cantSplit/>
          <w:jc w:val="center"/>
        </w:trPr>
        <w:tc>
          <w:tcPr>
            <w:tcW w:w="1555" w:type="dxa"/>
            <w:vMerge/>
            <w:tcBorders>
              <w:left w:val="single" w:sz="4" w:space="0" w:color="auto"/>
              <w:bottom w:val="single" w:sz="4" w:space="0" w:color="auto"/>
            </w:tcBorders>
          </w:tcPr>
          <w:p w14:paraId="54983A72" w14:textId="77777777" w:rsidR="007D2A01" w:rsidRPr="00905167" w:rsidRDefault="007D2A01" w:rsidP="00C316CF">
            <w:pPr>
              <w:keepNext/>
              <w:spacing w:after="0" w:line="276" w:lineRule="auto"/>
              <w:rPr>
                <w:rFonts w:ascii="Arial" w:hAnsi="Arial" w:cs="Arial"/>
                <w:sz w:val="18"/>
                <w:szCs w:val="18"/>
              </w:rPr>
            </w:pPr>
          </w:p>
        </w:tc>
        <w:tc>
          <w:tcPr>
            <w:tcW w:w="1285" w:type="dxa"/>
            <w:vMerge/>
            <w:tcBorders>
              <w:bottom w:val="single" w:sz="4" w:space="0" w:color="auto"/>
            </w:tcBorders>
          </w:tcPr>
          <w:p w14:paraId="6F0719AD" w14:textId="77777777" w:rsidR="007D2A01" w:rsidRPr="00905167" w:rsidRDefault="007D2A01" w:rsidP="00C316CF">
            <w:pPr>
              <w:keepNext/>
              <w:spacing w:after="0" w:line="276" w:lineRule="auto"/>
              <w:rPr>
                <w:rFonts w:ascii="Arial" w:hAnsi="Arial" w:cs="Arial"/>
                <w:sz w:val="18"/>
                <w:szCs w:val="18"/>
              </w:rPr>
            </w:pPr>
          </w:p>
        </w:tc>
        <w:tc>
          <w:tcPr>
            <w:tcW w:w="1276" w:type="dxa"/>
            <w:vMerge/>
            <w:tcBorders>
              <w:bottom w:val="single" w:sz="4" w:space="0" w:color="auto"/>
            </w:tcBorders>
          </w:tcPr>
          <w:p w14:paraId="7E71021F" w14:textId="77777777" w:rsidR="007D2A01" w:rsidRPr="00905167" w:rsidRDefault="007D2A01" w:rsidP="00C316CF">
            <w:pPr>
              <w:keepNext/>
              <w:spacing w:after="0" w:line="276" w:lineRule="auto"/>
              <w:rPr>
                <w:rFonts w:ascii="Arial" w:hAnsi="Arial" w:cs="Arial"/>
                <w:sz w:val="18"/>
                <w:szCs w:val="18"/>
              </w:rPr>
            </w:pPr>
          </w:p>
        </w:tc>
        <w:tc>
          <w:tcPr>
            <w:tcW w:w="2268" w:type="dxa"/>
          </w:tcPr>
          <w:p w14:paraId="506B5E44"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Minimum rate</w:t>
            </w:r>
          </w:p>
        </w:tc>
        <w:tc>
          <w:tcPr>
            <w:tcW w:w="851" w:type="dxa"/>
          </w:tcPr>
          <w:p w14:paraId="420C2C0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0.15</w:t>
            </w:r>
          </w:p>
        </w:tc>
        <w:tc>
          <w:tcPr>
            <w:tcW w:w="698" w:type="dxa"/>
          </w:tcPr>
          <w:p w14:paraId="68029DE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0.06</w:t>
            </w:r>
          </w:p>
        </w:tc>
        <w:tc>
          <w:tcPr>
            <w:tcW w:w="709" w:type="dxa"/>
          </w:tcPr>
          <w:p w14:paraId="4771779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w:t>
            </w:r>
          </w:p>
        </w:tc>
        <w:tc>
          <w:tcPr>
            <w:tcW w:w="851" w:type="dxa"/>
          </w:tcPr>
          <w:p w14:paraId="6704FA26"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Pr>
          <w:p w14:paraId="44FD630A"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47CD4B4D"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29CEAC8E"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78BE866B"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4037B7F9"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3499A419" w14:textId="77777777" w:rsidR="007D2A01" w:rsidRPr="00905167" w:rsidRDefault="007D2A01" w:rsidP="00C316CF">
            <w:pPr>
              <w:keepNext/>
              <w:spacing w:after="0" w:line="276" w:lineRule="auto"/>
              <w:jc w:val="right"/>
              <w:rPr>
                <w:rFonts w:ascii="Arial" w:hAnsi="Arial" w:cs="Arial"/>
                <w:sz w:val="18"/>
                <w:szCs w:val="18"/>
              </w:rPr>
            </w:pPr>
          </w:p>
        </w:tc>
      </w:tr>
      <w:tr w:rsidR="007D2A01" w:rsidRPr="00905167" w14:paraId="65DA0E37" w14:textId="77777777" w:rsidTr="00C316CF">
        <w:trPr>
          <w:gridAfter w:val="1"/>
          <w:wAfter w:w="607" w:type="dxa"/>
          <w:cantSplit/>
          <w:jc w:val="center"/>
        </w:trPr>
        <w:tc>
          <w:tcPr>
            <w:tcW w:w="1555" w:type="dxa"/>
            <w:vMerge w:val="restart"/>
            <w:tcBorders>
              <w:top w:val="single" w:sz="4" w:space="0" w:color="auto"/>
              <w:left w:val="single" w:sz="4" w:space="0" w:color="auto"/>
            </w:tcBorders>
          </w:tcPr>
          <w:p w14:paraId="7CCDD34B"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1285" w:type="dxa"/>
            <w:vMerge w:val="restart"/>
            <w:tcBorders>
              <w:top w:val="single" w:sz="4" w:space="0" w:color="auto"/>
            </w:tcBorders>
          </w:tcPr>
          <w:p w14:paraId="7F2FD2D6"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vMerge w:val="restart"/>
            <w:tcBorders>
              <w:top w:val="single" w:sz="4" w:space="0" w:color="auto"/>
            </w:tcBorders>
          </w:tcPr>
          <w:p w14:paraId="68B85FD7"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w:t>
            </w:r>
          </w:p>
        </w:tc>
        <w:tc>
          <w:tcPr>
            <w:tcW w:w="2268" w:type="dxa"/>
            <w:tcBorders>
              <w:top w:val="single" w:sz="4" w:space="0" w:color="auto"/>
            </w:tcBorders>
          </w:tcPr>
          <w:p w14:paraId="04419DF1"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6454CA11"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0.11</w:t>
            </w:r>
          </w:p>
        </w:tc>
        <w:tc>
          <w:tcPr>
            <w:tcW w:w="698" w:type="dxa"/>
            <w:tcBorders>
              <w:top w:val="single" w:sz="4" w:space="0" w:color="auto"/>
            </w:tcBorders>
          </w:tcPr>
          <w:p w14:paraId="23D8CBC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0.29</w:t>
            </w:r>
          </w:p>
        </w:tc>
        <w:tc>
          <w:tcPr>
            <w:tcW w:w="709" w:type="dxa"/>
            <w:tcBorders>
              <w:top w:val="single" w:sz="4" w:space="0" w:color="auto"/>
            </w:tcBorders>
          </w:tcPr>
          <w:p w14:paraId="4F0DCCA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0.38</w:t>
            </w:r>
          </w:p>
        </w:tc>
        <w:tc>
          <w:tcPr>
            <w:tcW w:w="851" w:type="dxa"/>
            <w:tcBorders>
              <w:top w:val="single" w:sz="4" w:space="0" w:color="auto"/>
            </w:tcBorders>
          </w:tcPr>
          <w:p w14:paraId="5F713A8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w:t>
            </w:r>
          </w:p>
        </w:tc>
        <w:tc>
          <w:tcPr>
            <w:tcW w:w="567" w:type="dxa"/>
            <w:tcBorders>
              <w:top w:val="single" w:sz="4" w:space="0" w:color="auto"/>
            </w:tcBorders>
          </w:tcPr>
          <w:p w14:paraId="15DFEDD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4AB3466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5AA1220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72A3585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-1296.72</w:t>
            </w:r>
          </w:p>
        </w:tc>
        <w:tc>
          <w:tcPr>
            <w:tcW w:w="850" w:type="dxa"/>
            <w:tcBorders>
              <w:top w:val="single" w:sz="4" w:space="0" w:color="auto"/>
            </w:tcBorders>
          </w:tcPr>
          <w:p w14:paraId="7F8197E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2599.5</w:t>
            </w:r>
          </w:p>
        </w:tc>
        <w:tc>
          <w:tcPr>
            <w:tcW w:w="709" w:type="dxa"/>
            <w:tcBorders>
              <w:top w:val="single" w:sz="4" w:space="0" w:color="auto"/>
              <w:right w:val="single" w:sz="4" w:space="0" w:color="auto"/>
            </w:tcBorders>
          </w:tcPr>
          <w:p w14:paraId="29ACD0F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0.64</w:t>
            </w:r>
          </w:p>
        </w:tc>
      </w:tr>
      <w:tr w:rsidR="007D2A01" w:rsidRPr="00905167" w14:paraId="1577EE6C" w14:textId="77777777" w:rsidTr="00C316CF">
        <w:trPr>
          <w:gridAfter w:val="1"/>
          <w:wAfter w:w="607" w:type="dxa"/>
          <w:cantSplit/>
          <w:jc w:val="center"/>
        </w:trPr>
        <w:tc>
          <w:tcPr>
            <w:tcW w:w="1555" w:type="dxa"/>
            <w:vMerge/>
            <w:tcBorders>
              <w:left w:val="single" w:sz="4" w:space="0" w:color="auto"/>
            </w:tcBorders>
          </w:tcPr>
          <w:p w14:paraId="7960366F" w14:textId="77777777" w:rsidR="007D2A01" w:rsidRPr="00905167" w:rsidRDefault="007D2A01" w:rsidP="00C316CF">
            <w:pPr>
              <w:keepNext/>
              <w:spacing w:after="0" w:line="276" w:lineRule="auto"/>
              <w:rPr>
                <w:rFonts w:ascii="Arial" w:hAnsi="Arial" w:cs="Arial"/>
                <w:sz w:val="18"/>
                <w:szCs w:val="18"/>
              </w:rPr>
            </w:pPr>
          </w:p>
        </w:tc>
        <w:tc>
          <w:tcPr>
            <w:tcW w:w="1285" w:type="dxa"/>
            <w:vMerge/>
          </w:tcPr>
          <w:p w14:paraId="7B153416" w14:textId="77777777" w:rsidR="007D2A01" w:rsidRPr="00905167" w:rsidRDefault="007D2A01" w:rsidP="00C316CF">
            <w:pPr>
              <w:keepNext/>
              <w:spacing w:after="0" w:line="276" w:lineRule="auto"/>
              <w:rPr>
                <w:rFonts w:ascii="Arial" w:hAnsi="Arial" w:cs="Arial"/>
                <w:sz w:val="18"/>
                <w:szCs w:val="18"/>
              </w:rPr>
            </w:pPr>
          </w:p>
        </w:tc>
        <w:tc>
          <w:tcPr>
            <w:tcW w:w="1276" w:type="dxa"/>
            <w:vMerge/>
          </w:tcPr>
          <w:p w14:paraId="777C2241" w14:textId="77777777" w:rsidR="007D2A01" w:rsidRPr="00905167" w:rsidRDefault="007D2A01" w:rsidP="00C316CF">
            <w:pPr>
              <w:keepNext/>
              <w:spacing w:after="0" w:line="276" w:lineRule="auto"/>
              <w:rPr>
                <w:rFonts w:ascii="Arial" w:hAnsi="Arial" w:cs="Arial"/>
                <w:sz w:val="18"/>
                <w:szCs w:val="18"/>
              </w:rPr>
            </w:pPr>
          </w:p>
        </w:tc>
        <w:tc>
          <w:tcPr>
            <w:tcW w:w="2268" w:type="dxa"/>
          </w:tcPr>
          <w:p w14:paraId="703B17F6"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Pr>
          <w:p w14:paraId="26133E6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0.15</w:t>
            </w:r>
          </w:p>
        </w:tc>
        <w:tc>
          <w:tcPr>
            <w:tcW w:w="698" w:type="dxa"/>
          </w:tcPr>
          <w:p w14:paraId="4B4E40B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0.06</w:t>
            </w:r>
          </w:p>
        </w:tc>
        <w:tc>
          <w:tcPr>
            <w:tcW w:w="709" w:type="dxa"/>
          </w:tcPr>
          <w:p w14:paraId="1414E4D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2.51</w:t>
            </w:r>
          </w:p>
        </w:tc>
        <w:tc>
          <w:tcPr>
            <w:tcW w:w="851" w:type="dxa"/>
          </w:tcPr>
          <w:p w14:paraId="009C402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Pr>
          <w:p w14:paraId="05562AE2"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55B7C63E"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063D08F5"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6E8D5DB7"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405136F5"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06B62A0D" w14:textId="77777777" w:rsidR="007D2A01" w:rsidRPr="00905167" w:rsidRDefault="007D2A01" w:rsidP="00C316CF">
            <w:pPr>
              <w:keepNext/>
              <w:spacing w:after="0" w:line="276" w:lineRule="auto"/>
              <w:jc w:val="right"/>
              <w:rPr>
                <w:rFonts w:ascii="Arial" w:hAnsi="Arial" w:cs="Arial"/>
                <w:sz w:val="18"/>
                <w:szCs w:val="18"/>
              </w:rPr>
            </w:pPr>
          </w:p>
        </w:tc>
      </w:tr>
      <w:tr w:rsidR="007D2A01" w:rsidRPr="00905167" w14:paraId="4B51C879" w14:textId="77777777" w:rsidTr="00C316CF">
        <w:trPr>
          <w:gridAfter w:val="1"/>
          <w:wAfter w:w="607" w:type="dxa"/>
          <w:cantSplit/>
          <w:jc w:val="center"/>
        </w:trPr>
        <w:tc>
          <w:tcPr>
            <w:tcW w:w="1555" w:type="dxa"/>
            <w:tcBorders>
              <w:top w:val="single" w:sz="4" w:space="0" w:color="auto"/>
              <w:left w:val="single" w:sz="4" w:space="0" w:color="auto"/>
            </w:tcBorders>
          </w:tcPr>
          <w:p w14:paraId="35025377"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Minimum rate</w:t>
            </w:r>
          </w:p>
        </w:tc>
        <w:tc>
          <w:tcPr>
            <w:tcW w:w="1285" w:type="dxa"/>
            <w:tcBorders>
              <w:top w:val="single" w:sz="4" w:space="0" w:color="auto"/>
            </w:tcBorders>
          </w:tcPr>
          <w:p w14:paraId="3548D8D8"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tcBorders>
              <w:top w:val="single" w:sz="4" w:space="0" w:color="auto"/>
            </w:tcBorders>
          </w:tcPr>
          <w:p w14:paraId="46B39D6D"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73AB38F5"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0AB5117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0.27</w:t>
            </w:r>
          </w:p>
        </w:tc>
        <w:tc>
          <w:tcPr>
            <w:tcW w:w="698" w:type="dxa"/>
            <w:tcBorders>
              <w:top w:val="single" w:sz="4" w:space="0" w:color="auto"/>
            </w:tcBorders>
          </w:tcPr>
          <w:p w14:paraId="5F6B721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0.25</w:t>
            </w:r>
          </w:p>
        </w:tc>
        <w:tc>
          <w:tcPr>
            <w:tcW w:w="709" w:type="dxa"/>
            <w:tcBorders>
              <w:top w:val="single" w:sz="4" w:space="0" w:color="auto"/>
            </w:tcBorders>
          </w:tcPr>
          <w:p w14:paraId="3805E71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1.08</w:t>
            </w:r>
          </w:p>
        </w:tc>
        <w:tc>
          <w:tcPr>
            <w:tcW w:w="851" w:type="dxa"/>
            <w:tcBorders>
              <w:top w:val="single" w:sz="4" w:space="0" w:color="auto"/>
            </w:tcBorders>
          </w:tcPr>
          <w:p w14:paraId="557EBF9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567" w:type="dxa"/>
            <w:tcBorders>
              <w:top w:val="single" w:sz="4" w:space="0" w:color="auto"/>
            </w:tcBorders>
          </w:tcPr>
          <w:p w14:paraId="7A89993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0BC8A3A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2B3A5C0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78E9AB7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-1297.01</w:t>
            </w:r>
          </w:p>
        </w:tc>
        <w:tc>
          <w:tcPr>
            <w:tcW w:w="850" w:type="dxa"/>
            <w:tcBorders>
              <w:top w:val="single" w:sz="4" w:space="0" w:color="auto"/>
            </w:tcBorders>
          </w:tcPr>
          <w:p w14:paraId="37641181"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2600.07</w:t>
            </w:r>
          </w:p>
        </w:tc>
        <w:tc>
          <w:tcPr>
            <w:tcW w:w="709" w:type="dxa"/>
            <w:tcBorders>
              <w:top w:val="single" w:sz="4" w:space="0" w:color="auto"/>
              <w:right w:val="single" w:sz="4" w:space="0" w:color="auto"/>
            </w:tcBorders>
          </w:tcPr>
          <w:p w14:paraId="150065E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1.22</w:t>
            </w:r>
          </w:p>
        </w:tc>
      </w:tr>
      <w:tr w:rsidR="007D2A01" w:rsidRPr="00905167" w14:paraId="7EA42BF2" w14:textId="77777777" w:rsidTr="00C316CF">
        <w:trPr>
          <w:gridAfter w:val="1"/>
          <w:wAfter w:w="607" w:type="dxa"/>
          <w:cantSplit/>
          <w:jc w:val="center"/>
        </w:trPr>
        <w:tc>
          <w:tcPr>
            <w:tcW w:w="1555" w:type="dxa"/>
            <w:tcBorders>
              <w:left w:val="single" w:sz="4" w:space="0" w:color="auto"/>
              <w:bottom w:val="single" w:sz="4" w:space="0" w:color="auto"/>
            </w:tcBorders>
          </w:tcPr>
          <w:p w14:paraId="1B84B256" w14:textId="77777777" w:rsidR="007D2A01" w:rsidRPr="00905167" w:rsidRDefault="007D2A01" w:rsidP="00C316CF">
            <w:pPr>
              <w:keepNext/>
              <w:spacing w:after="0" w:line="276" w:lineRule="auto"/>
              <w:rPr>
                <w:rFonts w:ascii="Arial" w:hAnsi="Arial" w:cs="Arial"/>
                <w:sz w:val="18"/>
                <w:szCs w:val="18"/>
              </w:rPr>
            </w:pPr>
          </w:p>
        </w:tc>
        <w:tc>
          <w:tcPr>
            <w:tcW w:w="1285" w:type="dxa"/>
            <w:tcBorders>
              <w:bottom w:val="single" w:sz="4" w:space="0" w:color="auto"/>
            </w:tcBorders>
          </w:tcPr>
          <w:p w14:paraId="4CBA41B1" w14:textId="77777777" w:rsidR="007D2A01" w:rsidRPr="00905167" w:rsidRDefault="007D2A01" w:rsidP="00C316CF">
            <w:pPr>
              <w:keepNext/>
              <w:spacing w:after="0" w:line="276" w:lineRule="auto"/>
              <w:rPr>
                <w:rFonts w:ascii="Arial" w:hAnsi="Arial" w:cs="Arial"/>
                <w:sz w:val="18"/>
                <w:szCs w:val="18"/>
              </w:rPr>
            </w:pPr>
          </w:p>
        </w:tc>
        <w:tc>
          <w:tcPr>
            <w:tcW w:w="1276" w:type="dxa"/>
            <w:tcBorders>
              <w:bottom w:val="single" w:sz="4" w:space="0" w:color="auto"/>
            </w:tcBorders>
          </w:tcPr>
          <w:p w14:paraId="207702D6"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10B495ED"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Minimum rate</w:t>
            </w:r>
          </w:p>
        </w:tc>
        <w:tc>
          <w:tcPr>
            <w:tcW w:w="851" w:type="dxa"/>
            <w:tcBorders>
              <w:bottom w:val="single" w:sz="4" w:space="0" w:color="auto"/>
            </w:tcBorders>
          </w:tcPr>
          <w:p w14:paraId="7AE851D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698" w:type="dxa"/>
            <w:tcBorders>
              <w:bottom w:val="single" w:sz="4" w:space="0" w:color="auto"/>
            </w:tcBorders>
          </w:tcPr>
          <w:p w14:paraId="3D981CB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w:t>
            </w:r>
          </w:p>
        </w:tc>
        <w:tc>
          <w:tcPr>
            <w:tcW w:w="709" w:type="dxa"/>
            <w:tcBorders>
              <w:bottom w:val="single" w:sz="4" w:space="0" w:color="auto"/>
            </w:tcBorders>
          </w:tcPr>
          <w:p w14:paraId="0F92652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2.39</w:t>
            </w:r>
          </w:p>
        </w:tc>
        <w:tc>
          <w:tcPr>
            <w:tcW w:w="851" w:type="dxa"/>
            <w:tcBorders>
              <w:bottom w:val="single" w:sz="4" w:space="0" w:color="auto"/>
            </w:tcBorders>
          </w:tcPr>
          <w:p w14:paraId="7E3E9C3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567" w:type="dxa"/>
            <w:tcBorders>
              <w:bottom w:val="single" w:sz="4" w:space="0" w:color="auto"/>
            </w:tcBorders>
          </w:tcPr>
          <w:p w14:paraId="42FC0C80"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5A786397"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57917092"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01986D48"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4FA50745"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0914D10A" w14:textId="77777777" w:rsidR="007D2A01" w:rsidRPr="00905167" w:rsidRDefault="007D2A01" w:rsidP="00C316CF">
            <w:pPr>
              <w:keepNext/>
              <w:spacing w:after="0" w:line="276" w:lineRule="auto"/>
              <w:jc w:val="right"/>
              <w:rPr>
                <w:rFonts w:ascii="Arial" w:hAnsi="Arial" w:cs="Arial"/>
                <w:sz w:val="18"/>
                <w:szCs w:val="18"/>
              </w:rPr>
            </w:pPr>
          </w:p>
        </w:tc>
      </w:tr>
      <w:tr w:rsidR="007D2A01" w:rsidRPr="00905167" w14:paraId="3384A4F2" w14:textId="77777777" w:rsidTr="00C316CF">
        <w:trPr>
          <w:gridAfter w:val="1"/>
          <w:wAfter w:w="607" w:type="dxa"/>
          <w:cantSplit/>
          <w:jc w:val="center"/>
        </w:trPr>
        <w:tc>
          <w:tcPr>
            <w:tcW w:w="1555" w:type="dxa"/>
            <w:vMerge w:val="restart"/>
            <w:tcBorders>
              <w:top w:val="single" w:sz="4" w:space="0" w:color="auto"/>
              <w:left w:val="single" w:sz="4" w:space="0" w:color="auto"/>
            </w:tcBorders>
          </w:tcPr>
          <w:p w14:paraId="7B36CF68"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 additive</w:t>
            </w:r>
          </w:p>
        </w:tc>
        <w:tc>
          <w:tcPr>
            <w:tcW w:w="1285" w:type="dxa"/>
            <w:vMerge w:val="restart"/>
            <w:tcBorders>
              <w:top w:val="single" w:sz="4" w:space="0" w:color="auto"/>
            </w:tcBorders>
          </w:tcPr>
          <w:p w14:paraId="00BFC996"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vMerge w:val="restart"/>
            <w:tcBorders>
              <w:top w:val="single" w:sz="4" w:space="0" w:color="auto"/>
            </w:tcBorders>
          </w:tcPr>
          <w:p w14:paraId="58A53C42"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560595BB"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2F4DFF80"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698" w:type="dxa"/>
            <w:tcBorders>
              <w:top w:val="single" w:sz="4" w:space="0" w:color="auto"/>
            </w:tcBorders>
          </w:tcPr>
          <w:p w14:paraId="5E4F9FC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0.26</w:t>
            </w:r>
          </w:p>
        </w:tc>
        <w:tc>
          <w:tcPr>
            <w:tcW w:w="709" w:type="dxa"/>
            <w:tcBorders>
              <w:top w:val="single" w:sz="4" w:space="0" w:color="auto"/>
            </w:tcBorders>
          </w:tcPr>
          <w:p w14:paraId="2FB24E3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0.89</w:t>
            </w:r>
          </w:p>
        </w:tc>
        <w:tc>
          <w:tcPr>
            <w:tcW w:w="851" w:type="dxa"/>
            <w:tcBorders>
              <w:top w:val="single" w:sz="4" w:space="0" w:color="auto"/>
            </w:tcBorders>
          </w:tcPr>
          <w:p w14:paraId="666E9C0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0.37</w:t>
            </w:r>
          </w:p>
        </w:tc>
        <w:tc>
          <w:tcPr>
            <w:tcW w:w="567" w:type="dxa"/>
            <w:tcBorders>
              <w:top w:val="single" w:sz="4" w:space="0" w:color="auto"/>
            </w:tcBorders>
          </w:tcPr>
          <w:p w14:paraId="3C644D1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6EEDA2E6"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2D8F38F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w:t>
            </w:r>
          </w:p>
        </w:tc>
        <w:tc>
          <w:tcPr>
            <w:tcW w:w="897" w:type="dxa"/>
            <w:tcBorders>
              <w:top w:val="single" w:sz="4" w:space="0" w:color="auto"/>
            </w:tcBorders>
          </w:tcPr>
          <w:p w14:paraId="6A88DBF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-1296.1</w:t>
            </w:r>
          </w:p>
        </w:tc>
        <w:tc>
          <w:tcPr>
            <w:tcW w:w="850" w:type="dxa"/>
            <w:tcBorders>
              <w:top w:val="single" w:sz="4" w:space="0" w:color="auto"/>
            </w:tcBorders>
          </w:tcPr>
          <w:p w14:paraId="1F6B0E6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2600.28</w:t>
            </w:r>
          </w:p>
        </w:tc>
        <w:tc>
          <w:tcPr>
            <w:tcW w:w="709" w:type="dxa"/>
            <w:tcBorders>
              <w:top w:val="single" w:sz="4" w:space="0" w:color="auto"/>
              <w:right w:val="single" w:sz="4" w:space="0" w:color="auto"/>
            </w:tcBorders>
          </w:tcPr>
          <w:p w14:paraId="6913B14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1.43</w:t>
            </w:r>
          </w:p>
        </w:tc>
      </w:tr>
      <w:tr w:rsidR="007D2A01" w:rsidRPr="00905167" w14:paraId="47B7ACC4" w14:textId="77777777" w:rsidTr="00C316CF">
        <w:trPr>
          <w:gridAfter w:val="1"/>
          <w:wAfter w:w="607" w:type="dxa"/>
          <w:cantSplit/>
          <w:jc w:val="center"/>
        </w:trPr>
        <w:tc>
          <w:tcPr>
            <w:tcW w:w="1555" w:type="dxa"/>
            <w:vMerge/>
            <w:tcBorders>
              <w:left w:val="single" w:sz="4" w:space="0" w:color="auto"/>
            </w:tcBorders>
          </w:tcPr>
          <w:p w14:paraId="02B89B94" w14:textId="77777777" w:rsidR="007D2A01" w:rsidRPr="00905167" w:rsidRDefault="007D2A01" w:rsidP="00C316CF">
            <w:pPr>
              <w:keepNext/>
              <w:spacing w:after="0" w:line="276" w:lineRule="auto"/>
              <w:rPr>
                <w:rFonts w:ascii="Arial" w:hAnsi="Arial" w:cs="Arial"/>
                <w:sz w:val="18"/>
                <w:szCs w:val="18"/>
              </w:rPr>
            </w:pPr>
          </w:p>
        </w:tc>
        <w:tc>
          <w:tcPr>
            <w:tcW w:w="1285" w:type="dxa"/>
            <w:vMerge/>
          </w:tcPr>
          <w:p w14:paraId="7F353110" w14:textId="77777777" w:rsidR="007D2A01" w:rsidRPr="00905167" w:rsidRDefault="007D2A01" w:rsidP="00C316CF">
            <w:pPr>
              <w:keepNext/>
              <w:spacing w:after="0" w:line="276" w:lineRule="auto"/>
              <w:rPr>
                <w:rFonts w:ascii="Arial" w:hAnsi="Arial" w:cs="Arial"/>
                <w:sz w:val="18"/>
                <w:szCs w:val="18"/>
              </w:rPr>
            </w:pPr>
          </w:p>
        </w:tc>
        <w:tc>
          <w:tcPr>
            <w:tcW w:w="1276" w:type="dxa"/>
            <w:vMerge/>
          </w:tcPr>
          <w:p w14:paraId="36A82AC7" w14:textId="77777777" w:rsidR="007D2A01" w:rsidRPr="00905167" w:rsidRDefault="007D2A01" w:rsidP="00C316CF">
            <w:pPr>
              <w:keepNext/>
              <w:spacing w:after="0" w:line="276" w:lineRule="auto"/>
              <w:rPr>
                <w:rFonts w:ascii="Arial" w:hAnsi="Arial" w:cs="Arial"/>
                <w:sz w:val="18"/>
                <w:szCs w:val="18"/>
              </w:rPr>
            </w:pPr>
          </w:p>
        </w:tc>
        <w:tc>
          <w:tcPr>
            <w:tcW w:w="2268" w:type="dxa"/>
          </w:tcPr>
          <w:p w14:paraId="6C7DD75A"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32BB875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5F43E0F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Pr>
          <w:p w14:paraId="4A19F45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851" w:type="dxa"/>
          </w:tcPr>
          <w:p w14:paraId="60C07A10"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0.44</w:t>
            </w:r>
          </w:p>
        </w:tc>
        <w:tc>
          <w:tcPr>
            <w:tcW w:w="567" w:type="dxa"/>
          </w:tcPr>
          <w:p w14:paraId="53178F54"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49E26959"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0DF06163"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59D4D593"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55125499"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3B445683" w14:textId="77777777" w:rsidR="007D2A01" w:rsidRPr="00905167" w:rsidRDefault="007D2A01" w:rsidP="00C316CF">
            <w:pPr>
              <w:keepNext/>
              <w:spacing w:after="0" w:line="276" w:lineRule="auto"/>
              <w:jc w:val="right"/>
              <w:rPr>
                <w:rFonts w:ascii="Arial" w:hAnsi="Arial" w:cs="Arial"/>
                <w:sz w:val="18"/>
                <w:szCs w:val="18"/>
              </w:rPr>
            </w:pPr>
          </w:p>
        </w:tc>
      </w:tr>
      <w:tr w:rsidR="007D2A01" w:rsidRPr="00905167" w14:paraId="7381AD05" w14:textId="77777777" w:rsidTr="00C316CF">
        <w:trPr>
          <w:gridAfter w:val="1"/>
          <w:wAfter w:w="607" w:type="dxa"/>
          <w:cantSplit/>
          <w:jc w:val="center"/>
        </w:trPr>
        <w:tc>
          <w:tcPr>
            <w:tcW w:w="1555" w:type="dxa"/>
            <w:vMerge/>
            <w:tcBorders>
              <w:left w:val="single" w:sz="4" w:space="0" w:color="auto"/>
            </w:tcBorders>
          </w:tcPr>
          <w:p w14:paraId="6C6BB87D" w14:textId="77777777" w:rsidR="007D2A01" w:rsidRPr="00905167" w:rsidRDefault="007D2A01" w:rsidP="00C316CF">
            <w:pPr>
              <w:keepNext/>
              <w:spacing w:after="0" w:line="276" w:lineRule="auto"/>
              <w:rPr>
                <w:rFonts w:ascii="Arial" w:hAnsi="Arial" w:cs="Arial"/>
                <w:sz w:val="18"/>
                <w:szCs w:val="18"/>
              </w:rPr>
            </w:pPr>
          </w:p>
        </w:tc>
        <w:tc>
          <w:tcPr>
            <w:tcW w:w="1285" w:type="dxa"/>
            <w:vMerge/>
            <w:tcBorders>
              <w:bottom w:val="single" w:sz="4" w:space="0" w:color="auto"/>
            </w:tcBorders>
          </w:tcPr>
          <w:p w14:paraId="7B9172B7" w14:textId="77777777" w:rsidR="007D2A01" w:rsidRPr="00905167" w:rsidRDefault="007D2A01" w:rsidP="00C316CF">
            <w:pPr>
              <w:keepNext/>
              <w:spacing w:after="0" w:line="276" w:lineRule="auto"/>
              <w:rPr>
                <w:rFonts w:ascii="Arial" w:hAnsi="Arial" w:cs="Arial"/>
                <w:sz w:val="18"/>
                <w:szCs w:val="18"/>
              </w:rPr>
            </w:pPr>
          </w:p>
        </w:tc>
        <w:tc>
          <w:tcPr>
            <w:tcW w:w="1276" w:type="dxa"/>
            <w:vMerge/>
            <w:tcBorders>
              <w:bottom w:val="single" w:sz="4" w:space="0" w:color="auto"/>
            </w:tcBorders>
          </w:tcPr>
          <w:p w14:paraId="15EAD87C"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6D7FC637"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Borders>
              <w:bottom w:val="single" w:sz="4" w:space="0" w:color="auto"/>
            </w:tcBorders>
          </w:tcPr>
          <w:p w14:paraId="59E41C86"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0.25</w:t>
            </w:r>
          </w:p>
        </w:tc>
        <w:tc>
          <w:tcPr>
            <w:tcW w:w="698" w:type="dxa"/>
            <w:tcBorders>
              <w:bottom w:val="single" w:sz="4" w:space="0" w:color="auto"/>
            </w:tcBorders>
          </w:tcPr>
          <w:p w14:paraId="1F2713E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0.09</w:t>
            </w:r>
          </w:p>
        </w:tc>
        <w:tc>
          <w:tcPr>
            <w:tcW w:w="709" w:type="dxa"/>
            <w:tcBorders>
              <w:bottom w:val="single" w:sz="4" w:space="0" w:color="auto"/>
            </w:tcBorders>
          </w:tcPr>
          <w:p w14:paraId="39343D5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2.73</w:t>
            </w:r>
          </w:p>
        </w:tc>
        <w:tc>
          <w:tcPr>
            <w:tcW w:w="851" w:type="dxa"/>
            <w:tcBorders>
              <w:bottom w:val="single" w:sz="4" w:space="0" w:color="auto"/>
            </w:tcBorders>
          </w:tcPr>
          <w:p w14:paraId="242329E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Borders>
              <w:bottom w:val="single" w:sz="4" w:space="0" w:color="auto"/>
            </w:tcBorders>
          </w:tcPr>
          <w:p w14:paraId="740C165A"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0EC26FD0"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54482E71"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702A8182"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29B75DFA"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7A9CFC22" w14:textId="77777777" w:rsidR="007D2A01" w:rsidRPr="00905167" w:rsidRDefault="007D2A01" w:rsidP="00C316CF">
            <w:pPr>
              <w:keepNext/>
              <w:spacing w:after="0" w:line="276" w:lineRule="auto"/>
              <w:jc w:val="right"/>
              <w:rPr>
                <w:rFonts w:ascii="Arial" w:hAnsi="Arial" w:cs="Arial"/>
                <w:sz w:val="18"/>
                <w:szCs w:val="18"/>
              </w:rPr>
            </w:pPr>
          </w:p>
        </w:tc>
      </w:tr>
      <w:tr w:rsidR="007D2A01" w:rsidRPr="00905167" w14:paraId="7C8BA25A" w14:textId="77777777" w:rsidTr="00C316CF">
        <w:trPr>
          <w:gridAfter w:val="1"/>
          <w:wAfter w:w="607" w:type="dxa"/>
          <w:cantSplit/>
          <w:jc w:val="center"/>
        </w:trPr>
        <w:tc>
          <w:tcPr>
            <w:tcW w:w="1555" w:type="dxa"/>
            <w:vMerge w:val="restart"/>
            <w:tcBorders>
              <w:top w:val="single" w:sz="4" w:space="0" w:color="auto"/>
              <w:left w:val="single" w:sz="4" w:space="0" w:color="auto"/>
            </w:tcBorders>
          </w:tcPr>
          <w:p w14:paraId="50D77EA5"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 additive</w:t>
            </w:r>
          </w:p>
        </w:tc>
        <w:tc>
          <w:tcPr>
            <w:tcW w:w="1285" w:type="dxa"/>
            <w:vMerge w:val="restart"/>
            <w:tcBorders>
              <w:top w:val="single" w:sz="4" w:space="0" w:color="auto"/>
            </w:tcBorders>
          </w:tcPr>
          <w:p w14:paraId="76225415"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vMerge w:val="restart"/>
            <w:tcBorders>
              <w:top w:val="single" w:sz="4" w:space="0" w:color="auto"/>
            </w:tcBorders>
          </w:tcPr>
          <w:p w14:paraId="1E00A929"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1A66435E"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60332CD6"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w:t>
            </w:r>
          </w:p>
        </w:tc>
        <w:tc>
          <w:tcPr>
            <w:tcW w:w="698" w:type="dxa"/>
            <w:tcBorders>
              <w:top w:val="single" w:sz="4" w:space="0" w:color="auto"/>
            </w:tcBorders>
          </w:tcPr>
          <w:p w14:paraId="264BF6B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0.26</w:t>
            </w:r>
          </w:p>
        </w:tc>
        <w:tc>
          <w:tcPr>
            <w:tcW w:w="709" w:type="dxa"/>
            <w:tcBorders>
              <w:top w:val="single" w:sz="4" w:space="0" w:color="auto"/>
            </w:tcBorders>
          </w:tcPr>
          <w:p w14:paraId="4B44B6A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851" w:type="dxa"/>
            <w:tcBorders>
              <w:top w:val="single" w:sz="4" w:space="0" w:color="auto"/>
            </w:tcBorders>
          </w:tcPr>
          <w:p w14:paraId="2620EFC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0.43</w:t>
            </w:r>
          </w:p>
        </w:tc>
        <w:tc>
          <w:tcPr>
            <w:tcW w:w="567" w:type="dxa"/>
            <w:tcBorders>
              <w:top w:val="single" w:sz="4" w:space="0" w:color="auto"/>
            </w:tcBorders>
          </w:tcPr>
          <w:p w14:paraId="589B727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5E8342E1"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6CA9910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w:t>
            </w:r>
          </w:p>
        </w:tc>
        <w:tc>
          <w:tcPr>
            <w:tcW w:w="897" w:type="dxa"/>
            <w:tcBorders>
              <w:top w:val="single" w:sz="4" w:space="0" w:color="auto"/>
            </w:tcBorders>
          </w:tcPr>
          <w:p w14:paraId="402E54F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-1296.4</w:t>
            </w:r>
          </w:p>
        </w:tc>
        <w:tc>
          <w:tcPr>
            <w:tcW w:w="850" w:type="dxa"/>
            <w:tcBorders>
              <w:top w:val="single" w:sz="4" w:space="0" w:color="auto"/>
            </w:tcBorders>
          </w:tcPr>
          <w:p w14:paraId="4C7F9A2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2600.89</w:t>
            </w:r>
          </w:p>
        </w:tc>
        <w:tc>
          <w:tcPr>
            <w:tcW w:w="709" w:type="dxa"/>
            <w:tcBorders>
              <w:top w:val="single" w:sz="4" w:space="0" w:color="auto"/>
              <w:right w:val="single" w:sz="4" w:space="0" w:color="auto"/>
            </w:tcBorders>
          </w:tcPr>
          <w:p w14:paraId="564A542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2.03</w:t>
            </w:r>
          </w:p>
        </w:tc>
      </w:tr>
      <w:tr w:rsidR="007D2A01" w:rsidRPr="00905167" w14:paraId="094B4D12" w14:textId="77777777" w:rsidTr="00C316CF">
        <w:trPr>
          <w:gridAfter w:val="1"/>
          <w:wAfter w:w="607" w:type="dxa"/>
          <w:cantSplit/>
          <w:jc w:val="center"/>
        </w:trPr>
        <w:tc>
          <w:tcPr>
            <w:tcW w:w="1555" w:type="dxa"/>
            <w:vMerge/>
            <w:tcBorders>
              <w:left w:val="single" w:sz="4" w:space="0" w:color="auto"/>
            </w:tcBorders>
          </w:tcPr>
          <w:p w14:paraId="13E04165" w14:textId="77777777" w:rsidR="007D2A01" w:rsidRPr="00905167" w:rsidRDefault="007D2A01" w:rsidP="00C316CF">
            <w:pPr>
              <w:keepNext/>
              <w:spacing w:after="0" w:line="276" w:lineRule="auto"/>
              <w:rPr>
                <w:rFonts w:ascii="Arial" w:hAnsi="Arial" w:cs="Arial"/>
                <w:sz w:val="18"/>
                <w:szCs w:val="18"/>
              </w:rPr>
            </w:pPr>
          </w:p>
        </w:tc>
        <w:tc>
          <w:tcPr>
            <w:tcW w:w="1285" w:type="dxa"/>
            <w:vMerge/>
          </w:tcPr>
          <w:p w14:paraId="1D398C58" w14:textId="77777777" w:rsidR="007D2A01" w:rsidRPr="00905167" w:rsidRDefault="007D2A01" w:rsidP="00C316CF">
            <w:pPr>
              <w:keepNext/>
              <w:spacing w:after="0" w:line="276" w:lineRule="auto"/>
              <w:rPr>
                <w:rFonts w:ascii="Arial" w:hAnsi="Arial" w:cs="Arial"/>
                <w:sz w:val="18"/>
                <w:szCs w:val="18"/>
              </w:rPr>
            </w:pPr>
          </w:p>
        </w:tc>
        <w:tc>
          <w:tcPr>
            <w:tcW w:w="1276" w:type="dxa"/>
            <w:vMerge/>
          </w:tcPr>
          <w:p w14:paraId="43C9DED7" w14:textId="77777777" w:rsidR="007D2A01" w:rsidRPr="00905167" w:rsidRDefault="007D2A01" w:rsidP="00C316CF">
            <w:pPr>
              <w:keepNext/>
              <w:spacing w:after="0" w:line="276" w:lineRule="auto"/>
              <w:rPr>
                <w:rFonts w:ascii="Arial" w:hAnsi="Arial" w:cs="Arial"/>
                <w:sz w:val="18"/>
                <w:szCs w:val="18"/>
              </w:rPr>
            </w:pPr>
          </w:p>
        </w:tc>
        <w:tc>
          <w:tcPr>
            <w:tcW w:w="2268" w:type="dxa"/>
          </w:tcPr>
          <w:p w14:paraId="3276B3E6"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0EE0579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4F8C4DC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Pr>
          <w:p w14:paraId="5490F860"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0.04</w:t>
            </w:r>
          </w:p>
        </w:tc>
        <w:tc>
          <w:tcPr>
            <w:tcW w:w="851" w:type="dxa"/>
          </w:tcPr>
          <w:p w14:paraId="58956B5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0.97</w:t>
            </w:r>
          </w:p>
        </w:tc>
        <w:tc>
          <w:tcPr>
            <w:tcW w:w="567" w:type="dxa"/>
          </w:tcPr>
          <w:p w14:paraId="7743DB18"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0139168B"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0622787D"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73750A68"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6C1D298E"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35D00B39" w14:textId="77777777" w:rsidR="007D2A01" w:rsidRPr="00905167" w:rsidRDefault="007D2A01" w:rsidP="00C316CF">
            <w:pPr>
              <w:keepNext/>
              <w:spacing w:after="0" w:line="276" w:lineRule="auto"/>
              <w:jc w:val="right"/>
              <w:rPr>
                <w:rFonts w:ascii="Arial" w:hAnsi="Arial" w:cs="Arial"/>
                <w:sz w:val="18"/>
                <w:szCs w:val="18"/>
              </w:rPr>
            </w:pPr>
          </w:p>
        </w:tc>
      </w:tr>
      <w:tr w:rsidR="007D2A01" w:rsidRPr="00905167" w14:paraId="0A30334A" w14:textId="77777777" w:rsidTr="00C316CF">
        <w:trPr>
          <w:gridAfter w:val="1"/>
          <w:wAfter w:w="607" w:type="dxa"/>
          <w:cantSplit/>
          <w:jc w:val="center"/>
        </w:trPr>
        <w:tc>
          <w:tcPr>
            <w:tcW w:w="1555" w:type="dxa"/>
            <w:vMerge/>
            <w:tcBorders>
              <w:left w:val="single" w:sz="4" w:space="0" w:color="auto"/>
              <w:bottom w:val="single" w:sz="4" w:space="0" w:color="auto"/>
            </w:tcBorders>
          </w:tcPr>
          <w:p w14:paraId="28D86A55" w14:textId="77777777" w:rsidR="007D2A01" w:rsidRPr="00905167" w:rsidRDefault="007D2A01" w:rsidP="00C316CF">
            <w:pPr>
              <w:keepNext/>
              <w:spacing w:after="0" w:line="276" w:lineRule="auto"/>
              <w:rPr>
                <w:rFonts w:ascii="Arial" w:hAnsi="Arial" w:cs="Arial"/>
                <w:sz w:val="18"/>
                <w:szCs w:val="18"/>
              </w:rPr>
            </w:pPr>
          </w:p>
        </w:tc>
        <w:tc>
          <w:tcPr>
            <w:tcW w:w="1285" w:type="dxa"/>
            <w:vMerge/>
            <w:tcBorders>
              <w:bottom w:val="single" w:sz="4" w:space="0" w:color="auto"/>
            </w:tcBorders>
          </w:tcPr>
          <w:p w14:paraId="1173FA9A" w14:textId="77777777" w:rsidR="007D2A01" w:rsidRPr="00905167" w:rsidRDefault="007D2A01" w:rsidP="00C316CF">
            <w:pPr>
              <w:keepNext/>
              <w:spacing w:after="0" w:line="276" w:lineRule="auto"/>
              <w:rPr>
                <w:rFonts w:ascii="Arial" w:hAnsi="Arial" w:cs="Arial"/>
                <w:sz w:val="18"/>
                <w:szCs w:val="18"/>
              </w:rPr>
            </w:pPr>
          </w:p>
        </w:tc>
        <w:tc>
          <w:tcPr>
            <w:tcW w:w="1276" w:type="dxa"/>
            <w:vMerge/>
            <w:tcBorders>
              <w:bottom w:val="single" w:sz="4" w:space="0" w:color="auto"/>
            </w:tcBorders>
          </w:tcPr>
          <w:p w14:paraId="29619082"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1EF1854C"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Borders>
              <w:bottom w:val="single" w:sz="4" w:space="0" w:color="auto"/>
            </w:tcBorders>
          </w:tcPr>
          <w:p w14:paraId="329385A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698" w:type="dxa"/>
            <w:tcBorders>
              <w:bottom w:val="single" w:sz="4" w:space="0" w:color="auto"/>
            </w:tcBorders>
          </w:tcPr>
          <w:p w14:paraId="607C529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w:t>
            </w:r>
          </w:p>
        </w:tc>
        <w:tc>
          <w:tcPr>
            <w:tcW w:w="709" w:type="dxa"/>
            <w:tcBorders>
              <w:bottom w:val="single" w:sz="4" w:space="0" w:color="auto"/>
            </w:tcBorders>
          </w:tcPr>
          <w:p w14:paraId="1C78E6F6"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2.35</w:t>
            </w:r>
          </w:p>
        </w:tc>
        <w:tc>
          <w:tcPr>
            <w:tcW w:w="851" w:type="dxa"/>
            <w:tcBorders>
              <w:bottom w:val="single" w:sz="4" w:space="0" w:color="auto"/>
            </w:tcBorders>
          </w:tcPr>
          <w:p w14:paraId="6541341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567" w:type="dxa"/>
            <w:tcBorders>
              <w:bottom w:val="single" w:sz="4" w:space="0" w:color="auto"/>
            </w:tcBorders>
          </w:tcPr>
          <w:p w14:paraId="1179716A"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7B00B56A"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653C8F67"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5F5651D6"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0D8E5C68"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297BB735" w14:textId="77777777" w:rsidR="007D2A01" w:rsidRPr="00905167" w:rsidRDefault="007D2A01" w:rsidP="00C316CF">
            <w:pPr>
              <w:keepNext/>
              <w:spacing w:after="0" w:line="276" w:lineRule="auto"/>
              <w:jc w:val="right"/>
              <w:rPr>
                <w:rFonts w:ascii="Arial" w:hAnsi="Arial" w:cs="Arial"/>
                <w:sz w:val="18"/>
                <w:szCs w:val="18"/>
              </w:rPr>
            </w:pPr>
          </w:p>
        </w:tc>
      </w:tr>
      <w:tr w:rsidR="007D2A01" w:rsidRPr="00905167" w14:paraId="45DE8401" w14:textId="77777777" w:rsidTr="00C316CF">
        <w:trPr>
          <w:cantSplit/>
          <w:trHeight w:val="288"/>
          <w:jc w:val="center"/>
        </w:trPr>
        <w:tc>
          <w:tcPr>
            <w:tcW w:w="1555" w:type="dxa"/>
            <w:vMerge w:val="restart"/>
            <w:tcBorders>
              <w:top w:val="single" w:sz="4" w:space="0" w:color="auto"/>
              <w:left w:val="single" w:sz="4" w:space="0" w:color="auto"/>
            </w:tcBorders>
          </w:tcPr>
          <w:p w14:paraId="762C58D9" w14:textId="77777777" w:rsidR="007D2A01" w:rsidRPr="0021518C" w:rsidRDefault="007D2A01" w:rsidP="00C316CF">
            <w:pPr>
              <w:keepNext/>
              <w:spacing w:after="0" w:line="276" w:lineRule="auto"/>
              <w:rPr>
                <w:rFonts w:ascii="Arial" w:hAnsi="Arial" w:cs="Arial"/>
                <w:sz w:val="18"/>
                <w:szCs w:val="18"/>
              </w:rPr>
            </w:pPr>
            <w:r w:rsidRPr="0021518C">
              <w:rPr>
                <w:rFonts w:ascii="Arial" w:hAnsi="Arial" w:cs="Arial"/>
                <w:sz w:val="18"/>
                <w:szCs w:val="18"/>
              </w:rPr>
              <w:t>Potential dispersal rate: additive</w:t>
            </w:r>
          </w:p>
        </w:tc>
        <w:tc>
          <w:tcPr>
            <w:tcW w:w="1285" w:type="dxa"/>
            <w:vMerge w:val="restart"/>
            <w:tcBorders>
              <w:top w:val="single" w:sz="4" w:space="0" w:color="auto"/>
            </w:tcBorders>
          </w:tcPr>
          <w:p w14:paraId="1E597B2A" w14:textId="77777777" w:rsidR="007D2A01" w:rsidRPr="0021518C" w:rsidRDefault="007D2A01" w:rsidP="00C316CF">
            <w:pPr>
              <w:keepNext/>
              <w:spacing w:after="0" w:line="276" w:lineRule="auto"/>
              <w:rPr>
                <w:rFonts w:ascii="Arial" w:hAnsi="Arial" w:cs="Arial"/>
                <w:sz w:val="18"/>
                <w:szCs w:val="18"/>
              </w:rPr>
            </w:pPr>
            <w:r w:rsidRPr="0021518C">
              <w:rPr>
                <w:rFonts w:ascii="Arial" w:hAnsi="Arial" w:cs="Arial"/>
                <w:sz w:val="18"/>
                <w:szCs w:val="18"/>
              </w:rPr>
              <w:t>p90</w:t>
            </w:r>
          </w:p>
        </w:tc>
        <w:tc>
          <w:tcPr>
            <w:tcW w:w="1276" w:type="dxa"/>
            <w:vMerge w:val="restart"/>
            <w:tcBorders>
              <w:top w:val="single" w:sz="4" w:space="0" w:color="auto"/>
            </w:tcBorders>
          </w:tcPr>
          <w:p w14:paraId="69D6B752" w14:textId="77777777" w:rsidR="007D2A01" w:rsidRPr="0021518C" w:rsidRDefault="007D2A01" w:rsidP="00C316CF">
            <w:pPr>
              <w:keepNext/>
              <w:spacing w:after="0" w:line="276" w:lineRule="auto"/>
              <w:rPr>
                <w:rFonts w:ascii="Arial" w:hAnsi="Arial" w:cs="Arial"/>
                <w:sz w:val="18"/>
                <w:szCs w:val="18"/>
              </w:rPr>
            </w:pPr>
            <w:r w:rsidRPr="0021518C">
              <w:rPr>
                <w:rFonts w:ascii="Arial" w:hAnsi="Arial" w:cs="Arial"/>
                <w:sz w:val="18"/>
                <w:szCs w:val="18"/>
              </w:rPr>
              <w:t>Median</w:t>
            </w:r>
          </w:p>
        </w:tc>
        <w:tc>
          <w:tcPr>
            <w:tcW w:w="2268" w:type="dxa"/>
            <w:tcBorders>
              <w:top w:val="single" w:sz="4" w:space="0" w:color="auto"/>
            </w:tcBorders>
          </w:tcPr>
          <w:p w14:paraId="6D43C66A" w14:textId="77777777" w:rsidR="007D2A01" w:rsidRPr="0021518C" w:rsidRDefault="007D2A01" w:rsidP="00C316CF">
            <w:pPr>
              <w:keepNext/>
              <w:spacing w:after="0"/>
              <w:rPr>
                <w:rFonts w:ascii="Arial" w:hAnsi="Arial" w:cs="Arial"/>
                <w:sz w:val="18"/>
                <w:szCs w:val="18"/>
              </w:rPr>
            </w:pPr>
            <w:r w:rsidRPr="0021518C">
              <w:rPr>
                <w:rFonts w:ascii="Arial" w:hAnsi="Arial" w:cs="Arial"/>
                <w:sz w:val="18"/>
                <w:szCs w:val="18"/>
              </w:rPr>
              <w:t>Intercept</w:t>
            </w:r>
          </w:p>
        </w:tc>
        <w:tc>
          <w:tcPr>
            <w:tcW w:w="851" w:type="dxa"/>
            <w:tcBorders>
              <w:top w:val="single" w:sz="4" w:space="0" w:color="auto"/>
            </w:tcBorders>
          </w:tcPr>
          <w:p w14:paraId="5C1FB37D"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0.13</w:t>
            </w:r>
          </w:p>
        </w:tc>
        <w:tc>
          <w:tcPr>
            <w:tcW w:w="698" w:type="dxa"/>
            <w:tcBorders>
              <w:top w:val="single" w:sz="4" w:space="0" w:color="auto"/>
            </w:tcBorders>
          </w:tcPr>
          <w:p w14:paraId="47359A4D"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0.29</w:t>
            </w:r>
          </w:p>
        </w:tc>
        <w:tc>
          <w:tcPr>
            <w:tcW w:w="709" w:type="dxa"/>
            <w:tcBorders>
              <w:top w:val="single" w:sz="4" w:space="0" w:color="auto"/>
            </w:tcBorders>
          </w:tcPr>
          <w:p w14:paraId="6E6D5848"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0.46</w:t>
            </w:r>
          </w:p>
        </w:tc>
        <w:tc>
          <w:tcPr>
            <w:tcW w:w="851" w:type="dxa"/>
            <w:tcBorders>
              <w:top w:val="single" w:sz="4" w:space="0" w:color="auto"/>
            </w:tcBorders>
          </w:tcPr>
          <w:p w14:paraId="73E0B9F7"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0.65</w:t>
            </w:r>
          </w:p>
        </w:tc>
        <w:tc>
          <w:tcPr>
            <w:tcW w:w="567" w:type="dxa"/>
            <w:tcBorders>
              <w:top w:val="single" w:sz="4" w:space="0" w:color="auto"/>
            </w:tcBorders>
          </w:tcPr>
          <w:p w14:paraId="0F4B23A8"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0.01</w:t>
            </w:r>
          </w:p>
        </w:tc>
        <w:tc>
          <w:tcPr>
            <w:tcW w:w="421" w:type="dxa"/>
            <w:tcBorders>
              <w:top w:val="single" w:sz="4" w:space="0" w:color="auto"/>
            </w:tcBorders>
          </w:tcPr>
          <w:p w14:paraId="50A39F4D"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447</w:t>
            </w:r>
          </w:p>
        </w:tc>
        <w:tc>
          <w:tcPr>
            <w:tcW w:w="241" w:type="dxa"/>
            <w:tcBorders>
              <w:top w:val="single" w:sz="4" w:space="0" w:color="auto"/>
            </w:tcBorders>
          </w:tcPr>
          <w:p w14:paraId="30231A73"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4</w:t>
            </w:r>
          </w:p>
        </w:tc>
        <w:tc>
          <w:tcPr>
            <w:tcW w:w="897" w:type="dxa"/>
            <w:tcBorders>
              <w:top w:val="single" w:sz="4" w:space="0" w:color="auto"/>
            </w:tcBorders>
          </w:tcPr>
          <w:p w14:paraId="4DBA8093"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-1296.51</w:t>
            </w:r>
          </w:p>
        </w:tc>
        <w:tc>
          <w:tcPr>
            <w:tcW w:w="850" w:type="dxa"/>
            <w:tcBorders>
              <w:top w:val="single" w:sz="4" w:space="0" w:color="auto"/>
            </w:tcBorders>
          </w:tcPr>
          <w:p w14:paraId="06E3563B"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2601.11</w:t>
            </w:r>
          </w:p>
        </w:tc>
        <w:tc>
          <w:tcPr>
            <w:tcW w:w="709" w:type="dxa"/>
            <w:tcBorders>
              <w:top w:val="single" w:sz="4" w:space="0" w:color="auto"/>
              <w:right w:val="single" w:sz="4" w:space="0" w:color="auto"/>
            </w:tcBorders>
          </w:tcPr>
          <w:p w14:paraId="5A6FCC34"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2.26</w:t>
            </w:r>
          </w:p>
        </w:tc>
        <w:tc>
          <w:tcPr>
            <w:tcW w:w="607" w:type="dxa"/>
          </w:tcPr>
          <w:p w14:paraId="0DF9DEA1" w14:textId="77777777" w:rsidR="007D2A01" w:rsidRPr="00905167" w:rsidRDefault="007D2A01" w:rsidP="00C316CF">
            <w:pPr>
              <w:spacing w:after="0"/>
            </w:pPr>
          </w:p>
        </w:tc>
      </w:tr>
      <w:tr w:rsidR="007D2A01" w:rsidRPr="00905167" w14:paraId="6198607A" w14:textId="77777777" w:rsidTr="00C316CF">
        <w:trPr>
          <w:cantSplit/>
          <w:trHeight w:val="288"/>
          <w:jc w:val="center"/>
        </w:trPr>
        <w:tc>
          <w:tcPr>
            <w:tcW w:w="1555" w:type="dxa"/>
            <w:vMerge/>
            <w:tcBorders>
              <w:top w:val="single" w:sz="4" w:space="0" w:color="auto"/>
              <w:left w:val="single" w:sz="4" w:space="0" w:color="auto"/>
            </w:tcBorders>
          </w:tcPr>
          <w:p w14:paraId="047AF914" w14:textId="77777777" w:rsidR="007D2A01" w:rsidRPr="0021518C" w:rsidRDefault="007D2A01" w:rsidP="00C316CF">
            <w:pPr>
              <w:keepNext/>
              <w:spacing w:after="0" w:line="276" w:lineRule="auto"/>
              <w:rPr>
                <w:rFonts w:ascii="Arial" w:hAnsi="Arial" w:cs="Arial"/>
                <w:sz w:val="18"/>
                <w:szCs w:val="18"/>
              </w:rPr>
            </w:pPr>
          </w:p>
        </w:tc>
        <w:tc>
          <w:tcPr>
            <w:tcW w:w="1285" w:type="dxa"/>
            <w:vMerge/>
            <w:tcBorders>
              <w:top w:val="single" w:sz="4" w:space="0" w:color="auto"/>
            </w:tcBorders>
          </w:tcPr>
          <w:p w14:paraId="7CB21827" w14:textId="77777777" w:rsidR="007D2A01" w:rsidRPr="0021518C" w:rsidRDefault="007D2A01" w:rsidP="00C316CF">
            <w:pPr>
              <w:keepNext/>
              <w:spacing w:after="0" w:line="276" w:lineRule="auto"/>
              <w:rPr>
                <w:rFonts w:ascii="Arial" w:hAnsi="Arial" w:cs="Arial"/>
                <w:sz w:val="18"/>
                <w:szCs w:val="18"/>
              </w:rPr>
            </w:pPr>
          </w:p>
        </w:tc>
        <w:tc>
          <w:tcPr>
            <w:tcW w:w="1276" w:type="dxa"/>
            <w:vMerge/>
            <w:tcBorders>
              <w:top w:val="single" w:sz="4" w:space="0" w:color="auto"/>
            </w:tcBorders>
          </w:tcPr>
          <w:p w14:paraId="57559098" w14:textId="77777777" w:rsidR="007D2A01" w:rsidRPr="0021518C" w:rsidRDefault="007D2A01" w:rsidP="00C316CF">
            <w:pPr>
              <w:keepNext/>
              <w:spacing w:after="0" w:line="276" w:lineRule="auto"/>
              <w:rPr>
                <w:rFonts w:ascii="Arial" w:hAnsi="Arial" w:cs="Arial"/>
                <w:sz w:val="18"/>
                <w:szCs w:val="18"/>
              </w:rPr>
            </w:pPr>
          </w:p>
        </w:tc>
        <w:tc>
          <w:tcPr>
            <w:tcW w:w="2268" w:type="dxa"/>
          </w:tcPr>
          <w:p w14:paraId="0898FDF3" w14:textId="77777777" w:rsidR="007D2A01" w:rsidRPr="0021518C" w:rsidRDefault="007D2A01" w:rsidP="00C316CF">
            <w:pPr>
              <w:keepNext/>
              <w:spacing w:after="0"/>
              <w:rPr>
                <w:rFonts w:ascii="Arial" w:hAnsi="Arial" w:cs="Arial"/>
                <w:sz w:val="18"/>
                <w:szCs w:val="18"/>
              </w:rPr>
            </w:pPr>
            <w:r w:rsidRPr="0021518C">
              <w:rPr>
                <w:rFonts w:ascii="Arial" w:hAnsi="Arial" w:cs="Arial"/>
                <w:sz w:val="18"/>
                <w:szCs w:val="18"/>
              </w:rPr>
              <w:t>Potential dispersal rate</w:t>
            </w:r>
          </w:p>
        </w:tc>
        <w:tc>
          <w:tcPr>
            <w:tcW w:w="851" w:type="dxa"/>
          </w:tcPr>
          <w:p w14:paraId="705307E0"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w:t>
            </w:r>
          </w:p>
        </w:tc>
        <w:tc>
          <w:tcPr>
            <w:tcW w:w="698" w:type="dxa"/>
          </w:tcPr>
          <w:p w14:paraId="3C6209D9"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w:t>
            </w:r>
          </w:p>
        </w:tc>
        <w:tc>
          <w:tcPr>
            <w:tcW w:w="709" w:type="dxa"/>
          </w:tcPr>
          <w:p w14:paraId="18208BD9"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-0.65</w:t>
            </w:r>
          </w:p>
        </w:tc>
        <w:tc>
          <w:tcPr>
            <w:tcW w:w="851" w:type="dxa"/>
          </w:tcPr>
          <w:p w14:paraId="33A1B848"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0.52</w:t>
            </w:r>
          </w:p>
        </w:tc>
        <w:tc>
          <w:tcPr>
            <w:tcW w:w="567" w:type="dxa"/>
          </w:tcPr>
          <w:p w14:paraId="5E2781B0" w14:textId="77777777" w:rsidR="007D2A01" w:rsidRPr="0021518C" w:rsidRDefault="007D2A01" w:rsidP="00C316CF">
            <w:pPr>
              <w:keepNext/>
              <w:spacing w:after="0" w:line="276" w:lineRule="auto"/>
              <w:jc w:val="right"/>
              <w:rPr>
                <w:rFonts w:ascii="Arial" w:hAnsi="Arial" w:cs="Arial"/>
                <w:sz w:val="18"/>
                <w:szCs w:val="18"/>
              </w:rPr>
            </w:pPr>
          </w:p>
        </w:tc>
        <w:tc>
          <w:tcPr>
            <w:tcW w:w="421" w:type="dxa"/>
          </w:tcPr>
          <w:p w14:paraId="2CA72D7B" w14:textId="77777777" w:rsidR="007D2A01" w:rsidRPr="0021518C" w:rsidRDefault="007D2A01" w:rsidP="00C316CF">
            <w:pPr>
              <w:keepNext/>
              <w:spacing w:after="0" w:line="276" w:lineRule="auto"/>
              <w:jc w:val="right"/>
              <w:rPr>
                <w:rFonts w:ascii="Arial" w:hAnsi="Arial" w:cs="Arial"/>
                <w:sz w:val="18"/>
                <w:szCs w:val="18"/>
              </w:rPr>
            </w:pPr>
          </w:p>
        </w:tc>
        <w:tc>
          <w:tcPr>
            <w:tcW w:w="241" w:type="dxa"/>
          </w:tcPr>
          <w:p w14:paraId="24889AC8" w14:textId="77777777" w:rsidR="007D2A01" w:rsidRPr="0021518C" w:rsidRDefault="007D2A01" w:rsidP="00C316CF">
            <w:pPr>
              <w:keepNext/>
              <w:spacing w:after="0" w:line="276" w:lineRule="auto"/>
              <w:jc w:val="right"/>
              <w:rPr>
                <w:rFonts w:ascii="Arial" w:hAnsi="Arial" w:cs="Arial"/>
                <w:sz w:val="18"/>
                <w:szCs w:val="18"/>
              </w:rPr>
            </w:pPr>
          </w:p>
        </w:tc>
        <w:tc>
          <w:tcPr>
            <w:tcW w:w="897" w:type="dxa"/>
          </w:tcPr>
          <w:p w14:paraId="27A6AEFE" w14:textId="77777777" w:rsidR="007D2A01" w:rsidRPr="0021518C" w:rsidRDefault="007D2A01" w:rsidP="00C316CF">
            <w:pPr>
              <w:keepNext/>
              <w:spacing w:after="0" w:line="276" w:lineRule="auto"/>
              <w:jc w:val="right"/>
              <w:rPr>
                <w:rFonts w:ascii="Arial" w:hAnsi="Arial" w:cs="Arial"/>
                <w:sz w:val="18"/>
                <w:szCs w:val="18"/>
              </w:rPr>
            </w:pPr>
          </w:p>
        </w:tc>
        <w:tc>
          <w:tcPr>
            <w:tcW w:w="850" w:type="dxa"/>
          </w:tcPr>
          <w:p w14:paraId="409412ED" w14:textId="77777777" w:rsidR="007D2A01" w:rsidRPr="0021518C"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0BA6E0F9" w14:textId="77777777" w:rsidR="007D2A01" w:rsidRPr="0021518C" w:rsidRDefault="007D2A01" w:rsidP="00C316CF">
            <w:pPr>
              <w:keepNext/>
              <w:spacing w:after="0" w:line="276" w:lineRule="auto"/>
              <w:jc w:val="right"/>
              <w:rPr>
                <w:rFonts w:ascii="Arial" w:hAnsi="Arial" w:cs="Arial"/>
                <w:sz w:val="18"/>
                <w:szCs w:val="18"/>
              </w:rPr>
            </w:pPr>
          </w:p>
        </w:tc>
        <w:tc>
          <w:tcPr>
            <w:tcW w:w="607" w:type="dxa"/>
          </w:tcPr>
          <w:p w14:paraId="1C115FE4" w14:textId="77777777" w:rsidR="007D2A01" w:rsidRPr="00905167" w:rsidRDefault="007D2A01" w:rsidP="00C316CF">
            <w:pPr>
              <w:spacing w:after="0"/>
            </w:pPr>
          </w:p>
        </w:tc>
      </w:tr>
      <w:tr w:rsidR="007D2A01" w:rsidRPr="00905167" w14:paraId="6BE56507" w14:textId="77777777" w:rsidTr="00C316CF">
        <w:trPr>
          <w:cantSplit/>
          <w:trHeight w:val="82"/>
          <w:jc w:val="center"/>
        </w:trPr>
        <w:tc>
          <w:tcPr>
            <w:tcW w:w="1555" w:type="dxa"/>
            <w:vMerge/>
            <w:tcBorders>
              <w:left w:val="single" w:sz="4" w:space="0" w:color="auto"/>
              <w:bottom w:val="single" w:sz="4" w:space="0" w:color="auto"/>
            </w:tcBorders>
          </w:tcPr>
          <w:p w14:paraId="2DBA206F" w14:textId="77777777" w:rsidR="007D2A01" w:rsidRPr="0021518C" w:rsidRDefault="007D2A01" w:rsidP="00C316CF">
            <w:pPr>
              <w:keepNext/>
              <w:spacing w:after="0" w:line="276" w:lineRule="auto"/>
              <w:rPr>
                <w:rFonts w:ascii="Arial" w:hAnsi="Arial" w:cs="Arial"/>
                <w:sz w:val="18"/>
                <w:szCs w:val="18"/>
              </w:rPr>
            </w:pPr>
          </w:p>
        </w:tc>
        <w:tc>
          <w:tcPr>
            <w:tcW w:w="1285" w:type="dxa"/>
            <w:vMerge/>
            <w:tcBorders>
              <w:bottom w:val="single" w:sz="4" w:space="0" w:color="auto"/>
            </w:tcBorders>
          </w:tcPr>
          <w:p w14:paraId="587AFC51" w14:textId="77777777" w:rsidR="007D2A01" w:rsidRPr="0021518C" w:rsidRDefault="007D2A01" w:rsidP="00C316CF">
            <w:pPr>
              <w:keepNext/>
              <w:spacing w:after="0" w:line="276" w:lineRule="auto"/>
              <w:rPr>
                <w:rFonts w:ascii="Arial" w:hAnsi="Arial" w:cs="Arial"/>
                <w:sz w:val="18"/>
                <w:szCs w:val="18"/>
              </w:rPr>
            </w:pPr>
          </w:p>
        </w:tc>
        <w:tc>
          <w:tcPr>
            <w:tcW w:w="1276" w:type="dxa"/>
            <w:vMerge/>
            <w:tcBorders>
              <w:bottom w:val="single" w:sz="4" w:space="0" w:color="auto"/>
            </w:tcBorders>
          </w:tcPr>
          <w:p w14:paraId="012E9FE6" w14:textId="77777777" w:rsidR="007D2A01" w:rsidRPr="0021518C"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74B8E051" w14:textId="77777777" w:rsidR="007D2A01" w:rsidRPr="0021518C" w:rsidRDefault="007D2A01" w:rsidP="00C316CF">
            <w:pPr>
              <w:keepNext/>
              <w:spacing w:after="0"/>
              <w:rPr>
                <w:rFonts w:ascii="Arial" w:hAnsi="Arial" w:cs="Arial"/>
                <w:sz w:val="18"/>
                <w:szCs w:val="18"/>
              </w:rPr>
            </w:pPr>
            <w:r w:rsidRPr="0021518C">
              <w:rPr>
                <w:rFonts w:ascii="Arial" w:hAnsi="Arial" w:cs="Arial"/>
                <w:sz w:val="18"/>
                <w:szCs w:val="18"/>
              </w:rPr>
              <w:t>Velocity of climate change</w:t>
            </w:r>
          </w:p>
        </w:tc>
        <w:tc>
          <w:tcPr>
            <w:tcW w:w="851" w:type="dxa"/>
            <w:tcBorders>
              <w:bottom w:val="single" w:sz="4" w:space="0" w:color="auto"/>
            </w:tcBorders>
          </w:tcPr>
          <w:p w14:paraId="7382723E"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0.16</w:t>
            </w:r>
          </w:p>
        </w:tc>
        <w:tc>
          <w:tcPr>
            <w:tcW w:w="698" w:type="dxa"/>
            <w:tcBorders>
              <w:bottom w:val="single" w:sz="4" w:space="0" w:color="auto"/>
            </w:tcBorders>
          </w:tcPr>
          <w:p w14:paraId="6E65B2C6"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0.06</w:t>
            </w:r>
          </w:p>
        </w:tc>
        <w:tc>
          <w:tcPr>
            <w:tcW w:w="709" w:type="dxa"/>
            <w:tcBorders>
              <w:bottom w:val="single" w:sz="4" w:space="0" w:color="auto"/>
            </w:tcBorders>
          </w:tcPr>
          <w:p w14:paraId="4E8858AE"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2.57</w:t>
            </w:r>
          </w:p>
        </w:tc>
        <w:tc>
          <w:tcPr>
            <w:tcW w:w="851" w:type="dxa"/>
            <w:tcBorders>
              <w:bottom w:val="single" w:sz="4" w:space="0" w:color="auto"/>
            </w:tcBorders>
          </w:tcPr>
          <w:p w14:paraId="5FBEE3B3" w14:textId="77777777" w:rsidR="007D2A01" w:rsidRPr="0021518C" w:rsidRDefault="007D2A01" w:rsidP="00C316CF">
            <w:pPr>
              <w:keepNext/>
              <w:spacing w:after="0" w:line="276" w:lineRule="auto"/>
              <w:jc w:val="right"/>
              <w:rPr>
                <w:rFonts w:ascii="Arial" w:hAnsi="Arial" w:cs="Arial"/>
                <w:sz w:val="18"/>
                <w:szCs w:val="18"/>
              </w:rPr>
            </w:pPr>
            <w:r w:rsidRPr="0021518C">
              <w:rPr>
                <w:rFonts w:ascii="Arial" w:hAnsi="Arial" w:cs="Arial"/>
                <w:sz w:val="18"/>
                <w:szCs w:val="18"/>
              </w:rPr>
              <w:t>0.01</w:t>
            </w:r>
          </w:p>
        </w:tc>
        <w:tc>
          <w:tcPr>
            <w:tcW w:w="567" w:type="dxa"/>
            <w:tcBorders>
              <w:bottom w:val="single" w:sz="4" w:space="0" w:color="auto"/>
            </w:tcBorders>
          </w:tcPr>
          <w:p w14:paraId="393237B9" w14:textId="77777777" w:rsidR="007D2A01" w:rsidRPr="0021518C"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56908B0C" w14:textId="77777777" w:rsidR="007D2A01" w:rsidRPr="0021518C"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02333935" w14:textId="77777777" w:rsidR="007D2A01" w:rsidRPr="0021518C"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022664AC" w14:textId="77777777" w:rsidR="007D2A01" w:rsidRPr="0021518C"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15F0D9BB" w14:textId="77777777" w:rsidR="007D2A01" w:rsidRPr="0021518C"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53DD8ABB" w14:textId="77777777" w:rsidR="007D2A01" w:rsidRPr="0021518C" w:rsidRDefault="007D2A01" w:rsidP="00C316CF">
            <w:pPr>
              <w:keepNext/>
              <w:spacing w:after="0" w:line="276" w:lineRule="auto"/>
              <w:jc w:val="right"/>
              <w:rPr>
                <w:rFonts w:ascii="Arial" w:hAnsi="Arial" w:cs="Arial"/>
                <w:sz w:val="18"/>
                <w:szCs w:val="18"/>
              </w:rPr>
            </w:pPr>
          </w:p>
        </w:tc>
        <w:tc>
          <w:tcPr>
            <w:tcW w:w="607" w:type="dxa"/>
          </w:tcPr>
          <w:p w14:paraId="75201C2A" w14:textId="77777777" w:rsidR="007D2A01" w:rsidRPr="00905167" w:rsidRDefault="007D2A01" w:rsidP="00C316CF">
            <w:pPr>
              <w:spacing w:after="0"/>
            </w:pPr>
          </w:p>
        </w:tc>
      </w:tr>
      <w:tr w:rsidR="007D2A01" w:rsidRPr="00905167" w14:paraId="0E9904D5" w14:textId="77777777" w:rsidTr="00C316CF">
        <w:trPr>
          <w:cantSplit/>
          <w:trHeight w:val="212"/>
          <w:jc w:val="center"/>
        </w:trPr>
        <w:tc>
          <w:tcPr>
            <w:tcW w:w="1555" w:type="dxa"/>
            <w:vMerge w:val="restart"/>
            <w:tcBorders>
              <w:top w:val="single" w:sz="4" w:space="0" w:color="auto"/>
              <w:left w:val="single" w:sz="4" w:space="0" w:color="auto"/>
            </w:tcBorders>
          </w:tcPr>
          <w:p w14:paraId="5A619B6D" w14:textId="77777777" w:rsidR="007D2A01" w:rsidRPr="00905167" w:rsidRDefault="007D2A01" w:rsidP="00C316CF">
            <w:pPr>
              <w:keepNext/>
              <w:spacing w:after="0" w:line="276" w:lineRule="auto"/>
              <w:rPr>
                <w:rFonts w:ascii="Arial" w:hAnsi="Arial" w:cs="Arial"/>
                <w:sz w:val="18"/>
                <w:szCs w:val="18"/>
              </w:rPr>
            </w:pPr>
            <w:r>
              <w:rPr>
                <w:rFonts w:ascii="Arial" w:hAnsi="Arial" w:cs="Arial"/>
                <w:sz w:val="18"/>
                <w:szCs w:val="18"/>
              </w:rPr>
              <w:t>Minimum rate</w:t>
            </w:r>
          </w:p>
        </w:tc>
        <w:tc>
          <w:tcPr>
            <w:tcW w:w="1285" w:type="dxa"/>
            <w:vMerge w:val="restart"/>
            <w:tcBorders>
              <w:top w:val="single" w:sz="4" w:space="0" w:color="auto"/>
            </w:tcBorders>
          </w:tcPr>
          <w:p w14:paraId="6D94955D"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vMerge w:val="restart"/>
            <w:tcBorders>
              <w:top w:val="single" w:sz="4" w:space="0" w:color="auto"/>
            </w:tcBorders>
          </w:tcPr>
          <w:p w14:paraId="7832F8C8"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567F155A"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646311E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698" w:type="dxa"/>
            <w:tcBorders>
              <w:top w:val="single" w:sz="4" w:space="0" w:color="auto"/>
            </w:tcBorders>
          </w:tcPr>
          <w:p w14:paraId="47B2E6E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0.26</w:t>
            </w:r>
          </w:p>
        </w:tc>
        <w:tc>
          <w:tcPr>
            <w:tcW w:w="709" w:type="dxa"/>
            <w:tcBorders>
              <w:top w:val="single" w:sz="4" w:space="0" w:color="auto"/>
            </w:tcBorders>
          </w:tcPr>
          <w:p w14:paraId="3551A5F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1.08</w:t>
            </w:r>
          </w:p>
        </w:tc>
        <w:tc>
          <w:tcPr>
            <w:tcW w:w="851" w:type="dxa"/>
            <w:tcBorders>
              <w:top w:val="single" w:sz="4" w:space="0" w:color="auto"/>
            </w:tcBorders>
          </w:tcPr>
          <w:p w14:paraId="185860A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567" w:type="dxa"/>
            <w:tcBorders>
              <w:top w:val="single" w:sz="4" w:space="0" w:color="auto"/>
            </w:tcBorders>
          </w:tcPr>
          <w:p w14:paraId="1180A66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0F7DB9E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6551BAF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0B7F879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-1297.63</w:t>
            </w:r>
          </w:p>
        </w:tc>
        <w:tc>
          <w:tcPr>
            <w:tcW w:w="850" w:type="dxa"/>
            <w:tcBorders>
              <w:top w:val="single" w:sz="4" w:space="0" w:color="auto"/>
            </w:tcBorders>
          </w:tcPr>
          <w:p w14:paraId="3681026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2601.31</w:t>
            </w:r>
          </w:p>
        </w:tc>
        <w:tc>
          <w:tcPr>
            <w:tcW w:w="709" w:type="dxa"/>
            <w:tcBorders>
              <w:top w:val="single" w:sz="4" w:space="0" w:color="auto"/>
              <w:right w:val="single" w:sz="4" w:space="0" w:color="auto"/>
            </w:tcBorders>
          </w:tcPr>
          <w:p w14:paraId="0E46B1E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2.46</w:t>
            </w:r>
          </w:p>
        </w:tc>
        <w:tc>
          <w:tcPr>
            <w:tcW w:w="607" w:type="dxa"/>
          </w:tcPr>
          <w:p w14:paraId="49243F31" w14:textId="77777777" w:rsidR="007D2A01" w:rsidRPr="00905167" w:rsidRDefault="007D2A01" w:rsidP="00C316CF">
            <w:pPr>
              <w:spacing w:after="0"/>
              <w:rPr>
                <w:rFonts w:ascii="Arial" w:hAnsi="Arial" w:cs="Arial"/>
                <w:sz w:val="18"/>
                <w:szCs w:val="18"/>
              </w:rPr>
            </w:pPr>
          </w:p>
        </w:tc>
      </w:tr>
      <w:tr w:rsidR="007D2A01" w:rsidRPr="00905167" w14:paraId="31B80CEA" w14:textId="77777777" w:rsidTr="00C316CF">
        <w:trPr>
          <w:cantSplit/>
          <w:trHeight w:val="240"/>
          <w:jc w:val="center"/>
        </w:trPr>
        <w:tc>
          <w:tcPr>
            <w:tcW w:w="1555" w:type="dxa"/>
            <w:vMerge/>
            <w:tcBorders>
              <w:left w:val="single" w:sz="4" w:space="0" w:color="auto"/>
              <w:bottom w:val="single" w:sz="4" w:space="0" w:color="auto"/>
            </w:tcBorders>
          </w:tcPr>
          <w:p w14:paraId="1F5B248A" w14:textId="77777777" w:rsidR="007D2A01" w:rsidRPr="00905167" w:rsidRDefault="007D2A01" w:rsidP="00C316CF">
            <w:pPr>
              <w:keepNext/>
              <w:spacing w:after="0" w:line="276" w:lineRule="auto"/>
              <w:rPr>
                <w:rFonts w:ascii="Arial" w:hAnsi="Arial" w:cs="Arial"/>
                <w:sz w:val="18"/>
                <w:szCs w:val="18"/>
              </w:rPr>
            </w:pPr>
          </w:p>
        </w:tc>
        <w:tc>
          <w:tcPr>
            <w:tcW w:w="1285" w:type="dxa"/>
            <w:vMerge/>
            <w:tcBorders>
              <w:bottom w:val="single" w:sz="4" w:space="0" w:color="auto"/>
            </w:tcBorders>
          </w:tcPr>
          <w:p w14:paraId="06958EB7" w14:textId="77777777" w:rsidR="007D2A01" w:rsidRPr="00905167" w:rsidRDefault="007D2A01" w:rsidP="00C316CF">
            <w:pPr>
              <w:keepNext/>
              <w:spacing w:after="0" w:line="276" w:lineRule="auto"/>
              <w:rPr>
                <w:rFonts w:ascii="Arial" w:hAnsi="Arial" w:cs="Arial"/>
                <w:sz w:val="18"/>
                <w:szCs w:val="18"/>
              </w:rPr>
            </w:pPr>
          </w:p>
        </w:tc>
        <w:tc>
          <w:tcPr>
            <w:tcW w:w="1276" w:type="dxa"/>
            <w:vMerge/>
            <w:tcBorders>
              <w:bottom w:val="single" w:sz="4" w:space="0" w:color="auto"/>
            </w:tcBorders>
          </w:tcPr>
          <w:p w14:paraId="3290A805"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728AA1BA"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Minimum rate</w:t>
            </w:r>
          </w:p>
        </w:tc>
        <w:tc>
          <w:tcPr>
            <w:tcW w:w="851" w:type="dxa"/>
            <w:tcBorders>
              <w:bottom w:val="single" w:sz="4" w:space="0" w:color="auto"/>
            </w:tcBorders>
          </w:tcPr>
          <w:p w14:paraId="4B6B5B9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0.15</w:t>
            </w:r>
          </w:p>
        </w:tc>
        <w:tc>
          <w:tcPr>
            <w:tcW w:w="698" w:type="dxa"/>
            <w:tcBorders>
              <w:bottom w:val="single" w:sz="4" w:space="0" w:color="auto"/>
            </w:tcBorders>
          </w:tcPr>
          <w:p w14:paraId="70A4EBB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0.07</w:t>
            </w:r>
          </w:p>
        </w:tc>
        <w:tc>
          <w:tcPr>
            <w:tcW w:w="709" w:type="dxa"/>
            <w:tcBorders>
              <w:bottom w:val="single" w:sz="4" w:space="0" w:color="auto"/>
            </w:tcBorders>
          </w:tcPr>
          <w:p w14:paraId="01F4D3F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2.11</w:t>
            </w:r>
          </w:p>
        </w:tc>
        <w:tc>
          <w:tcPr>
            <w:tcW w:w="851" w:type="dxa"/>
            <w:tcBorders>
              <w:bottom w:val="single" w:sz="4" w:space="0" w:color="auto"/>
            </w:tcBorders>
          </w:tcPr>
          <w:p w14:paraId="2874224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0.04</w:t>
            </w:r>
          </w:p>
        </w:tc>
        <w:tc>
          <w:tcPr>
            <w:tcW w:w="567" w:type="dxa"/>
            <w:tcBorders>
              <w:bottom w:val="single" w:sz="4" w:space="0" w:color="auto"/>
            </w:tcBorders>
          </w:tcPr>
          <w:p w14:paraId="0A535064"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393FD3F6"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60B350B8"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5A2C8034"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783F312A"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2B4E1624"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6DB41C8C" w14:textId="77777777" w:rsidR="007D2A01" w:rsidRPr="00905167" w:rsidRDefault="007D2A01" w:rsidP="00C316CF">
            <w:pPr>
              <w:spacing w:after="0"/>
              <w:rPr>
                <w:rFonts w:ascii="Arial" w:hAnsi="Arial" w:cs="Arial"/>
                <w:sz w:val="18"/>
                <w:szCs w:val="18"/>
              </w:rPr>
            </w:pPr>
          </w:p>
        </w:tc>
      </w:tr>
      <w:tr w:rsidR="007D2A01" w:rsidRPr="00905167" w14:paraId="378221BF" w14:textId="77777777" w:rsidTr="00C316CF">
        <w:trPr>
          <w:cantSplit/>
          <w:trHeight w:val="240"/>
          <w:jc w:val="center"/>
        </w:trPr>
        <w:tc>
          <w:tcPr>
            <w:tcW w:w="1555" w:type="dxa"/>
            <w:vMerge w:val="restart"/>
            <w:tcBorders>
              <w:top w:val="single" w:sz="4" w:space="0" w:color="auto"/>
              <w:left w:val="single" w:sz="4" w:space="0" w:color="auto"/>
            </w:tcBorders>
          </w:tcPr>
          <w:p w14:paraId="7CD42FC4"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 additive</w:t>
            </w:r>
          </w:p>
        </w:tc>
        <w:tc>
          <w:tcPr>
            <w:tcW w:w="1285" w:type="dxa"/>
            <w:tcBorders>
              <w:top w:val="single" w:sz="4" w:space="0" w:color="auto"/>
            </w:tcBorders>
          </w:tcPr>
          <w:p w14:paraId="73396C55"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tcBorders>
              <w:top w:val="single" w:sz="4" w:space="0" w:color="auto"/>
            </w:tcBorders>
          </w:tcPr>
          <w:p w14:paraId="7CFDFC13"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36BC6734"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74D00AE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0.11</w:t>
            </w:r>
          </w:p>
        </w:tc>
        <w:tc>
          <w:tcPr>
            <w:tcW w:w="698" w:type="dxa"/>
            <w:tcBorders>
              <w:top w:val="single" w:sz="4" w:space="0" w:color="auto"/>
            </w:tcBorders>
          </w:tcPr>
          <w:p w14:paraId="6C4052E1"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0.29</w:t>
            </w:r>
          </w:p>
        </w:tc>
        <w:tc>
          <w:tcPr>
            <w:tcW w:w="709" w:type="dxa"/>
            <w:tcBorders>
              <w:top w:val="single" w:sz="4" w:space="0" w:color="auto"/>
            </w:tcBorders>
          </w:tcPr>
          <w:p w14:paraId="7AB87CD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0.37</w:t>
            </w:r>
          </w:p>
        </w:tc>
        <w:tc>
          <w:tcPr>
            <w:tcW w:w="851" w:type="dxa"/>
            <w:tcBorders>
              <w:top w:val="single" w:sz="4" w:space="0" w:color="auto"/>
            </w:tcBorders>
          </w:tcPr>
          <w:p w14:paraId="129A551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0.72</w:t>
            </w:r>
          </w:p>
        </w:tc>
        <w:tc>
          <w:tcPr>
            <w:tcW w:w="567" w:type="dxa"/>
            <w:tcBorders>
              <w:top w:val="single" w:sz="4" w:space="0" w:color="auto"/>
            </w:tcBorders>
          </w:tcPr>
          <w:p w14:paraId="45BF3F7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54F3094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0AB7E07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w:t>
            </w:r>
          </w:p>
        </w:tc>
        <w:tc>
          <w:tcPr>
            <w:tcW w:w="897" w:type="dxa"/>
            <w:tcBorders>
              <w:top w:val="single" w:sz="4" w:space="0" w:color="auto"/>
            </w:tcBorders>
          </w:tcPr>
          <w:p w14:paraId="4B2A9F0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-1296.68</w:t>
            </w:r>
          </w:p>
        </w:tc>
        <w:tc>
          <w:tcPr>
            <w:tcW w:w="850" w:type="dxa"/>
            <w:tcBorders>
              <w:top w:val="single" w:sz="4" w:space="0" w:color="auto"/>
            </w:tcBorders>
          </w:tcPr>
          <w:p w14:paraId="3D24988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2601.46</w:t>
            </w:r>
          </w:p>
        </w:tc>
        <w:tc>
          <w:tcPr>
            <w:tcW w:w="709" w:type="dxa"/>
            <w:tcBorders>
              <w:top w:val="single" w:sz="4" w:space="0" w:color="auto"/>
              <w:right w:val="single" w:sz="4" w:space="0" w:color="auto"/>
            </w:tcBorders>
          </w:tcPr>
          <w:p w14:paraId="3FFD497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w:t>
            </w:r>
          </w:p>
        </w:tc>
        <w:tc>
          <w:tcPr>
            <w:tcW w:w="607" w:type="dxa"/>
            <w:tcBorders>
              <w:left w:val="single" w:sz="4" w:space="0" w:color="auto"/>
            </w:tcBorders>
          </w:tcPr>
          <w:p w14:paraId="72F837D0" w14:textId="77777777" w:rsidR="007D2A01" w:rsidRPr="00905167" w:rsidRDefault="007D2A01" w:rsidP="00C316CF">
            <w:pPr>
              <w:spacing w:after="0"/>
              <w:rPr>
                <w:rFonts w:ascii="Arial" w:hAnsi="Arial" w:cs="Arial"/>
                <w:sz w:val="18"/>
                <w:szCs w:val="18"/>
              </w:rPr>
            </w:pPr>
          </w:p>
        </w:tc>
      </w:tr>
      <w:tr w:rsidR="007D2A01" w:rsidRPr="00905167" w14:paraId="53636EF5" w14:textId="77777777" w:rsidTr="00C316CF">
        <w:trPr>
          <w:cantSplit/>
          <w:trHeight w:val="240"/>
          <w:jc w:val="center"/>
        </w:trPr>
        <w:tc>
          <w:tcPr>
            <w:tcW w:w="1555" w:type="dxa"/>
            <w:vMerge/>
            <w:tcBorders>
              <w:left w:val="single" w:sz="4" w:space="0" w:color="auto"/>
            </w:tcBorders>
          </w:tcPr>
          <w:p w14:paraId="1655678B" w14:textId="77777777" w:rsidR="007D2A01" w:rsidRPr="00905167" w:rsidRDefault="007D2A01" w:rsidP="00C316CF">
            <w:pPr>
              <w:keepNext/>
              <w:spacing w:after="0" w:line="276" w:lineRule="auto"/>
              <w:rPr>
                <w:rFonts w:ascii="Arial" w:hAnsi="Arial" w:cs="Arial"/>
                <w:sz w:val="18"/>
                <w:szCs w:val="18"/>
              </w:rPr>
            </w:pPr>
          </w:p>
        </w:tc>
        <w:tc>
          <w:tcPr>
            <w:tcW w:w="1285" w:type="dxa"/>
          </w:tcPr>
          <w:p w14:paraId="6571FA17" w14:textId="77777777" w:rsidR="007D2A01" w:rsidRPr="00905167" w:rsidRDefault="007D2A01" w:rsidP="00C316CF">
            <w:pPr>
              <w:keepNext/>
              <w:spacing w:after="0" w:line="276" w:lineRule="auto"/>
              <w:rPr>
                <w:rFonts w:ascii="Arial" w:hAnsi="Arial" w:cs="Arial"/>
                <w:sz w:val="18"/>
                <w:szCs w:val="18"/>
              </w:rPr>
            </w:pPr>
          </w:p>
        </w:tc>
        <w:tc>
          <w:tcPr>
            <w:tcW w:w="1276" w:type="dxa"/>
          </w:tcPr>
          <w:p w14:paraId="60941FD7" w14:textId="77777777" w:rsidR="007D2A01" w:rsidRPr="00905167" w:rsidRDefault="007D2A01" w:rsidP="00C316CF">
            <w:pPr>
              <w:keepNext/>
              <w:spacing w:after="0" w:line="276" w:lineRule="auto"/>
              <w:rPr>
                <w:rFonts w:ascii="Arial" w:hAnsi="Arial" w:cs="Arial"/>
                <w:sz w:val="18"/>
                <w:szCs w:val="18"/>
              </w:rPr>
            </w:pPr>
          </w:p>
        </w:tc>
        <w:tc>
          <w:tcPr>
            <w:tcW w:w="2268" w:type="dxa"/>
          </w:tcPr>
          <w:p w14:paraId="2D9672FE"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7FC645B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746DC70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Pr>
          <w:p w14:paraId="327995C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851" w:type="dxa"/>
          </w:tcPr>
          <w:p w14:paraId="7D74210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567" w:type="dxa"/>
          </w:tcPr>
          <w:p w14:paraId="6B24D22D"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7E9FFC42"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5A9D702D"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64E56675"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4F9876DC"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2714C664" w14:textId="77777777" w:rsidR="007D2A01" w:rsidRPr="00905167" w:rsidRDefault="007D2A01" w:rsidP="00C316CF">
            <w:pPr>
              <w:keepNext/>
              <w:spacing w:after="0" w:line="276" w:lineRule="auto"/>
              <w:jc w:val="right"/>
              <w:rPr>
                <w:rFonts w:ascii="Arial" w:hAnsi="Arial" w:cs="Arial"/>
                <w:sz w:val="18"/>
                <w:szCs w:val="18"/>
              </w:rPr>
            </w:pPr>
          </w:p>
        </w:tc>
        <w:tc>
          <w:tcPr>
            <w:tcW w:w="607" w:type="dxa"/>
            <w:tcBorders>
              <w:left w:val="single" w:sz="4" w:space="0" w:color="auto"/>
            </w:tcBorders>
          </w:tcPr>
          <w:p w14:paraId="630BB674" w14:textId="77777777" w:rsidR="007D2A01" w:rsidRPr="00905167" w:rsidRDefault="007D2A01" w:rsidP="00C316CF">
            <w:pPr>
              <w:spacing w:after="0"/>
              <w:rPr>
                <w:rFonts w:ascii="Arial" w:hAnsi="Arial" w:cs="Arial"/>
                <w:sz w:val="18"/>
                <w:szCs w:val="18"/>
              </w:rPr>
            </w:pPr>
          </w:p>
        </w:tc>
      </w:tr>
      <w:tr w:rsidR="007D2A01" w:rsidRPr="00905167" w14:paraId="6DD5E336" w14:textId="77777777" w:rsidTr="00C316CF">
        <w:trPr>
          <w:cantSplit/>
          <w:trHeight w:val="240"/>
          <w:jc w:val="center"/>
        </w:trPr>
        <w:tc>
          <w:tcPr>
            <w:tcW w:w="1555" w:type="dxa"/>
            <w:vMerge/>
            <w:tcBorders>
              <w:left w:val="single" w:sz="4" w:space="0" w:color="auto"/>
              <w:bottom w:val="single" w:sz="4" w:space="0" w:color="auto"/>
            </w:tcBorders>
          </w:tcPr>
          <w:p w14:paraId="28A49FA5" w14:textId="77777777" w:rsidR="007D2A01" w:rsidRPr="00905167" w:rsidRDefault="007D2A01" w:rsidP="00C316CF">
            <w:pPr>
              <w:keepNext/>
              <w:spacing w:after="0" w:line="276" w:lineRule="auto"/>
              <w:rPr>
                <w:rFonts w:ascii="Arial" w:hAnsi="Arial" w:cs="Arial"/>
                <w:sz w:val="18"/>
                <w:szCs w:val="18"/>
              </w:rPr>
            </w:pPr>
          </w:p>
        </w:tc>
        <w:tc>
          <w:tcPr>
            <w:tcW w:w="1285" w:type="dxa"/>
            <w:tcBorders>
              <w:bottom w:val="single" w:sz="4" w:space="0" w:color="auto"/>
            </w:tcBorders>
          </w:tcPr>
          <w:p w14:paraId="4E8D5355" w14:textId="77777777" w:rsidR="007D2A01" w:rsidRPr="00905167" w:rsidRDefault="007D2A01" w:rsidP="00C316CF">
            <w:pPr>
              <w:keepNext/>
              <w:spacing w:after="0" w:line="276" w:lineRule="auto"/>
              <w:rPr>
                <w:rFonts w:ascii="Arial" w:hAnsi="Arial" w:cs="Arial"/>
                <w:sz w:val="18"/>
                <w:szCs w:val="18"/>
              </w:rPr>
            </w:pPr>
          </w:p>
        </w:tc>
        <w:tc>
          <w:tcPr>
            <w:tcW w:w="1276" w:type="dxa"/>
            <w:tcBorders>
              <w:bottom w:val="single" w:sz="4" w:space="0" w:color="auto"/>
            </w:tcBorders>
          </w:tcPr>
          <w:p w14:paraId="1EC2CE48"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327050F0"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Borders>
              <w:bottom w:val="single" w:sz="4" w:space="0" w:color="auto"/>
            </w:tcBorders>
          </w:tcPr>
          <w:p w14:paraId="19DDC42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0.14</w:t>
            </w:r>
          </w:p>
        </w:tc>
        <w:tc>
          <w:tcPr>
            <w:tcW w:w="698" w:type="dxa"/>
            <w:tcBorders>
              <w:bottom w:val="single" w:sz="4" w:space="0" w:color="auto"/>
            </w:tcBorders>
          </w:tcPr>
          <w:p w14:paraId="6BBBED01"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0.06</w:t>
            </w:r>
          </w:p>
        </w:tc>
        <w:tc>
          <w:tcPr>
            <w:tcW w:w="709" w:type="dxa"/>
            <w:tcBorders>
              <w:bottom w:val="single" w:sz="4" w:space="0" w:color="auto"/>
            </w:tcBorders>
          </w:tcPr>
          <w:p w14:paraId="2380267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2.23</w:t>
            </w:r>
          </w:p>
        </w:tc>
        <w:tc>
          <w:tcPr>
            <w:tcW w:w="851" w:type="dxa"/>
            <w:tcBorders>
              <w:bottom w:val="single" w:sz="4" w:space="0" w:color="auto"/>
            </w:tcBorders>
          </w:tcPr>
          <w:p w14:paraId="06507AA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0.03</w:t>
            </w:r>
          </w:p>
        </w:tc>
        <w:tc>
          <w:tcPr>
            <w:tcW w:w="567" w:type="dxa"/>
            <w:tcBorders>
              <w:bottom w:val="single" w:sz="4" w:space="0" w:color="auto"/>
            </w:tcBorders>
          </w:tcPr>
          <w:p w14:paraId="587EF159"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18FDCD82"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5BC1B676"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3181BC96"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592C99A9"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1F0FDA10" w14:textId="77777777" w:rsidR="007D2A01" w:rsidRPr="00905167" w:rsidRDefault="007D2A01" w:rsidP="00C316CF">
            <w:pPr>
              <w:keepNext/>
              <w:spacing w:after="0" w:line="276" w:lineRule="auto"/>
              <w:jc w:val="right"/>
              <w:rPr>
                <w:rFonts w:ascii="Arial" w:hAnsi="Arial" w:cs="Arial"/>
                <w:sz w:val="18"/>
                <w:szCs w:val="18"/>
              </w:rPr>
            </w:pPr>
          </w:p>
        </w:tc>
        <w:tc>
          <w:tcPr>
            <w:tcW w:w="607" w:type="dxa"/>
            <w:tcBorders>
              <w:left w:val="single" w:sz="4" w:space="0" w:color="auto"/>
            </w:tcBorders>
          </w:tcPr>
          <w:p w14:paraId="3E2D6058" w14:textId="77777777" w:rsidR="007D2A01" w:rsidRPr="00905167" w:rsidRDefault="007D2A01" w:rsidP="00C316CF">
            <w:pPr>
              <w:spacing w:after="0"/>
              <w:rPr>
                <w:rFonts w:ascii="Arial" w:hAnsi="Arial" w:cs="Arial"/>
                <w:sz w:val="18"/>
                <w:szCs w:val="18"/>
              </w:rPr>
            </w:pPr>
          </w:p>
        </w:tc>
      </w:tr>
      <w:tr w:rsidR="007D2A01" w:rsidRPr="00905167" w14:paraId="3A2A773B" w14:textId="77777777" w:rsidTr="00C316CF">
        <w:trPr>
          <w:cantSplit/>
          <w:trHeight w:val="240"/>
          <w:jc w:val="center"/>
        </w:trPr>
        <w:tc>
          <w:tcPr>
            <w:tcW w:w="1555" w:type="dxa"/>
            <w:vMerge w:val="restart"/>
            <w:tcBorders>
              <w:top w:val="single" w:sz="4" w:space="0" w:color="auto"/>
              <w:left w:val="single" w:sz="4" w:space="0" w:color="auto"/>
            </w:tcBorders>
          </w:tcPr>
          <w:p w14:paraId="417A8741"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 interactive</w:t>
            </w:r>
          </w:p>
        </w:tc>
        <w:tc>
          <w:tcPr>
            <w:tcW w:w="1285" w:type="dxa"/>
            <w:tcBorders>
              <w:top w:val="single" w:sz="4" w:space="0" w:color="auto"/>
            </w:tcBorders>
          </w:tcPr>
          <w:p w14:paraId="14A38D2D"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tcBorders>
              <w:top w:val="single" w:sz="4" w:space="0" w:color="auto"/>
            </w:tcBorders>
          </w:tcPr>
          <w:p w14:paraId="616BB28A"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7BAD4500"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413D0E4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0.21</w:t>
            </w:r>
          </w:p>
        </w:tc>
        <w:tc>
          <w:tcPr>
            <w:tcW w:w="698" w:type="dxa"/>
            <w:tcBorders>
              <w:top w:val="single" w:sz="4" w:space="0" w:color="auto"/>
            </w:tcBorders>
          </w:tcPr>
          <w:p w14:paraId="5E59AE9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0.27</w:t>
            </w:r>
          </w:p>
        </w:tc>
        <w:tc>
          <w:tcPr>
            <w:tcW w:w="709" w:type="dxa"/>
            <w:tcBorders>
              <w:top w:val="single" w:sz="4" w:space="0" w:color="auto"/>
            </w:tcBorders>
          </w:tcPr>
          <w:p w14:paraId="318C50F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851" w:type="dxa"/>
            <w:tcBorders>
              <w:top w:val="single" w:sz="4" w:space="0" w:color="auto"/>
            </w:tcBorders>
          </w:tcPr>
          <w:p w14:paraId="6F0AF9B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0.44</w:t>
            </w:r>
          </w:p>
        </w:tc>
        <w:tc>
          <w:tcPr>
            <w:tcW w:w="567" w:type="dxa"/>
            <w:tcBorders>
              <w:top w:val="single" w:sz="4" w:space="0" w:color="auto"/>
            </w:tcBorders>
          </w:tcPr>
          <w:p w14:paraId="131A76C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794AE0C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489EB04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5</w:t>
            </w:r>
          </w:p>
        </w:tc>
        <w:tc>
          <w:tcPr>
            <w:tcW w:w="897" w:type="dxa"/>
            <w:tcBorders>
              <w:top w:val="single" w:sz="4" w:space="0" w:color="auto"/>
            </w:tcBorders>
          </w:tcPr>
          <w:p w14:paraId="0ADE4AD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-1295.82</w:t>
            </w:r>
          </w:p>
        </w:tc>
        <w:tc>
          <w:tcPr>
            <w:tcW w:w="850" w:type="dxa"/>
            <w:tcBorders>
              <w:top w:val="single" w:sz="4" w:space="0" w:color="auto"/>
            </w:tcBorders>
          </w:tcPr>
          <w:p w14:paraId="0CE933C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2601.78</w:t>
            </w:r>
          </w:p>
        </w:tc>
        <w:tc>
          <w:tcPr>
            <w:tcW w:w="709" w:type="dxa"/>
            <w:tcBorders>
              <w:top w:val="single" w:sz="4" w:space="0" w:color="auto"/>
              <w:right w:val="single" w:sz="4" w:space="0" w:color="auto"/>
            </w:tcBorders>
          </w:tcPr>
          <w:p w14:paraId="6973484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2.93</w:t>
            </w:r>
          </w:p>
        </w:tc>
        <w:tc>
          <w:tcPr>
            <w:tcW w:w="607" w:type="dxa"/>
          </w:tcPr>
          <w:p w14:paraId="06A9C656" w14:textId="77777777" w:rsidR="007D2A01" w:rsidRPr="00905167" w:rsidRDefault="007D2A01" w:rsidP="00C316CF">
            <w:pPr>
              <w:spacing w:after="0"/>
              <w:rPr>
                <w:rFonts w:ascii="Arial" w:hAnsi="Arial" w:cs="Arial"/>
                <w:sz w:val="18"/>
                <w:szCs w:val="18"/>
              </w:rPr>
            </w:pPr>
          </w:p>
        </w:tc>
      </w:tr>
      <w:tr w:rsidR="007D2A01" w:rsidRPr="00905167" w14:paraId="6D06C59E" w14:textId="77777777" w:rsidTr="00C316CF">
        <w:trPr>
          <w:cantSplit/>
          <w:trHeight w:val="240"/>
          <w:jc w:val="center"/>
        </w:trPr>
        <w:tc>
          <w:tcPr>
            <w:tcW w:w="1555" w:type="dxa"/>
            <w:vMerge/>
            <w:tcBorders>
              <w:left w:val="single" w:sz="4" w:space="0" w:color="auto"/>
            </w:tcBorders>
          </w:tcPr>
          <w:p w14:paraId="0A2CEFCC" w14:textId="77777777" w:rsidR="007D2A01" w:rsidRPr="00905167" w:rsidRDefault="007D2A01" w:rsidP="00C316CF">
            <w:pPr>
              <w:keepNext/>
              <w:spacing w:after="0" w:line="276" w:lineRule="auto"/>
              <w:rPr>
                <w:rFonts w:ascii="Arial" w:hAnsi="Arial" w:cs="Arial"/>
                <w:sz w:val="18"/>
                <w:szCs w:val="18"/>
              </w:rPr>
            </w:pPr>
          </w:p>
        </w:tc>
        <w:tc>
          <w:tcPr>
            <w:tcW w:w="1285" w:type="dxa"/>
          </w:tcPr>
          <w:p w14:paraId="78F82505" w14:textId="77777777" w:rsidR="007D2A01" w:rsidRPr="00905167" w:rsidRDefault="007D2A01" w:rsidP="00C316CF">
            <w:pPr>
              <w:keepNext/>
              <w:spacing w:after="0" w:line="276" w:lineRule="auto"/>
              <w:rPr>
                <w:rFonts w:ascii="Arial" w:hAnsi="Arial" w:cs="Arial"/>
                <w:sz w:val="18"/>
                <w:szCs w:val="18"/>
              </w:rPr>
            </w:pPr>
          </w:p>
        </w:tc>
        <w:tc>
          <w:tcPr>
            <w:tcW w:w="1276" w:type="dxa"/>
          </w:tcPr>
          <w:p w14:paraId="62B12EB2" w14:textId="77777777" w:rsidR="007D2A01" w:rsidRPr="00905167" w:rsidRDefault="007D2A01" w:rsidP="00C316CF">
            <w:pPr>
              <w:keepNext/>
              <w:spacing w:after="0" w:line="276" w:lineRule="auto"/>
              <w:rPr>
                <w:rFonts w:ascii="Arial" w:hAnsi="Arial" w:cs="Arial"/>
                <w:sz w:val="18"/>
                <w:szCs w:val="18"/>
              </w:rPr>
            </w:pPr>
          </w:p>
        </w:tc>
        <w:tc>
          <w:tcPr>
            <w:tcW w:w="2268" w:type="dxa"/>
          </w:tcPr>
          <w:p w14:paraId="4259427F"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7558E830"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6ED0626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709" w:type="dxa"/>
          </w:tcPr>
          <w:p w14:paraId="4B5C426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0.29</w:t>
            </w:r>
          </w:p>
        </w:tc>
        <w:tc>
          <w:tcPr>
            <w:tcW w:w="851" w:type="dxa"/>
          </w:tcPr>
          <w:p w14:paraId="2D6CC87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0.77</w:t>
            </w:r>
          </w:p>
        </w:tc>
        <w:tc>
          <w:tcPr>
            <w:tcW w:w="567" w:type="dxa"/>
          </w:tcPr>
          <w:p w14:paraId="4153E6B5"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4AC6874B"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3D412469"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071E93A9"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3B1360C2"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7173CC50"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0272111A" w14:textId="77777777" w:rsidR="007D2A01" w:rsidRPr="00905167" w:rsidRDefault="007D2A01" w:rsidP="00C316CF">
            <w:pPr>
              <w:spacing w:after="0"/>
              <w:rPr>
                <w:rFonts w:ascii="Arial" w:hAnsi="Arial" w:cs="Arial"/>
                <w:sz w:val="18"/>
                <w:szCs w:val="18"/>
              </w:rPr>
            </w:pPr>
          </w:p>
        </w:tc>
      </w:tr>
      <w:tr w:rsidR="007D2A01" w:rsidRPr="00905167" w14:paraId="337B13D5" w14:textId="77777777" w:rsidTr="00C316CF">
        <w:trPr>
          <w:cantSplit/>
          <w:trHeight w:val="240"/>
          <w:jc w:val="center"/>
        </w:trPr>
        <w:tc>
          <w:tcPr>
            <w:tcW w:w="1555" w:type="dxa"/>
            <w:vMerge/>
            <w:tcBorders>
              <w:left w:val="single" w:sz="4" w:space="0" w:color="auto"/>
            </w:tcBorders>
          </w:tcPr>
          <w:p w14:paraId="37D840ED" w14:textId="77777777" w:rsidR="007D2A01" w:rsidRPr="00905167" w:rsidRDefault="007D2A01" w:rsidP="00C316CF">
            <w:pPr>
              <w:keepNext/>
              <w:spacing w:after="0" w:line="276" w:lineRule="auto"/>
              <w:rPr>
                <w:rFonts w:ascii="Arial" w:hAnsi="Arial" w:cs="Arial"/>
                <w:sz w:val="18"/>
                <w:szCs w:val="18"/>
              </w:rPr>
            </w:pPr>
          </w:p>
        </w:tc>
        <w:tc>
          <w:tcPr>
            <w:tcW w:w="1285" w:type="dxa"/>
          </w:tcPr>
          <w:p w14:paraId="7E3F9EAF" w14:textId="77777777" w:rsidR="007D2A01" w:rsidRPr="00905167" w:rsidRDefault="007D2A01" w:rsidP="00C316CF">
            <w:pPr>
              <w:keepNext/>
              <w:spacing w:after="0" w:line="276" w:lineRule="auto"/>
              <w:rPr>
                <w:rFonts w:ascii="Arial" w:hAnsi="Arial" w:cs="Arial"/>
                <w:sz w:val="18"/>
                <w:szCs w:val="18"/>
              </w:rPr>
            </w:pPr>
          </w:p>
        </w:tc>
        <w:tc>
          <w:tcPr>
            <w:tcW w:w="1276" w:type="dxa"/>
          </w:tcPr>
          <w:p w14:paraId="69B79090" w14:textId="77777777" w:rsidR="007D2A01" w:rsidRPr="00905167" w:rsidRDefault="007D2A01" w:rsidP="00C316CF">
            <w:pPr>
              <w:keepNext/>
              <w:spacing w:after="0" w:line="276" w:lineRule="auto"/>
              <w:rPr>
                <w:rFonts w:ascii="Arial" w:hAnsi="Arial" w:cs="Arial"/>
                <w:sz w:val="18"/>
                <w:szCs w:val="18"/>
              </w:rPr>
            </w:pPr>
          </w:p>
        </w:tc>
        <w:tc>
          <w:tcPr>
            <w:tcW w:w="2268" w:type="dxa"/>
          </w:tcPr>
          <w:p w14:paraId="4231E138"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Pr>
          <w:p w14:paraId="0E99F35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0.27</w:t>
            </w:r>
          </w:p>
        </w:tc>
        <w:tc>
          <w:tcPr>
            <w:tcW w:w="698" w:type="dxa"/>
          </w:tcPr>
          <w:p w14:paraId="4318395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w:t>
            </w:r>
          </w:p>
        </w:tc>
        <w:tc>
          <w:tcPr>
            <w:tcW w:w="709" w:type="dxa"/>
          </w:tcPr>
          <w:p w14:paraId="135C094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2.82</w:t>
            </w:r>
          </w:p>
        </w:tc>
        <w:tc>
          <w:tcPr>
            <w:tcW w:w="851" w:type="dxa"/>
          </w:tcPr>
          <w:p w14:paraId="4CDBF63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Pr>
          <w:p w14:paraId="2D81F353"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6D609256"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2CDAEF9E"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66275C55"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0F0E2437"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2C9004B5"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2C116C78" w14:textId="77777777" w:rsidR="007D2A01" w:rsidRPr="00905167" w:rsidRDefault="007D2A01" w:rsidP="00C316CF">
            <w:pPr>
              <w:spacing w:after="0"/>
              <w:rPr>
                <w:rFonts w:ascii="Arial" w:hAnsi="Arial" w:cs="Arial"/>
                <w:sz w:val="18"/>
                <w:szCs w:val="18"/>
              </w:rPr>
            </w:pPr>
          </w:p>
        </w:tc>
      </w:tr>
      <w:tr w:rsidR="007D2A01" w:rsidRPr="00905167" w14:paraId="6D711C1B" w14:textId="77777777" w:rsidTr="00C316CF">
        <w:trPr>
          <w:cantSplit/>
          <w:trHeight w:val="240"/>
          <w:jc w:val="center"/>
        </w:trPr>
        <w:tc>
          <w:tcPr>
            <w:tcW w:w="1555" w:type="dxa"/>
            <w:vMerge/>
            <w:tcBorders>
              <w:left w:val="single" w:sz="4" w:space="0" w:color="auto"/>
              <w:bottom w:val="single" w:sz="4" w:space="0" w:color="auto"/>
            </w:tcBorders>
          </w:tcPr>
          <w:p w14:paraId="13B49CDC" w14:textId="77777777" w:rsidR="007D2A01" w:rsidRPr="00905167" w:rsidRDefault="007D2A01" w:rsidP="00C316CF">
            <w:pPr>
              <w:keepNext/>
              <w:spacing w:after="0" w:line="276" w:lineRule="auto"/>
              <w:rPr>
                <w:rFonts w:ascii="Arial" w:hAnsi="Arial" w:cs="Arial"/>
                <w:sz w:val="18"/>
                <w:szCs w:val="18"/>
              </w:rPr>
            </w:pPr>
          </w:p>
        </w:tc>
        <w:tc>
          <w:tcPr>
            <w:tcW w:w="1285" w:type="dxa"/>
            <w:tcBorders>
              <w:bottom w:val="single" w:sz="4" w:space="0" w:color="auto"/>
            </w:tcBorders>
          </w:tcPr>
          <w:p w14:paraId="12F26C88" w14:textId="77777777" w:rsidR="007D2A01" w:rsidRPr="00905167" w:rsidRDefault="007D2A01" w:rsidP="00C316CF">
            <w:pPr>
              <w:keepNext/>
              <w:spacing w:after="0" w:line="276" w:lineRule="auto"/>
              <w:rPr>
                <w:rFonts w:ascii="Arial" w:hAnsi="Arial" w:cs="Arial"/>
                <w:sz w:val="18"/>
                <w:szCs w:val="18"/>
              </w:rPr>
            </w:pPr>
          </w:p>
        </w:tc>
        <w:tc>
          <w:tcPr>
            <w:tcW w:w="1276" w:type="dxa"/>
            <w:tcBorders>
              <w:bottom w:val="single" w:sz="4" w:space="0" w:color="auto"/>
            </w:tcBorders>
          </w:tcPr>
          <w:p w14:paraId="793A5141"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4D4C1F20"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 velocity of climate change</w:t>
            </w:r>
          </w:p>
        </w:tc>
        <w:tc>
          <w:tcPr>
            <w:tcW w:w="851" w:type="dxa"/>
            <w:tcBorders>
              <w:bottom w:val="single" w:sz="4" w:space="0" w:color="auto"/>
            </w:tcBorders>
          </w:tcPr>
          <w:p w14:paraId="7C52F9D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1647D0E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5C25E41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-0.73</w:t>
            </w:r>
          </w:p>
        </w:tc>
        <w:tc>
          <w:tcPr>
            <w:tcW w:w="851" w:type="dxa"/>
            <w:tcBorders>
              <w:bottom w:val="single" w:sz="4" w:space="0" w:color="auto"/>
            </w:tcBorders>
          </w:tcPr>
          <w:p w14:paraId="34AC2CB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0.46</w:t>
            </w:r>
          </w:p>
        </w:tc>
        <w:tc>
          <w:tcPr>
            <w:tcW w:w="567" w:type="dxa"/>
            <w:tcBorders>
              <w:bottom w:val="single" w:sz="4" w:space="0" w:color="auto"/>
            </w:tcBorders>
          </w:tcPr>
          <w:p w14:paraId="4C3BFA3D"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33FBD1E0"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5EAF3E70"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03FB3425"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570C20AB"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074E26ED"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5C380DAA" w14:textId="77777777" w:rsidR="007D2A01" w:rsidRPr="00905167" w:rsidRDefault="007D2A01" w:rsidP="00C316CF">
            <w:pPr>
              <w:spacing w:after="0"/>
              <w:rPr>
                <w:rFonts w:ascii="Arial" w:hAnsi="Arial" w:cs="Arial"/>
                <w:sz w:val="18"/>
                <w:szCs w:val="18"/>
              </w:rPr>
            </w:pPr>
          </w:p>
        </w:tc>
      </w:tr>
    </w:tbl>
    <w:p w14:paraId="2750207C" w14:textId="77777777" w:rsidR="007D2A01" w:rsidRDefault="007D2A01" w:rsidP="007D2A01">
      <w:r>
        <w:br w:type="page"/>
      </w:r>
    </w:p>
    <w:tbl>
      <w:tblPr>
        <w:tblStyle w:val="Table"/>
        <w:tblW w:w="13785" w:type="dxa"/>
        <w:jc w:val="center"/>
        <w:tblLayout w:type="fixed"/>
        <w:tblCellMar>
          <w:left w:w="60" w:type="dxa"/>
          <w:right w:w="60" w:type="dxa"/>
        </w:tblCellMar>
        <w:tblLook w:val="0000" w:firstRow="0" w:lastRow="0" w:firstColumn="0" w:lastColumn="0" w:noHBand="0" w:noVBand="0"/>
      </w:tblPr>
      <w:tblGrid>
        <w:gridCol w:w="1555"/>
        <w:gridCol w:w="1285"/>
        <w:gridCol w:w="1276"/>
        <w:gridCol w:w="2268"/>
        <w:gridCol w:w="851"/>
        <w:gridCol w:w="698"/>
        <w:gridCol w:w="709"/>
        <w:gridCol w:w="851"/>
        <w:gridCol w:w="567"/>
        <w:gridCol w:w="421"/>
        <w:gridCol w:w="241"/>
        <w:gridCol w:w="897"/>
        <w:gridCol w:w="850"/>
        <w:gridCol w:w="709"/>
        <w:gridCol w:w="607"/>
      </w:tblGrid>
      <w:tr w:rsidR="007D2A01" w:rsidRPr="00905167" w14:paraId="2717E628" w14:textId="77777777" w:rsidTr="00C316CF">
        <w:trPr>
          <w:cantSplit/>
          <w:trHeight w:val="240"/>
          <w:jc w:val="center"/>
        </w:trPr>
        <w:tc>
          <w:tcPr>
            <w:tcW w:w="1555" w:type="dxa"/>
            <w:vMerge w:val="restart"/>
            <w:tcBorders>
              <w:top w:val="single" w:sz="4" w:space="0" w:color="auto"/>
              <w:left w:val="single" w:sz="4" w:space="0" w:color="auto"/>
            </w:tcBorders>
          </w:tcPr>
          <w:p w14:paraId="47FB0572"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lastRenderedPageBreak/>
              <w:t>Potential dispersal rate: interactive</w:t>
            </w:r>
          </w:p>
        </w:tc>
        <w:tc>
          <w:tcPr>
            <w:tcW w:w="1285" w:type="dxa"/>
            <w:tcBorders>
              <w:top w:val="single" w:sz="4" w:space="0" w:color="auto"/>
            </w:tcBorders>
          </w:tcPr>
          <w:p w14:paraId="040CBC70"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tcBorders>
              <w:top w:val="single" w:sz="4" w:space="0" w:color="auto"/>
            </w:tcBorders>
          </w:tcPr>
          <w:p w14:paraId="77A5B5E1"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2B3F647D"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39FECAA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0.11</w:t>
            </w:r>
          </w:p>
        </w:tc>
        <w:tc>
          <w:tcPr>
            <w:tcW w:w="698" w:type="dxa"/>
            <w:tcBorders>
              <w:top w:val="single" w:sz="4" w:space="0" w:color="auto"/>
            </w:tcBorders>
          </w:tcPr>
          <w:p w14:paraId="7EB242A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0.3</w:t>
            </w:r>
          </w:p>
        </w:tc>
        <w:tc>
          <w:tcPr>
            <w:tcW w:w="709" w:type="dxa"/>
            <w:tcBorders>
              <w:top w:val="single" w:sz="4" w:space="0" w:color="auto"/>
            </w:tcBorders>
          </w:tcPr>
          <w:p w14:paraId="17B52CB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0.37</w:t>
            </w:r>
          </w:p>
        </w:tc>
        <w:tc>
          <w:tcPr>
            <w:tcW w:w="851" w:type="dxa"/>
            <w:tcBorders>
              <w:top w:val="single" w:sz="4" w:space="0" w:color="auto"/>
            </w:tcBorders>
          </w:tcPr>
          <w:p w14:paraId="1C81F73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0.71</w:t>
            </w:r>
          </w:p>
        </w:tc>
        <w:tc>
          <w:tcPr>
            <w:tcW w:w="567" w:type="dxa"/>
            <w:tcBorders>
              <w:top w:val="single" w:sz="4" w:space="0" w:color="auto"/>
            </w:tcBorders>
          </w:tcPr>
          <w:p w14:paraId="40F51D4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1670AD5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7BB5E0A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5</w:t>
            </w:r>
          </w:p>
        </w:tc>
        <w:tc>
          <w:tcPr>
            <w:tcW w:w="897" w:type="dxa"/>
            <w:tcBorders>
              <w:top w:val="single" w:sz="4" w:space="0" w:color="auto"/>
            </w:tcBorders>
          </w:tcPr>
          <w:p w14:paraId="0B794E6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-1296.37</w:t>
            </w:r>
          </w:p>
        </w:tc>
        <w:tc>
          <w:tcPr>
            <w:tcW w:w="850" w:type="dxa"/>
            <w:tcBorders>
              <w:top w:val="single" w:sz="4" w:space="0" w:color="auto"/>
            </w:tcBorders>
          </w:tcPr>
          <w:p w14:paraId="47C17B2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2602.88</w:t>
            </w:r>
          </w:p>
        </w:tc>
        <w:tc>
          <w:tcPr>
            <w:tcW w:w="709" w:type="dxa"/>
            <w:tcBorders>
              <w:top w:val="single" w:sz="4" w:space="0" w:color="auto"/>
              <w:right w:val="single" w:sz="4" w:space="0" w:color="auto"/>
            </w:tcBorders>
          </w:tcPr>
          <w:p w14:paraId="649DF6F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4.02</w:t>
            </w:r>
          </w:p>
        </w:tc>
        <w:tc>
          <w:tcPr>
            <w:tcW w:w="607" w:type="dxa"/>
          </w:tcPr>
          <w:p w14:paraId="1B18F266" w14:textId="77777777" w:rsidR="007D2A01" w:rsidRPr="00905167" w:rsidRDefault="007D2A01" w:rsidP="00C316CF">
            <w:pPr>
              <w:spacing w:after="0"/>
              <w:rPr>
                <w:rFonts w:ascii="Arial" w:hAnsi="Arial" w:cs="Arial"/>
                <w:sz w:val="18"/>
                <w:szCs w:val="18"/>
              </w:rPr>
            </w:pPr>
          </w:p>
        </w:tc>
      </w:tr>
      <w:tr w:rsidR="007D2A01" w:rsidRPr="00905167" w14:paraId="23A41CDA" w14:textId="77777777" w:rsidTr="00C316CF">
        <w:trPr>
          <w:cantSplit/>
          <w:trHeight w:val="240"/>
          <w:jc w:val="center"/>
        </w:trPr>
        <w:tc>
          <w:tcPr>
            <w:tcW w:w="1555" w:type="dxa"/>
            <w:vMerge/>
            <w:tcBorders>
              <w:left w:val="single" w:sz="4" w:space="0" w:color="auto"/>
            </w:tcBorders>
          </w:tcPr>
          <w:p w14:paraId="5AE561B9" w14:textId="77777777" w:rsidR="007D2A01" w:rsidRPr="00905167" w:rsidRDefault="007D2A01" w:rsidP="00C316CF">
            <w:pPr>
              <w:keepNext/>
              <w:spacing w:after="0" w:line="276" w:lineRule="auto"/>
              <w:rPr>
                <w:rFonts w:ascii="Arial" w:hAnsi="Arial" w:cs="Arial"/>
                <w:sz w:val="18"/>
                <w:szCs w:val="18"/>
              </w:rPr>
            </w:pPr>
          </w:p>
        </w:tc>
        <w:tc>
          <w:tcPr>
            <w:tcW w:w="1285" w:type="dxa"/>
          </w:tcPr>
          <w:p w14:paraId="2CE2E434" w14:textId="77777777" w:rsidR="007D2A01" w:rsidRPr="00905167" w:rsidRDefault="007D2A01" w:rsidP="00C316CF">
            <w:pPr>
              <w:keepNext/>
              <w:spacing w:after="0" w:line="276" w:lineRule="auto"/>
              <w:rPr>
                <w:rFonts w:ascii="Arial" w:hAnsi="Arial" w:cs="Arial"/>
                <w:sz w:val="18"/>
                <w:szCs w:val="18"/>
              </w:rPr>
            </w:pPr>
          </w:p>
        </w:tc>
        <w:tc>
          <w:tcPr>
            <w:tcW w:w="1276" w:type="dxa"/>
          </w:tcPr>
          <w:p w14:paraId="17596B3F" w14:textId="77777777" w:rsidR="007D2A01" w:rsidRPr="00905167" w:rsidRDefault="007D2A01" w:rsidP="00C316CF">
            <w:pPr>
              <w:keepNext/>
              <w:spacing w:after="0" w:line="276" w:lineRule="auto"/>
              <w:rPr>
                <w:rFonts w:ascii="Arial" w:hAnsi="Arial" w:cs="Arial"/>
                <w:sz w:val="18"/>
                <w:szCs w:val="18"/>
              </w:rPr>
            </w:pPr>
          </w:p>
        </w:tc>
        <w:tc>
          <w:tcPr>
            <w:tcW w:w="2268" w:type="dxa"/>
          </w:tcPr>
          <w:p w14:paraId="5C7406E2"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6A38F260"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25B74AC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709" w:type="dxa"/>
          </w:tcPr>
          <w:p w14:paraId="03BBADF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851" w:type="dxa"/>
          </w:tcPr>
          <w:p w14:paraId="520D02F7"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567" w:type="dxa"/>
          </w:tcPr>
          <w:p w14:paraId="5837A6B4"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6A033396"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17DEE66C"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5D3A8A69"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29DCBB6F"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140F4A46"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29A114B5" w14:textId="77777777" w:rsidR="007D2A01" w:rsidRPr="00905167" w:rsidRDefault="007D2A01" w:rsidP="00C316CF">
            <w:pPr>
              <w:spacing w:after="0"/>
              <w:rPr>
                <w:rFonts w:ascii="Arial" w:hAnsi="Arial" w:cs="Arial"/>
                <w:sz w:val="18"/>
                <w:szCs w:val="18"/>
              </w:rPr>
            </w:pPr>
          </w:p>
        </w:tc>
      </w:tr>
      <w:tr w:rsidR="007D2A01" w:rsidRPr="00905167" w14:paraId="3DCCB9AB" w14:textId="77777777" w:rsidTr="00C316CF">
        <w:trPr>
          <w:cantSplit/>
          <w:trHeight w:val="240"/>
          <w:jc w:val="center"/>
        </w:trPr>
        <w:tc>
          <w:tcPr>
            <w:tcW w:w="1555" w:type="dxa"/>
            <w:vMerge/>
            <w:tcBorders>
              <w:left w:val="single" w:sz="4" w:space="0" w:color="auto"/>
            </w:tcBorders>
          </w:tcPr>
          <w:p w14:paraId="69F39A67" w14:textId="77777777" w:rsidR="007D2A01" w:rsidRPr="00905167" w:rsidRDefault="007D2A01" w:rsidP="00C316CF">
            <w:pPr>
              <w:keepNext/>
              <w:spacing w:after="0" w:line="276" w:lineRule="auto"/>
              <w:rPr>
                <w:rFonts w:ascii="Arial" w:hAnsi="Arial" w:cs="Arial"/>
                <w:sz w:val="18"/>
                <w:szCs w:val="18"/>
              </w:rPr>
            </w:pPr>
          </w:p>
        </w:tc>
        <w:tc>
          <w:tcPr>
            <w:tcW w:w="1285" w:type="dxa"/>
          </w:tcPr>
          <w:p w14:paraId="41775EFF" w14:textId="77777777" w:rsidR="007D2A01" w:rsidRPr="00905167" w:rsidRDefault="007D2A01" w:rsidP="00C316CF">
            <w:pPr>
              <w:keepNext/>
              <w:spacing w:after="0" w:line="276" w:lineRule="auto"/>
              <w:rPr>
                <w:rFonts w:ascii="Arial" w:hAnsi="Arial" w:cs="Arial"/>
                <w:sz w:val="18"/>
                <w:szCs w:val="18"/>
              </w:rPr>
            </w:pPr>
          </w:p>
        </w:tc>
        <w:tc>
          <w:tcPr>
            <w:tcW w:w="1276" w:type="dxa"/>
          </w:tcPr>
          <w:p w14:paraId="1B8446F6" w14:textId="77777777" w:rsidR="007D2A01" w:rsidRPr="00905167" w:rsidRDefault="007D2A01" w:rsidP="00C316CF">
            <w:pPr>
              <w:keepNext/>
              <w:spacing w:after="0" w:line="276" w:lineRule="auto"/>
              <w:rPr>
                <w:rFonts w:ascii="Arial" w:hAnsi="Arial" w:cs="Arial"/>
                <w:sz w:val="18"/>
                <w:szCs w:val="18"/>
              </w:rPr>
            </w:pPr>
          </w:p>
        </w:tc>
        <w:tc>
          <w:tcPr>
            <w:tcW w:w="2268" w:type="dxa"/>
          </w:tcPr>
          <w:p w14:paraId="3CA31B8A"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Pr>
          <w:p w14:paraId="5864649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0.17</w:t>
            </w:r>
          </w:p>
        </w:tc>
        <w:tc>
          <w:tcPr>
            <w:tcW w:w="698" w:type="dxa"/>
          </w:tcPr>
          <w:p w14:paraId="1E74889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0.06</w:t>
            </w:r>
          </w:p>
        </w:tc>
        <w:tc>
          <w:tcPr>
            <w:tcW w:w="709" w:type="dxa"/>
          </w:tcPr>
          <w:p w14:paraId="77A8F37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w:t>
            </w:r>
          </w:p>
        </w:tc>
        <w:tc>
          <w:tcPr>
            <w:tcW w:w="851" w:type="dxa"/>
          </w:tcPr>
          <w:p w14:paraId="27917B5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567" w:type="dxa"/>
          </w:tcPr>
          <w:p w14:paraId="13369C4B"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3116A63D"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4CF44674"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523FB73E"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71659CF6"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62438898"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53DC198B" w14:textId="77777777" w:rsidR="007D2A01" w:rsidRPr="00905167" w:rsidRDefault="007D2A01" w:rsidP="00C316CF">
            <w:pPr>
              <w:spacing w:after="0"/>
              <w:rPr>
                <w:rFonts w:ascii="Arial" w:hAnsi="Arial" w:cs="Arial"/>
                <w:sz w:val="18"/>
                <w:szCs w:val="18"/>
              </w:rPr>
            </w:pPr>
          </w:p>
        </w:tc>
      </w:tr>
      <w:tr w:rsidR="007D2A01" w:rsidRPr="00905167" w14:paraId="6A4F0E3D" w14:textId="77777777" w:rsidTr="00C316CF">
        <w:trPr>
          <w:cantSplit/>
          <w:trHeight w:val="240"/>
          <w:jc w:val="center"/>
        </w:trPr>
        <w:tc>
          <w:tcPr>
            <w:tcW w:w="1555" w:type="dxa"/>
            <w:vMerge/>
            <w:tcBorders>
              <w:left w:val="single" w:sz="4" w:space="0" w:color="auto"/>
              <w:bottom w:val="single" w:sz="4" w:space="0" w:color="auto"/>
            </w:tcBorders>
          </w:tcPr>
          <w:p w14:paraId="71FBBC98" w14:textId="77777777" w:rsidR="007D2A01" w:rsidRPr="00905167" w:rsidRDefault="007D2A01" w:rsidP="00C316CF">
            <w:pPr>
              <w:keepNext/>
              <w:spacing w:after="0" w:line="276" w:lineRule="auto"/>
              <w:rPr>
                <w:rFonts w:ascii="Arial" w:hAnsi="Arial" w:cs="Arial"/>
                <w:sz w:val="18"/>
                <w:szCs w:val="18"/>
              </w:rPr>
            </w:pPr>
          </w:p>
        </w:tc>
        <w:tc>
          <w:tcPr>
            <w:tcW w:w="1285" w:type="dxa"/>
            <w:tcBorders>
              <w:bottom w:val="single" w:sz="4" w:space="0" w:color="auto"/>
            </w:tcBorders>
          </w:tcPr>
          <w:p w14:paraId="617F0D80" w14:textId="77777777" w:rsidR="007D2A01" w:rsidRPr="00905167" w:rsidRDefault="007D2A01" w:rsidP="00C316CF">
            <w:pPr>
              <w:keepNext/>
              <w:spacing w:after="0" w:line="276" w:lineRule="auto"/>
              <w:rPr>
                <w:rFonts w:ascii="Arial" w:hAnsi="Arial" w:cs="Arial"/>
                <w:sz w:val="18"/>
                <w:szCs w:val="18"/>
              </w:rPr>
            </w:pPr>
          </w:p>
        </w:tc>
        <w:tc>
          <w:tcPr>
            <w:tcW w:w="1276" w:type="dxa"/>
            <w:tcBorders>
              <w:bottom w:val="single" w:sz="4" w:space="0" w:color="auto"/>
            </w:tcBorders>
          </w:tcPr>
          <w:p w14:paraId="6235D21F"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45CADB4F"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 velocity of climate change</w:t>
            </w:r>
          </w:p>
        </w:tc>
        <w:tc>
          <w:tcPr>
            <w:tcW w:w="851" w:type="dxa"/>
            <w:tcBorders>
              <w:bottom w:val="single" w:sz="4" w:space="0" w:color="auto"/>
            </w:tcBorders>
          </w:tcPr>
          <w:p w14:paraId="124C3CB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11C127B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3A1D9A6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-0.53</w:t>
            </w:r>
          </w:p>
        </w:tc>
        <w:tc>
          <w:tcPr>
            <w:tcW w:w="851" w:type="dxa"/>
            <w:tcBorders>
              <w:bottom w:val="single" w:sz="4" w:space="0" w:color="auto"/>
            </w:tcBorders>
          </w:tcPr>
          <w:p w14:paraId="1CB8619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0.6</w:t>
            </w:r>
          </w:p>
        </w:tc>
        <w:tc>
          <w:tcPr>
            <w:tcW w:w="567" w:type="dxa"/>
            <w:tcBorders>
              <w:bottom w:val="single" w:sz="4" w:space="0" w:color="auto"/>
            </w:tcBorders>
          </w:tcPr>
          <w:p w14:paraId="6884BC57"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473A3151"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1E82D6DB"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1C794EA7"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74CB0DE5"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2CE0F0FF"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4C8A2234" w14:textId="77777777" w:rsidR="007D2A01" w:rsidRPr="00905167" w:rsidRDefault="007D2A01" w:rsidP="00C316CF">
            <w:pPr>
              <w:spacing w:after="0"/>
              <w:rPr>
                <w:rFonts w:ascii="Arial" w:hAnsi="Arial" w:cs="Arial"/>
                <w:sz w:val="18"/>
                <w:szCs w:val="18"/>
              </w:rPr>
            </w:pPr>
          </w:p>
        </w:tc>
      </w:tr>
      <w:tr w:rsidR="007D2A01" w:rsidRPr="00905167" w14:paraId="4E903758" w14:textId="77777777" w:rsidTr="00C316CF">
        <w:trPr>
          <w:cantSplit/>
          <w:trHeight w:val="240"/>
          <w:jc w:val="center"/>
        </w:trPr>
        <w:tc>
          <w:tcPr>
            <w:tcW w:w="1555" w:type="dxa"/>
            <w:vMerge w:val="restart"/>
            <w:tcBorders>
              <w:top w:val="single" w:sz="4" w:space="0" w:color="auto"/>
              <w:left w:val="single" w:sz="4" w:space="0" w:color="auto"/>
            </w:tcBorders>
          </w:tcPr>
          <w:p w14:paraId="75E222D5"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 interactive</w:t>
            </w:r>
          </w:p>
        </w:tc>
        <w:tc>
          <w:tcPr>
            <w:tcW w:w="1285" w:type="dxa"/>
            <w:tcBorders>
              <w:top w:val="single" w:sz="4" w:space="0" w:color="auto"/>
            </w:tcBorders>
          </w:tcPr>
          <w:p w14:paraId="7F5F3C10"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Mean</w:t>
            </w:r>
          </w:p>
        </w:tc>
        <w:tc>
          <w:tcPr>
            <w:tcW w:w="1276" w:type="dxa"/>
            <w:tcBorders>
              <w:top w:val="single" w:sz="4" w:space="0" w:color="auto"/>
            </w:tcBorders>
          </w:tcPr>
          <w:p w14:paraId="0390273B"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4C3DA7D3"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745C15A0"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0.19</w:t>
            </w:r>
          </w:p>
        </w:tc>
        <w:tc>
          <w:tcPr>
            <w:tcW w:w="698" w:type="dxa"/>
            <w:tcBorders>
              <w:top w:val="single" w:sz="4" w:space="0" w:color="auto"/>
            </w:tcBorders>
          </w:tcPr>
          <w:p w14:paraId="0BB6A260"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0.27</w:t>
            </w:r>
          </w:p>
        </w:tc>
        <w:tc>
          <w:tcPr>
            <w:tcW w:w="709" w:type="dxa"/>
            <w:tcBorders>
              <w:top w:val="single" w:sz="4" w:space="0" w:color="auto"/>
            </w:tcBorders>
          </w:tcPr>
          <w:p w14:paraId="787FEB1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0.69</w:t>
            </w:r>
          </w:p>
        </w:tc>
        <w:tc>
          <w:tcPr>
            <w:tcW w:w="851" w:type="dxa"/>
            <w:tcBorders>
              <w:top w:val="single" w:sz="4" w:space="0" w:color="auto"/>
            </w:tcBorders>
          </w:tcPr>
          <w:p w14:paraId="5E6B476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0.49</w:t>
            </w:r>
          </w:p>
        </w:tc>
        <w:tc>
          <w:tcPr>
            <w:tcW w:w="567" w:type="dxa"/>
            <w:tcBorders>
              <w:top w:val="single" w:sz="4" w:space="0" w:color="auto"/>
            </w:tcBorders>
          </w:tcPr>
          <w:p w14:paraId="549FC131"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421" w:type="dxa"/>
            <w:tcBorders>
              <w:top w:val="single" w:sz="4" w:space="0" w:color="auto"/>
            </w:tcBorders>
          </w:tcPr>
          <w:p w14:paraId="0FC34F2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52C0DA5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5</w:t>
            </w:r>
          </w:p>
        </w:tc>
        <w:tc>
          <w:tcPr>
            <w:tcW w:w="897" w:type="dxa"/>
            <w:tcBorders>
              <w:top w:val="single" w:sz="4" w:space="0" w:color="auto"/>
            </w:tcBorders>
          </w:tcPr>
          <w:p w14:paraId="4B8544E0"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-1296.38</w:t>
            </w:r>
          </w:p>
        </w:tc>
        <w:tc>
          <w:tcPr>
            <w:tcW w:w="850" w:type="dxa"/>
            <w:tcBorders>
              <w:top w:val="single" w:sz="4" w:space="0" w:color="auto"/>
            </w:tcBorders>
          </w:tcPr>
          <w:p w14:paraId="52B0163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2602.89</w:t>
            </w:r>
          </w:p>
        </w:tc>
        <w:tc>
          <w:tcPr>
            <w:tcW w:w="709" w:type="dxa"/>
            <w:tcBorders>
              <w:top w:val="single" w:sz="4" w:space="0" w:color="auto"/>
              <w:right w:val="single" w:sz="4" w:space="0" w:color="auto"/>
            </w:tcBorders>
          </w:tcPr>
          <w:p w14:paraId="4851622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4.04</w:t>
            </w:r>
          </w:p>
        </w:tc>
        <w:tc>
          <w:tcPr>
            <w:tcW w:w="607" w:type="dxa"/>
          </w:tcPr>
          <w:p w14:paraId="7530072D" w14:textId="77777777" w:rsidR="007D2A01" w:rsidRPr="00905167" w:rsidRDefault="007D2A01" w:rsidP="00C316CF">
            <w:pPr>
              <w:spacing w:after="0"/>
              <w:rPr>
                <w:rFonts w:ascii="Arial" w:hAnsi="Arial" w:cs="Arial"/>
                <w:sz w:val="18"/>
                <w:szCs w:val="18"/>
              </w:rPr>
            </w:pPr>
          </w:p>
        </w:tc>
      </w:tr>
      <w:tr w:rsidR="007D2A01" w:rsidRPr="00905167" w14:paraId="5B51551A" w14:textId="77777777" w:rsidTr="00C316CF">
        <w:trPr>
          <w:cantSplit/>
          <w:trHeight w:val="240"/>
          <w:jc w:val="center"/>
        </w:trPr>
        <w:tc>
          <w:tcPr>
            <w:tcW w:w="1555" w:type="dxa"/>
            <w:vMerge/>
            <w:tcBorders>
              <w:left w:val="single" w:sz="4" w:space="0" w:color="auto"/>
            </w:tcBorders>
          </w:tcPr>
          <w:p w14:paraId="0DA7F753" w14:textId="77777777" w:rsidR="007D2A01" w:rsidRPr="00905167" w:rsidRDefault="007D2A01" w:rsidP="00C316CF">
            <w:pPr>
              <w:keepNext/>
              <w:spacing w:after="0" w:line="276" w:lineRule="auto"/>
              <w:rPr>
                <w:rFonts w:ascii="Arial" w:hAnsi="Arial" w:cs="Arial"/>
                <w:sz w:val="18"/>
                <w:szCs w:val="18"/>
              </w:rPr>
            </w:pPr>
          </w:p>
        </w:tc>
        <w:tc>
          <w:tcPr>
            <w:tcW w:w="1285" w:type="dxa"/>
          </w:tcPr>
          <w:p w14:paraId="7FC7E225" w14:textId="77777777" w:rsidR="007D2A01" w:rsidRPr="00905167" w:rsidRDefault="007D2A01" w:rsidP="00C316CF">
            <w:pPr>
              <w:keepNext/>
              <w:spacing w:after="0" w:line="276" w:lineRule="auto"/>
              <w:rPr>
                <w:rFonts w:ascii="Arial" w:hAnsi="Arial" w:cs="Arial"/>
                <w:sz w:val="18"/>
                <w:szCs w:val="18"/>
              </w:rPr>
            </w:pPr>
          </w:p>
        </w:tc>
        <w:tc>
          <w:tcPr>
            <w:tcW w:w="1276" w:type="dxa"/>
          </w:tcPr>
          <w:p w14:paraId="323BB215" w14:textId="77777777" w:rsidR="007D2A01" w:rsidRPr="00905167" w:rsidRDefault="007D2A01" w:rsidP="00C316CF">
            <w:pPr>
              <w:keepNext/>
              <w:spacing w:after="0" w:line="276" w:lineRule="auto"/>
              <w:rPr>
                <w:rFonts w:ascii="Arial" w:hAnsi="Arial" w:cs="Arial"/>
                <w:sz w:val="18"/>
                <w:szCs w:val="18"/>
              </w:rPr>
            </w:pPr>
          </w:p>
        </w:tc>
        <w:tc>
          <w:tcPr>
            <w:tcW w:w="2268" w:type="dxa"/>
          </w:tcPr>
          <w:p w14:paraId="372BA739"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20BAF626"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3F81CB5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Pr>
          <w:p w14:paraId="7163E4D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w:t>
            </w:r>
          </w:p>
        </w:tc>
        <w:tc>
          <w:tcPr>
            <w:tcW w:w="851" w:type="dxa"/>
          </w:tcPr>
          <w:p w14:paraId="204FB49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0.84</w:t>
            </w:r>
          </w:p>
        </w:tc>
        <w:tc>
          <w:tcPr>
            <w:tcW w:w="567" w:type="dxa"/>
          </w:tcPr>
          <w:p w14:paraId="2CD021FB"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47B47033"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70414272"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129EFB2A"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78163586"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07104986"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16E14644" w14:textId="77777777" w:rsidR="007D2A01" w:rsidRPr="00905167" w:rsidRDefault="007D2A01" w:rsidP="00C316CF">
            <w:pPr>
              <w:spacing w:after="0"/>
              <w:rPr>
                <w:rFonts w:ascii="Arial" w:hAnsi="Arial" w:cs="Arial"/>
                <w:sz w:val="18"/>
                <w:szCs w:val="18"/>
              </w:rPr>
            </w:pPr>
          </w:p>
        </w:tc>
      </w:tr>
      <w:tr w:rsidR="007D2A01" w:rsidRPr="00905167" w14:paraId="3A0C9E21" w14:textId="77777777" w:rsidTr="00C316CF">
        <w:trPr>
          <w:cantSplit/>
          <w:trHeight w:val="240"/>
          <w:jc w:val="center"/>
        </w:trPr>
        <w:tc>
          <w:tcPr>
            <w:tcW w:w="1555" w:type="dxa"/>
            <w:vMerge/>
            <w:tcBorders>
              <w:left w:val="single" w:sz="4" w:space="0" w:color="auto"/>
            </w:tcBorders>
          </w:tcPr>
          <w:p w14:paraId="5A3A9B56" w14:textId="77777777" w:rsidR="007D2A01" w:rsidRPr="00905167" w:rsidRDefault="007D2A01" w:rsidP="00C316CF">
            <w:pPr>
              <w:keepNext/>
              <w:spacing w:after="0" w:line="276" w:lineRule="auto"/>
              <w:rPr>
                <w:rFonts w:ascii="Arial" w:hAnsi="Arial" w:cs="Arial"/>
                <w:sz w:val="18"/>
                <w:szCs w:val="18"/>
              </w:rPr>
            </w:pPr>
          </w:p>
        </w:tc>
        <w:tc>
          <w:tcPr>
            <w:tcW w:w="1285" w:type="dxa"/>
          </w:tcPr>
          <w:p w14:paraId="15662ABB" w14:textId="77777777" w:rsidR="007D2A01" w:rsidRPr="00905167" w:rsidRDefault="007D2A01" w:rsidP="00C316CF">
            <w:pPr>
              <w:keepNext/>
              <w:spacing w:after="0" w:line="276" w:lineRule="auto"/>
              <w:rPr>
                <w:rFonts w:ascii="Arial" w:hAnsi="Arial" w:cs="Arial"/>
                <w:sz w:val="18"/>
                <w:szCs w:val="18"/>
              </w:rPr>
            </w:pPr>
          </w:p>
        </w:tc>
        <w:tc>
          <w:tcPr>
            <w:tcW w:w="1276" w:type="dxa"/>
          </w:tcPr>
          <w:p w14:paraId="0B81FE69" w14:textId="77777777" w:rsidR="007D2A01" w:rsidRPr="00905167" w:rsidRDefault="007D2A01" w:rsidP="00C316CF">
            <w:pPr>
              <w:keepNext/>
              <w:spacing w:after="0" w:line="276" w:lineRule="auto"/>
              <w:rPr>
                <w:rFonts w:ascii="Arial" w:hAnsi="Arial" w:cs="Arial"/>
                <w:sz w:val="18"/>
                <w:szCs w:val="18"/>
              </w:rPr>
            </w:pPr>
          </w:p>
        </w:tc>
        <w:tc>
          <w:tcPr>
            <w:tcW w:w="2268" w:type="dxa"/>
          </w:tcPr>
          <w:p w14:paraId="1509B7A5"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Pr>
          <w:p w14:paraId="30D702F1"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0.24</w:t>
            </w:r>
          </w:p>
        </w:tc>
        <w:tc>
          <w:tcPr>
            <w:tcW w:w="698" w:type="dxa"/>
          </w:tcPr>
          <w:p w14:paraId="4398B4C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0.11</w:t>
            </w:r>
          </w:p>
        </w:tc>
        <w:tc>
          <w:tcPr>
            <w:tcW w:w="709" w:type="dxa"/>
          </w:tcPr>
          <w:p w14:paraId="545B752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2.27</w:t>
            </w:r>
          </w:p>
        </w:tc>
        <w:tc>
          <w:tcPr>
            <w:tcW w:w="851" w:type="dxa"/>
          </w:tcPr>
          <w:p w14:paraId="53AB457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0.02</w:t>
            </w:r>
          </w:p>
        </w:tc>
        <w:tc>
          <w:tcPr>
            <w:tcW w:w="567" w:type="dxa"/>
          </w:tcPr>
          <w:p w14:paraId="6C94EBAD"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282238F2"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43EF615F"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517761F6"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6BF5FC25"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56D71937"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14EF43E6" w14:textId="77777777" w:rsidR="007D2A01" w:rsidRPr="00905167" w:rsidRDefault="007D2A01" w:rsidP="00C316CF">
            <w:pPr>
              <w:spacing w:after="0"/>
              <w:rPr>
                <w:rFonts w:ascii="Arial" w:hAnsi="Arial" w:cs="Arial"/>
                <w:sz w:val="18"/>
                <w:szCs w:val="18"/>
              </w:rPr>
            </w:pPr>
          </w:p>
        </w:tc>
      </w:tr>
      <w:tr w:rsidR="007D2A01" w:rsidRPr="00905167" w14:paraId="260FCC92" w14:textId="77777777" w:rsidTr="00C316CF">
        <w:trPr>
          <w:cantSplit/>
          <w:trHeight w:val="240"/>
          <w:jc w:val="center"/>
        </w:trPr>
        <w:tc>
          <w:tcPr>
            <w:tcW w:w="1555" w:type="dxa"/>
            <w:vMerge/>
            <w:tcBorders>
              <w:left w:val="single" w:sz="4" w:space="0" w:color="auto"/>
              <w:bottom w:val="single" w:sz="4" w:space="0" w:color="auto"/>
            </w:tcBorders>
          </w:tcPr>
          <w:p w14:paraId="111B2E16" w14:textId="77777777" w:rsidR="007D2A01" w:rsidRPr="00905167" w:rsidRDefault="007D2A01" w:rsidP="00C316CF">
            <w:pPr>
              <w:keepNext/>
              <w:spacing w:after="0" w:line="276" w:lineRule="auto"/>
              <w:rPr>
                <w:rFonts w:ascii="Arial" w:hAnsi="Arial" w:cs="Arial"/>
                <w:sz w:val="18"/>
                <w:szCs w:val="18"/>
              </w:rPr>
            </w:pPr>
          </w:p>
        </w:tc>
        <w:tc>
          <w:tcPr>
            <w:tcW w:w="1285" w:type="dxa"/>
            <w:tcBorders>
              <w:bottom w:val="single" w:sz="4" w:space="0" w:color="auto"/>
            </w:tcBorders>
          </w:tcPr>
          <w:p w14:paraId="5AC3AA27" w14:textId="77777777" w:rsidR="007D2A01" w:rsidRPr="00905167" w:rsidRDefault="007D2A01" w:rsidP="00C316CF">
            <w:pPr>
              <w:keepNext/>
              <w:spacing w:after="0" w:line="276" w:lineRule="auto"/>
              <w:rPr>
                <w:rFonts w:ascii="Arial" w:hAnsi="Arial" w:cs="Arial"/>
                <w:sz w:val="18"/>
                <w:szCs w:val="18"/>
              </w:rPr>
            </w:pPr>
          </w:p>
        </w:tc>
        <w:tc>
          <w:tcPr>
            <w:tcW w:w="1276" w:type="dxa"/>
            <w:tcBorders>
              <w:bottom w:val="single" w:sz="4" w:space="0" w:color="auto"/>
            </w:tcBorders>
          </w:tcPr>
          <w:p w14:paraId="1F6381CC"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47772A9A"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 velocity of climate change</w:t>
            </w:r>
          </w:p>
        </w:tc>
        <w:tc>
          <w:tcPr>
            <w:tcW w:w="851" w:type="dxa"/>
            <w:tcBorders>
              <w:bottom w:val="single" w:sz="4" w:space="0" w:color="auto"/>
            </w:tcBorders>
          </w:tcPr>
          <w:p w14:paraId="41AA385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3A3FB4F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390D9E3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-0.21</w:t>
            </w:r>
          </w:p>
        </w:tc>
        <w:tc>
          <w:tcPr>
            <w:tcW w:w="851" w:type="dxa"/>
            <w:tcBorders>
              <w:bottom w:val="single" w:sz="4" w:space="0" w:color="auto"/>
            </w:tcBorders>
          </w:tcPr>
          <w:p w14:paraId="5A7BE9A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0.83</w:t>
            </w:r>
          </w:p>
        </w:tc>
        <w:tc>
          <w:tcPr>
            <w:tcW w:w="567" w:type="dxa"/>
            <w:tcBorders>
              <w:bottom w:val="single" w:sz="4" w:space="0" w:color="auto"/>
            </w:tcBorders>
          </w:tcPr>
          <w:p w14:paraId="5EBF18DC"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6429996B"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2AEF947C"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44202121"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1FA3BECA"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67DB1004"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5A0251FA" w14:textId="77777777" w:rsidR="007D2A01" w:rsidRPr="00905167" w:rsidRDefault="007D2A01" w:rsidP="00C316CF">
            <w:pPr>
              <w:spacing w:after="0"/>
              <w:rPr>
                <w:rFonts w:ascii="Arial" w:hAnsi="Arial" w:cs="Arial"/>
                <w:sz w:val="18"/>
                <w:szCs w:val="18"/>
              </w:rPr>
            </w:pPr>
          </w:p>
        </w:tc>
      </w:tr>
      <w:tr w:rsidR="007D2A01" w:rsidRPr="00905167" w14:paraId="1C70F35D" w14:textId="77777777" w:rsidTr="00C316CF">
        <w:trPr>
          <w:cantSplit/>
          <w:trHeight w:val="240"/>
          <w:jc w:val="center"/>
        </w:trPr>
        <w:tc>
          <w:tcPr>
            <w:tcW w:w="1555" w:type="dxa"/>
            <w:vMerge w:val="restart"/>
            <w:tcBorders>
              <w:top w:val="single" w:sz="4" w:space="0" w:color="auto"/>
              <w:left w:val="single" w:sz="4" w:space="0" w:color="auto"/>
            </w:tcBorders>
          </w:tcPr>
          <w:p w14:paraId="4727D455"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 interactive</w:t>
            </w:r>
          </w:p>
        </w:tc>
        <w:tc>
          <w:tcPr>
            <w:tcW w:w="1285" w:type="dxa"/>
            <w:tcBorders>
              <w:top w:val="single" w:sz="4" w:space="0" w:color="auto"/>
            </w:tcBorders>
          </w:tcPr>
          <w:p w14:paraId="5E098BCE"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p90</w:t>
            </w:r>
          </w:p>
        </w:tc>
        <w:tc>
          <w:tcPr>
            <w:tcW w:w="1276" w:type="dxa"/>
            <w:tcBorders>
              <w:top w:val="single" w:sz="4" w:space="0" w:color="auto"/>
            </w:tcBorders>
          </w:tcPr>
          <w:p w14:paraId="2F455041"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11248F1B"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4292A8D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0.11</w:t>
            </w:r>
          </w:p>
        </w:tc>
        <w:tc>
          <w:tcPr>
            <w:tcW w:w="698" w:type="dxa"/>
            <w:tcBorders>
              <w:top w:val="single" w:sz="4" w:space="0" w:color="auto"/>
            </w:tcBorders>
          </w:tcPr>
          <w:p w14:paraId="0F643C7D"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0.3</w:t>
            </w:r>
          </w:p>
        </w:tc>
        <w:tc>
          <w:tcPr>
            <w:tcW w:w="709" w:type="dxa"/>
            <w:tcBorders>
              <w:top w:val="single" w:sz="4" w:space="0" w:color="auto"/>
            </w:tcBorders>
          </w:tcPr>
          <w:p w14:paraId="13714EF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0.37</w:t>
            </w:r>
          </w:p>
        </w:tc>
        <w:tc>
          <w:tcPr>
            <w:tcW w:w="851" w:type="dxa"/>
            <w:tcBorders>
              <w:top w:val="single" w:sz="4" w:space="0" w:color="auto"/>
            </w:tcBorders>
          </w:tcPr>
          <w:p w14:paraId="7CEF457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0.71</w:t>
            </w:r>
          </w:p>
        </w:tc>
        <w:tc>
          <w:tcPr>
            <w:tcW w:w="567" w:type="dxa"/>
            <w:tcBorders>
              <w:top w:val="single" w:sz="4" w:space="0" w:color="auto"/>
            </w:tcBorders>
          </w:tcPr>
          <w:p w14:paraId="02493AC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0.01</w:t>
            </w:r>
          </w:p>
        </w:tc>
        <w:tc>
          <w:tcPr>
            <w:tcW w:w="421" w:type="dxa"/>
            <w:tcBorders>
              <w:top w:val="single" w:sz="4" w:space="0" w:color="auto"/>
            </w:tcBorders>
          </w:tcPr>
          <w:p w14:paraId="4E61B07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14BB0DC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5</w:t>
            </w:r>
          </w:p>
        </w:tc>
        <w:tc>
          <w:tcPr>
            <w:tcW w:w="897" w:type="dxa"/>
            <w:tcBorders>
              <w:top w:val="single" w:sz="4" w:space="0" w:color="auto"/>
            </w:tcBorders>
          </w:tcPr>
          <w:p w14:paraId="670CB8F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-1296.68</w:t>
            </w:r>
          </w:p>
        </w:tc>
        <w:tc>
          <w:tcPr>
            <w:tcW w:w="850" w:type="dxa"/>
            <w:tcBorders>
              <w:top w:val="single" w:sz="4" w:space="0" w:color="auto"/>
            </w:tcBorders>
          </w:tcPr>
          <w:p w14:paraId="6E212A4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2603.5</w:t>
            </w:r>
          </w:p>
        </w:tc>
        <w:tc>
          <w:tcPr>
            <w:tcW w:w="709" w:type="dxa"/>
            <w:tcBorders>
              <w:top w:val="single" w:sz="4" w:space="0" w:color="auto"/>
              <w:right w:val="single" w:sz="4" w:space="0" w:color="auto"/>
            </w:tcBorders>
          </w:tcPr>
          <w:p w14:paraId="0960EA3A"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4.64</w:t>
            </w:r>
          </w:p>
        </w:tc>
        <w:tc>
          <w:tcPr>
            <w:tcW w:w="607" w:type="dxa"/>
          </w:tcPr>
          <w:p w14:paraId="66065828" w14:textId="77777777" w:rsidR="007D2A01" w:rsidRPr="00905167" w:rsidRDefault="007D2A01" w:rsidP="00C316CF">
            <w:pPr>
              <w:spacing w:after="0"/>
              <w:rPr>
                <w:rFonts w:ascii="Arial" w:hAnsi="Arial" w:cs="Arial"/>
                <w:sz w:val="18"/>
                <w:szCs w:val="18"/>
              </w:rPr>
            </w:pPr>
          </w:p>
        </w:tc>
      </w:tr>
      <w:tr w:rsidR="007D2A01" w:rsidRPr="00905167" w14:paraId="2D1D1DC5" w14:textId="77777777" w:rsidTr="00C316CF">
        <w:trPr>
          <w:cantSplit/>
          <w:trHeight w:val="240"/>
          <w:jc w:val="center"/>
        </w:trPr>
        <w:tc>
          <w:tcPr>
            <w:tcW w:w="1555" w:type="dxa"/>
            <w:vMerge/>
            <w:tcBorders>
              <w:left w:val="single" w:sz="4" w:space="0" w:color="auto"/>
            </w:tcBorders>
          </w:tcPr>
          <w:p w14:paraId="343501CA" w14:textId="77777777" w:rsidR="007D2A01" w:rsidRPr="00905167" w:rsidRDefault="007D2A01" w:rsidP="00C316CF">
            <w:pPr>
              <w:keepNext/>
              <w:spacing w:after="0" w:line="276" w:lineRule="auto"/>
              <w:rPr>
                <w:rFonts w:ascii="Arial" w:hAnsi="Arial" w:cs="Arial"/>
                <w:sz w:val="18"/>
                <w:szCs w:val="18"/>
              </w:rPr>
            </w:pPr>
          </w:p>
        </w:tc>
        <w:tc>
          <w:tcPr>
            <w:tcW w:w="1285" w:type="dxa"/>
          </w:tcPr>
          <w:p w14:paraId="70927567" w14:textId="77777777" w:rsidR="007D2A01" w:rsidRPr="00905167" w:rsidRDefault="007D2A01" w:rsidP="00C316CF">
            <w:pPr>
              <w:keepNext/>
              <w:spacing w:after="0" w:line="276" w:lineRule="auto"/>
              <w:rPr>
                <w:rFonts w:ascii="Arial" w:hAnsi="Arial" w:cs="Arial"/>
                <w:sz w:val="18"/>
                <w:szCs w:val="18"/>
              </w:rPr>
            </w:pPr>
          </w:p>
        </w:tc>
        <w:tc>
          <w:tcPr>
            <w:tcW w:w="1276" w:type="dxa"/>
          </w:tcPr>
          <w:p w14:paraId="3DAED426" w14:textId="77777777" w:rsidR="007D2A01" w:rsidRPr="00905167" w:rsidRDefault="007D2A01" w:rsidP="00C316CF">
            <w:pPr>
              <w:keepNext/>
              <w:spacing w:after="0" w:line="276" w:lineRule="auto"/>
              <w:rPr>
                <w:rFonts w:ascii="Arial" w:hAnsi="Arial" w:cs="Arial"/>
                <w:sz w:val="18"/>
                <w:szCs w:val="18"/>
              </w:rPr>
            </w:pPr>
          </w:p>
        </w:tc>
        <w:tc>
          <w:tcPr>
            <w:tcW w:w="2268" w:type="dxa"/>
          </w:tcPr>
          <w:p w14:paraId="770D86A6"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Pr>
          <w:p w14:paraId="5CF38E2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Pr>
          <w:p w14:paraId="06A083B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Pr>
          <w:p w14:paraId="56E9193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0.07</w:t>
            </w:r>
          </w:p>
        </w:tc>
        <w:tc>
          <w:tcPr>
            <w:tcW w:w="851" w:type="dxa"/>
          </w:tcPr>
          <w:p w14:paraId="4779D6E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0.94</w:t>
            </w:r>
          </w:p>
        </w:tc>
        <w:tc>
          <w:tcPr>
            <w:tcW w:w="567" w:type="dxa"/>
          </w:tcPr>
          <w:p w14:paraId="28366065"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491CBB90"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6E5457FB"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34C01BC4"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48F5F11D"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1E2FC73E"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29FB69F8" w14:textId="77777777" w:rsidR="007D2A01" w:rsidRPr="00905167" w:rsidRDefault="007D2A01" w:rsidP="00C316CF">
            <w:pPr>
              <w:spacing w:after="0"/>
              <w:rPr>
                <w:rFonts w:ascii="Arial" w:hAnsi="Arial" w:cs="Arial"/>
                <w:sz w:val="18"/>
                <w:szCs w:val="18"/>
              </w:rPr>
            </w:pPr>
          </w:p>
        </w:tc>
      </w:tr>
      <w:tr w:rsidR="007D2A01" w:rsidRPr="00905167" w14:paraId="514780CD" w14:textId="77777777" w:rsidTr="00C316CF">
        <w:trPr>
          <w:cantSplit/>
          <w:trHeight w:val="240"/>
          <w:jc w:val="center"/>
        </w:trPr>
        <w:tc>
          <w:tcPr>
            <w:tcW w:w="1555" w:type="dxa"/>
            <w:vMerge/>
            <w:tcBorders>
              <w:left w:val="single" w:sz="4" w:space="0" w:color="auto"/>
            </w:tcBorders>
          </w:tcPr>
          <w:p w14:paraId="510BDDC4" w14:textId="77777777" w:rsidR="007D2A01" w:rsidRPr="00905167" w:rsidRDefault="007D2A01" w:rsidP="00C316CF">
            <w:pPr>
              <w:keepNext/>
              <w:spacing w:after="0" w:line="276" w:lineRule="auto"/>
              <w:rPr>
                <w:rFonts w:ascii="Arial" w:hAnsi="Arial" w:cs="Arial"/>
                <w:sz w:val="18"/>
                <w:szCs w:val="18"/>
              </w:rPr>
            </w:pPr>
          </w:p>
        </w:tc>
        <w:tc>
          <w:tcPr>
            <w:tcW w:w="1285" w:type="dxa"/>
          </w:tcPr>
          <w:p w14:paraId="4F4781D1" w14:textId="77777777" w:rsidR="007D2A01" w:rsidRPr="00905167" w:rsidRDefault="007D2A01" w:rsidP="00C316CF">
            <w:pPr>
              <w:keepNext/>
              <w:spacing w:after="0" w:line="276" w:lineRule="auto"/>
              <w:rPr>
                <w:rFonts w:ascii="Arial" w:hAnsi="Arial" w:cs="Arial"/>
                <w:sz w:val="18"/>
                <w:szCs w:val="18"/>
              </w:rPr>
            </w:pPr>
          </w:p>
        </w:tc>
        <w:tc>
          <w:tcPr>
            <w:tcW w:w="1276" w:type="dxa"/>
          </w:tcPr>
          <w:p w14:paraId="054C120F" w14:textId="77777777" w:rsidR="007D2A01" w:rsidRPr="00905167" w:rsidRDefault="007D2A01" w:rsidP="00C316CF">
            <w:pPr>
              <w:keepNext/>
              <w:spacing w:after="0" w:line="276" w:lineRule="auto"/>
              <w:rPr>
                <w:rFonts w:ascii="Arial" w:hAnsi="Arial" w:cs="Arial"/>
                <w:sz w:val="18"/>
                <w:szCs w:val="18"/>
              </w:rPr>
            </w:pPr>
          </w:p>
        </w:tc>
        <w:tc>
          <w:tcPr>
            <w:tcW w:w="2268" w:type="dxa"/>
          </w:tcPr>
          <w:p w14:paraId="525D88D6"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Velocity of climate change</w:t>
            </w:r>
          </w:p>
        </w:tc>
        <w:tc>
          <w:tcPr>
            <w:tcW w:w="851" w:type="dxa"/>
          </w:tcPr>
          <w:p w14:paraId="69576D3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0.14</w:t>
            </w:r>
          </w:p>
        </w:tc>
        <w:tc>
          <w:tcPr>
            <w:tcW w:w="698" w:type="dxa"/>
          </w:tcPr>
          <w:p w14:paraId="5A05609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0.07</w:t>
            </w:r>
          </w:p>
        </w:tc>
        <w:tc>
          <w:tcPr>
            <w:tcW w:w="709" w:type="dxa"/>
          </w:tcPr>
          <w:p w14:paraId="1B56A479"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2.07</w:t>
            </w:r>
          </w:p>
        </w:tc>
        <w:tc>
          <w:tcPr>
            <w:tcW w:w="851" w:type="dxa"/>
          </w:tcPr>
          <w:p w14:paraId="65F06AD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0.04</w:t>
            </w:r>
          </w:p>
        </w:tc>
        <w:tc>
          <w:tcPr>
            <w:tcW w:w="567" w:type="dxa"/>
          </w:tcPr>
          <w:p w14:paraId="5340368A" w14:textId="77777777" w:rsidR="007D2A01" w:rsidRPr="00905167" w:rsidRDefault="007D2A01" w:rsidP="00C316CF">
            <w:pPr>
              <w:keepNext/>
              <w:spacing w:after="0" w:line="276" w:lineRule="auto"/>
              <w:jc w:val="right"/>
              <w:rPr>
                <w:rFonts w:ascii="Arial" w:hAnsi="Arial" w:cs="Arial"/>
                <w:sz w:val="18"/>
                <w:szCs w:val="18"/>
              </w:rPr>
            </w:pPr>
          </w:p>
        </w:tc>
        <w:tc>
          <w:tcPr>
            <w:tcW w:w="421" w:type="dxa"/>
          </w:tcPr>
          <w:p w14:paraId="617923F2" w14:textId="77777777" w:rsidR="007D2A01" w:rsidRPr="00905167" w:rsidRDefault="007D2A01" w:rsidP="00C316CF">
            <w:pPr>
              <w:keepNext/>
              <w:spacing w:after="0" w:line="276" w:lineRule="auto"/>
              <w:jc w:val="right"/>
              <w:rPr>
                <w:rFonts w:ascii="Arial" w:hAnsi="Arial" w:cs="Arial"/>
                <w:sz w:val="18"/>
                <w:szCs w:val="18"/>
              </w:rPr>
            </w:pPr>
          </w:p>
        </w:tc>
        <w:tc>
          <w:tcPr>
            <w:tcW w:w="241" w:type="dxa"/>
          </w:tcPr>
          <w:p w14:paraId="7F64F69E" w14:textId="77777777" w:rsidR="007D2A01" w:rsidRPr="00905167" w:rsidRDefault="007D2A01" w:rsidP="00C316CF">
            <w:pPr>
              <w:keepNext/>
              <w:spacing w:after="0" w:line="276" w:lineRule="auto"/>
              <w:jc w:val="right"/>
              <w:rPr>
                <w:rFonts w:ascii="Arial" w:hAnsi="Arial" w:cs="Arial"/>
                <w:sz w:val="18"/>
                <w:szCs w:val="18"/>
              </w:rPr>
            </w:pPr>
          </w:p>
        </w:tc>
        <w:tc>
          <w:tcPr>
            <w:tcW w:w="897" w:type="dxa"/>
          </w:tcPr>
          <w:p w14:paraId="5F560754" w14:textId="77777777" w:rsidR="007D2A01" w:rsidRPr="00905167" w:rsidRDefault="007D2A01" w:rsidP="00C316CF">
            <w:pPr>
              <w:keepNext/>
              <w:spacing w:after="0" w:line="276" w:lineRule="auto"/>
              <w:jc w:val="right"/>
              <w:rPr>
                <w:rFonts w:ascii="Arial" w:hAnsi="Arial" w:cs="Arial"/>
                <w:sz w:val="18"/>
                <w:szCs w:val="18"/>
              </w:rPr>
            </w:pPr>
          </w:p>
        </w:tc>
        <w:tc>
          <w:tcPr>
            <w:tcW w:w="850" w:type="dxa"/>
          </w:tcPr>
          <w:p w14:paraId="02640C25"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right w:val="single" w:sz="4" w:space="0" w:color="auto"/>
            </w:tcBorders>
          </w:tcPr>
          <w:p w14:paraId="533286C3"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5468BDD5" w14:textId="77777777" w:rsidR="007D2A01" w:rsidRPr="00905167" w:rsidRDefault="007D2A01" w:rsidP="00C316CF">
            <w:pPr>
              <w:spacing w:after="0"/>
              <w:rPr>
                <w:rFonts w:ascii="Arial" w:hAnsi="Arial" w:cs="Arial"/>
                <w:sz w:val="18"/>
                <w:szCs w:val="18"/>
              </w:rPr>
            </w:pPr>
          </w:p>
        </w:tc>
      </w:tr>
      <w:tr w:rsidR="007D2A01" w:rsidRPr="00905167" w14:paraId="39EBC1FE" w14:textId="77777777" w:rsidTr="00C316CF">
        <w:trPr>
          <w:cantSplit/>
          <w:trHeight w:val="240"/>
          <w:jc w:val="center"/>
        </w:trPr>
        <w:tc>
          <w:tcPr>
            <w:tcW w:w="1555" w:type="dxa"/>
            <w:vMerge/>
            <w:tcBorders>
              <w:left w:val="single" w:sz="4" w:space="0" w:color="auto"/>
              <w:bottom w:val="single" w:sz="4" w:space="0" w:color="auto"/>
            </w:tcBorders>
          </w:tcPr>
          <w:p w14:paraId="3F250BF1" w14:textId="77777777" w:rsidR="007D2A01" w:rsidRPr="00905167" w:rsidRDefault="007D2A01" w:rsidP="00C316CF">
            <w:pPr>
              <w:keepNext/>
              <w:spacing w:after="0" w:line="276" w:lineRule="auto"/>
              <w:rPr>
                <w:rFonts w:ascii="Arial" w:hAnsi="Arial" w:cs="Arial"/>
                <w:sz w:val="18"/>
                <w:szCs w:val="18"/>
              </w:rPr>
            </w:pPr>
          </w:p>
        </w:tc>
        <w:tc>
          <w:tcPr>
            <w:tcW w:w="1285" w:type="dxa"/>
            <w:tcBorders>
              <w:bottom w:val="single" w:sz="4" w:space="0" w:color="auto"/>
            </w:tcBorders>
          </w:tcPr>
          <w:p w14:paraId="0B4803BB" w14:textId="77777777" w:rsidR="007D2A01" w:rsidRPr="00905167" w:rsidRDefault="007D2A01" w:rsidP="00C316CF">
            <w:pPr>
              <w:keepNext/>
              <w:spacing w:after="0" w:line="276" w:lineRule="auto"/>
              <w:rPr>
                <w:rFonts w:ascii="Arial" w:hAnsi="Arial" w:cs="Arial"/>
                <w:sz w:val="18"/>
                <w:szCs w:val="18"/>
              </w:rPr>
            </w:pPr>
          </w:p>
        </w:tc>
        <w:tc>
          <w:tcPr>
            <w:tcW w:w="1276" w:type="dxa"/>
            <w:tcBorders>
              <w:bottom w:val="single" w:sz="4" w:space="0" w:color="auto"/>
            </w:tcBorders>
          </w:tcPr>
          <w:p w14:paraId="64C3D4FA"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47CE75ED"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 velocity of climate change</w:t>
            </w:r>
          </w:p>
        </w:tc>
        <w:tc>
          <w:tcPr>
            <w:tcW w:w="851" w:type="dxa"/>
            <w:tcBorders>
              <w:bottom w:val="single" w:sz="4" w:space="0" w:color="auto"/>
            </w:tcBorders>
          </w:tcPr>
          <w:p w14:paraId="568EEFA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448C720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5AFF04E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0.06</w:t>
            </w:r>
          </w:p>
        </w:tc>
        <w:tc>
          <w:tcPr>
            <w:tcW w:w="851" w:type="dxa"/>
            <w:tcBorders>
              <w:bottom w:val="single" w:sz="4" w:space="0" w:color="auto"/>
            </w:tcBorders>
          </w:tcPr>
          <w:p w14:paraId="046CF38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0.95</w:t>
            </w:r>
          </w:p>
        </w:tc>
        <w:tc>
          <w:tcPr>
            <w:tcW w:w="567" w:type="dxa"/>
            <w:tcBorders>
              <w:bottom w:val="single" w:sz="4" w:space="0" w:color="auto"/>
            </w:tcBorders>
          </w:tcPr>
          <w:p w14:paraId="62C67BEB"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738CE153"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7EAD3020"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551C28F2"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345BA65B"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3B09ADC0"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7D5B7D88" w14:textId="77777777" w:rsidR="007D2A01" w:rsidRPr="00905167" w:rsidRDefault="007D2A01" w:rsidP="00C316CF">
            <w:pPr>
              <w:spacing w:after="0"/>
              <w:rPr>
                <w:rFonts w:ascii="Arial" w:hAnsi="Arial" w:cs="Arial"/>
                <w:sz w:val="18"/>
                <w:szCs w:val="18"/>
              </w:rPr>
            </w:pPr>
          </w:p>
        </w:tc>
      </w:tr>
      <w:tr w:rsidR="007D2A01" w:rsidRPr="00905167" w14:paraId="33858B48" w14:textId="77777777" w:rsidTr="00C316CF">
        <w:trPr>
          <w:cantSplit/>
          <w:trHeight w:val="240"/>
          <w:jc w:val="center"/>
        </w:trPr>
        <w:tc>
          <w:tcPr>
            <w:tcW w:w="1555" w:type="dxa"/>
            <w:vMerge w:val="restart"/>
            <w:tcBorders>
              <w:left w:val="single" w:sz="4" w:space="0" w:color="auto"/>
            </w:tcBorders>
          </w:tcPr>
          <w:p w14:paraId="247E0338"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1285" w:type="dxa"/>
            <w:tcBorders>
              <w:top w:val="single" w:sz="4" w:space="0" w:color="auto"/>
            </w:tcBorders>
          </w:tcPr>
          <w:p w14:paraId="114E3BEF"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w:t>
            </w:r>
          </w:p>
        </w:tc>
        <w:tc>
          <w:tcPr>
            <w:tcW w:w="1276" w:type="dxa"/>
            <w:tcBorders>
              <w:top w:val="single" w:sz="4" w:space="0" w:color="auto"/>
            </w:tcBorders>
          </w:tcPr>
          <w:p w14:paraId="015E0955"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Max</w:t>
            </w:r>
          </w:p>
        </w:tc>
        <w:tc>
          <w:tcPr>
            <w:tcW w:w="2268" w:type="dxa"/>
            <w:tcBorders>
              <w:top w:val="single" w:sz="4" w:space="0" w:color="auto"/>
            </w:tcBorders>
          </w:tcPr>
          <w:p w14:paraId="0F98BCA0"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7189092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0.51</w:t>
            </w:r>
          </w:p>
        </w:tc>
        <w:tc>
          <w:tcPr>
            <w:tcW w:w="698" w:type="dxa"/>
            <w:tcBorders>
              <w:top w:val="single" w:sz="4" w:space="0" w:color="auto"/>
            </w:tcBorders>
          </w:tcPr>
          <w:p w14:paraId="31324B3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0.23</w:t>
            </w:r>
          </w:p>
        </w:tc>
        <w:tc>
          <w:tcPr>
            <w:tcW w:w="709" w:type="dxa"/>
            <w:tcBorders>
              <w:top w:val="single" w:sz="4" w:space="0" w:color="auto"/>
            </w:tcBorders>
          </w:tcPr>
          <w:p w14:paraId="717C7E3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2.24</w:t>
            </w:r>
          </w:p>
        </w:tc>
        <w:tc>
          <w:tcPr>
            <w:tcW w:w="851" w:type="dxa"/>
            <w:tcBorders>
              <w:top w:val="single" w:sz="4" w:space="0" w:color="auto"/>
            </w:tcBorders>
          </w:tcPr>
          <w:p w14:paraId="500383E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0.03</w:t>
            </w:r>
          </w:p>
        </w:tc>
        <w:tc>
          <w:tcPr>
            <w:tcW w:w="567" w:type="dxa"/>
            <w:tcBorders>
              <w:top w:val="single" w:sz="4" w:space="0" w:color="auto"/>
            </w:tcBorders>
          </w:tcPr>
          <w:p w14:paraId="31E9543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421" w:type="dxa"/>
            <w:tcBorders>
              <w:top w:val="single" w:sz="4" w:space="0" w:color="auto"/>
            </w:tcBorders>
          </w:tcPr>
          <w:p w14:paraId="5F51C85B"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5F80323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5414063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-1299.16</w:t>
            </w:r>
          </w:p>
        </w:tc>
        <w:tc>
          <w:tcPr>
            <w:tcW w:w="850" w:type="dxa"/>
            <w:tcBorders>
              <w:top w:val="single" w:sz="4" w:space="0" w:color="auto"/>
            </w:tcBorders>
          </w:tcPr>
          <w:p w14:paraId="1F3EF400"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2604.38</w:t>
            </w:r>
          </w:p>
        </w:tc>
        <w:tc>
          <w:tcPr>
            <w:tcW w:w="709" w:type="dxa"/>
            <w:tcBorders>
              <w:top w:val="single" w:sz="4" w:space="0" w:color="auto"/>
              <w:right w:val="single" w:sz="4" w:space="0" w:color="auto"/>
            </w:tcBorders>
          </w:tcPr>
          <w:p w14:paraId="4D23682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5.52</w:t>
            </w:r>
          </w:p>
        </w:tc>
        <w:tc>
          <w:tcPr>
            <w:tcW w:w="607" w:type="dxa"/>
          </w:tcPr>
          <w:p w14:paraId="6260B827" w14:textId="77777777" w:rsidR="007D2A01" w:rsidRPr="00905167" w:rsidRDefault="007D2A01" w:rsidP="00C316CF">
            <w:pPr>
              <w:spacing w:after="0"/>
              <w:rPr>
                <w:rFonts w:ascii="Arial" w:hAnsi="Arial" w:cs="Arial"/>
                <w:sz w:val="18"/>
                <w:szCs w:val="18"/>
              </w:rPr>
            </w:pPr>
          </w:p>
        </w:tc>
      </w:tr>
      <w:tr w:rsidR="007D2A01" w:rsidRPr="00905167" w14:paraId="50F167E4" w14:textId="77777777" w:rsidTr="00C316CF">
        <w:trPr>
          <w:cantSplit/>
          <w:trHeight w:val="240"/>
          <w:jc w:val="center"/>
        </w:trPr>
        <w:tc>
          <w:tcPr>
            <w:tcW w:w="1555" w:type="dxa"/>
            <w:vMerge/>
            <w:tcBorders>
              <w:left w:val="single" w:sz="4" w:space="0" w:color="auto"/>
              <w:bottom w:val="single" w:sz="4" w:space="0" w:color="auto"/>
            </w:tcBorders>
          </w:tcPr>
          <w:p w14:paraId="253D1E34" w14:textId="77777777" w:rsidR="007D2A01" w:rsidRPr="00905167" w:rsidRDefault="007D2A01" w:rsidP="00C316CF">
            <w:pPr>
              <w:keepNext/>
              <w:spacing w:after="0" w:line="276" w:lineRule="auto"/>
              <w:rPr>
                <w:rFonts w:ascii="Arial" w:hAnsi="Arial" w:cs="Arial"/>
                <w:sz w:val="18"/>
                <w:szCs w:val="18"/>
              </w:rPr>
            </w:pPr>
          </w:p>
        </w:tc>
        <w:tc>
          <w:tcPr>
            <w:tcW w:w="1285" w:type="dxa"/>
            <w:tcBorders>
              <w:bottom w:val="single" w:sz="4" w:space="0" w:color="auto"/>
            </w:tcBorders>
          </w:tcPr>
          <w:p w14:paraId="34BC6A96" w14:textId="77777777" w:rsidR="007D2A01" w:rsidRPr="00905167" w:rsidRDefault="007D2A01" w:rsidP="00C316CF">
            <w:pPr>
              <w:keepNext/>
              <w:spacing w:after="0" w:line="276" w:lineRule="auto"/>
              <w:rPr>
                <w:rFonts w:ascii="Arial" w:hAnsi="Arial" w:cs="Arial"/>
                <w:sz w:val="18"/>
                <w:szCs w:val="18"/>
              </w:rPr>
            </w:pPr>
          </w:p>
        </w:tc>
        <w:tc>
          <w:tcPr>
            <w:tcW w:w="1276" w:type="dxa"/>
            <w:tcBorders>
              <w:bottom w:val="single" w:sz="4" w:space="0" w:color="auto"/>
            </w:tcBorders>
          </w:tcPr>
          <w:p w14:paraId="3B51D116"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4CCF159A"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Borders>
              <w:bottom w:val="single" w:sz="4" w:space="0" w:color="auto"/>
            </w:tcBorders>
          </w:tcPr>
          <w:p w14:paraId="3F7CA24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2B69E511"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1885994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1.18</w:t>
            </w:r>
          </w:p>
        </w:tc>
        <w:tc>
          <w:tcPr>
            <w:tcW w:w="851" w:type="dxa"/>
            <w:tcBorders>
              <w:bottom w:val="single" w:sz="4" w:space="0" w:color="auto"/>
            </w:tcBorders>
          </w:tcPr>
          <w:p w14:paraId="5855823E"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0.24</w:t>
            </w:r>
          </w:p>
        </w:tc>
        <w:tc>
          <w:tcPr>
            <w:tcW w:w="567" w:type="dxa"/>
            <w:tcBorders>
              <w:bottom w:val="single" w:sz="4" w:space="0" w:color="auto"/>
            </w:tcBorders>
          </w:tcPr>
          <w:p w14:paraId="63727BBC"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3A01B4C3"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6E807208"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50A38AE6"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2D148C45"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0856106E"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68C10BDF" w14:textId="77777777" w:rsidR="007D2A01" w:rsidRPr="00905167" w:rsidRDefault="007D2A01" w:rsidP="00C316CF">
            <w:pPr>
              <w:spacing w:after="0"/>
              <w:rPr>
                <w:rFonts w:ascii="Arial" w:hAnsi="Arial" w:cs="Arial"/>
                <w:sz w:val="18"/>
                <w:szCs w:val="18"/>
              </w:rPr>
            </w:pPr>
          </w:p>
        </w:tc>
      </w:tr>
      <w:tr w:rsidR="007D2A01" w:rsidRPr="00905167" w14:paraId="4657666E" w14:textId="77777777" w:rsidTr="00C316CF">
        <w:trPr>
          <w:cantSplit/>
          <w:trHeight w:val="240"/>
          <w:jc w:val="center"/>
        </w:trPr>
        <w:tc>
          <w:tcPr>
            <w:tcW w:w="1555" w:type="dxa"/>
            <w:vMerge w:val="restart"/>
            <w:tcBorders>
              <w:left w:val="single" w:sz="4" w:space="0" w:color="auto"/>
            </w:tcBorders>
          </w:tcPr>
          <w:p w14:paraId="582B75A9"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1285" w:type="dxa"/>
            <w:tcBorders>
              <w:top w:val="single" w:sz="4" w:space="0" w:color="auto"/>
            </w:tcBorders>
          </w:tcPr>
          <w:p w14:paraId="164DBA73"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w:t>
            </w:r>
          </w:p>
        </w:tc>
        <w:tc>
          <w:tcPr>
            <w:tcW w:w="1276" w:type="dxa"/>
            <w:tcBorders>
              <w:top w:val="single" w:sz="4" w:space="0" w:color="auto"/>
            </w:tcBorders>
          </w:tcPr>
          <w:p w14:paraId="3EF69064"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Median</w:t>
            </w:r>
          </w:p>
        </w:tc>
        <w:tc>
          <w:tcPr>
            <w:tcW w:w="2268" w:type="dxa"/>
            <w:tcBorders>
              <w:top w:val="single" w:sz="4" w:space="0" w:color="auto"/>
            </w:tcBorders>
          </w:tcPr>
          <w:p w14:paraId="140E122A"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Intercept</w:t>
            </w:r>
          </w:p>
        </w:tc>
        <w:tc>
          <w:tcPr>
            <w:tcW w:w="851" w:type="dxa"/>
            <w:tcBorders>
              <w:top w:val="single" w:sz="4" w:space="0" w:color="auto"/>
            </w:tcBorders>
          </w:tcPr>
          <w:p w14:paraId="7ADB93D2"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0.63</w:t>
            </w:r>
          </w:p>
        </w:tc>
        <w:tc>
          <w:tcPr>
            <w:tcW w:w="698" w:type="dxa"/>
            <w:tcBorders>
              <w:top w:val="single" w:sz="4" w:space="0" w:color="auto"/>
            </w:tcBorders>
          </w:tcPr>
          <w:p w14:paraId="54C2D2D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0.22</w:t>
            </w:r>
          </w:p>
        </w:tc>
        <w:tc>
          <w:tcPr>
            <w:tcW w:w="709" w:type="dxa"/>
            <w:tcBorders>
              <w:top w:val="single" w:sz="4" w:space="0" w:color="auto"/>
            </w:tcBorders>
          </w:tcPr>
          <w:p w14:paraId="511EEC7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2.86</w:t>
            </w:r>
          </w:p>
        </w:tc>
        <w:tc>
          <w:tcPr>
            <w:tcW w:w="851" w:type="dxa"/>
            <w:tcBorders>
              <w:top w:val="single" w:sz="4" w:space="0" w:color="auto"/>
            </w:tcBorders>
          </w:tcPr>
          <w:p w14:paraId="2A61E506"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567" w:type="dxa"/>
            <w:tcBorders>
              <w:top w:val="single" w:sz="4" w:space="0" w:color="auto"/>
            </w:tcBorders>
          </w:tcPr>
          <w:p w14:paraId="089BEA9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421" w:type="dxa"/>
            <w:tcBorders>
              <w:top w:val="single" w:sz="4" w:space="0" w:color="auto"/>
            </w:tcBorders>
          </w:tcPr>
          <w:p w14:paraId="6082E99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447</w:t>
            </w:r>
          </w:p>
        </w:tc>
        <w:tc>
          <w:tcPr>
            <w:tcW w:w="241" w:type="dxa"/>
            <w:tcBorders>
              <w:top w:val="single" w:sz="4" w:space="0" w:color="auto"/>
            </w:tcBorders>
          </w:tcPr>
          <w:p w14:paraId="1948E835"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3</w:t>
            </w:r>
          </w:p>
        </w:tc>
        <w:tc>
          <w:tcPr>
            <w:tcW w:w="897" w:type="dxa"/>
            <w:tcBorders>
              <w:top w:val="single" w:sz="4" w:space="0" w:color="auto"/>
            </w:tcBorders>
          </w:tcPr>
          <w:p w14:paraId="1D00E743"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-1299.82</w:t>
            </w:r>
          </w:p>
        </w:tc>
        <w:tc>
          <w:tcPr>
            <w:tcW w:w="850" w:type="dxa"/>
            <w:tcBorders>
              <w:top w:val="single" w:sz="4" w:space="0" w:color="auto"/>
            </w:tcBorders>
          </w:tcPr>
          <w:p w14:paraId="46B4BD0C"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2605.69</w:t>
            </w:r>
          </w:p>
        </w:tc>
        <w:tc>
          <w:tcPr>
            <w:tcW w:w="709" w:type="dxa"/>
            <w:tcBorders>
              <w:top w:val="single" w:sz="4" w:space="0" w:color="auto"/>
              <w:right w:val="single" w:sz="4" w:space="0" w:color="auto"/>
            </w:tcBorders>
          </w:tcPr>
          <w:p w14:paraId="1EC548A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6.83</w:t>
            </w:r>
          </w:p>
        </w:tc>
        <w:tc>
          <w:tcPr>
            <w:tcW w:w="607" w:type="dxa"/>
          </w:tcPr>
          <w:p w14:paraId="11821474" w14:textId="77777777" w:rsidR="007D2A01" w:rsidRPr="00905167" w:rsidRDefault="007D2A01" w:rsidP="00C316CF">
            <w:pPr>
              <w:spacing w:after="0"/>
              <w:rPr>
                <w:rFonts w:ascii="Arial" w:hAnsi="Arial" w:cs="Arial"/>
                <w:sz w:val="18"/>
                <w:szCs w:val="18"/>
              </w:rPr>
            </w:pPr>
          </w:p>
        </w:tc>
      </w:tr>
      <w:tr w:rsidR="007D2A01" w:rsidRPr="00905167" w14:paraId="1E99D79A" w14:textId="77777777" w:rsidTr="00C316CF">
        <w:trPr>
          <w:cantSplit/>
          <w:trHeight w:val="240"/>
          <w:jc w:val="center"/>
        </w:trPr>
        <w:tc>
          <w:tcPr>
            <w:tcW w:w="1555" w:type="dxa"/>
            <w:vMerge/>
            <w:tcBorders>
              <w:left w:val="single" w:sz="4" w:space="0" w:color="auto"/>
              <w:bottom w:val="single" w:sz="4" w:space="0" w:color="auto"/>
            </w:tcBorders>
          </w:tcPr>
          <w:p w14:paraId="22015DF5" w14:textId="77777777" w:rsidR="007D2A01" w:rsidRPr="00905167" w:rsidRDefault="007D2A01" w:rsidP="00C316CF">
            <w:pPr>
              <w:keepNext/>
              <w:spacing w:after="0" w:line="276" w:lineRule="auto"/>
              <w:rPr>
                <w:rFonts w:ascii="Arial" w:hAnsi="Arial" w:cs="Arial"/>
                <w:sz w:val="18"/>
                <w:szCs w:val="18"/>
              </w:rPr>
            </w:pPr>
          </w:p>
        </w:tc>
        <w:tc>
          <w:tcPr>
            <w:tcW w:w="1285" w:type="dxa"/>
            <w:tcBorders>
              <w:bottom w:val="single" w:sz="4" w:space="0" w:color="auto"/>
            </w:tcBorders>
          </w:tcPr>
          <w:p w14:paraId="297E4B3C" w14:textId="77777777" w:rsidR="007D2A01" w:rsidRPr="00905167" w:rsidRDefault="007D2A01" w:rsidP="00C316CF">
            <w:pPr>
              <w:keepNext/>
              <w:spacing w:after="0" w:line="276" w:lineRule="auto"/>
              <w:rPr>
                <w:rFonts w:ascii="Arial" w:hAnsi="Arial" w:cs="Arial"/>
                <w:sz w:val="18"/>
                <w:szCs w:val="18"/>
              </w:rPr>
            </w:pPr>
          </w:p>
        </w:tc>
        <w:tc>
          <w:tcPr>
            <w:tcW w:w="1276" w:type="dxa"/>
            <w:tcBorders>
              <w:bottom w:val="single" w:sz="4" w:space="0" w:color="auto"/>
            </w:tcBorders>
          </w:tcPr>
          <w:p w14:paraId="6D18FE5B" w14:textId="77777777" w:rsidR="007D2A01" w:rsidRPr="00905167" w:rsidRDefault="007D2A01" w:rsidP="00C316CF">
            <w:pPr>
              <w:keepNext/>
              <w:spacing w:after="0" w:line="276" w:lineRule="auto"/>
              <w:rPr>
                <w:rFonts w:ascii="Arial" w:hAnsi="Arial" w:cs="Arial"/>
                <w:sz w:val="18"/>
                <w:szCs w:val="18"/>
              </w:rPr>
            </w:pPr>
          </w:p>
        </w:tc>
        <w:tc>
          <w:tcPr>
            <w:tcW w:w="2268" w:type="dxa"/>
            <w:tcBorders>
              <w:bottom w:val="single" w:sz="4" w:space="0" w:color="auto"/>
            </w:tcBorders>
          </w:tcPr>
          <w:p w14:paraId="72E2E6C9" w14:textId="77777777" w:rsidR="007D2A01" w:rsidRPr="00905167" w:rsidRDefault="007D2A01" w:rsidP="00C316CF">
            <w:pPr>
              <w:keepNext/>
              <w:spacing w:after="0" w:line="276" w:lineRule="auto"/>
              <w:rPr>
                <w:rFonts w:ascii="Arial" w:hAnsi="Arial" w:cs="Arial"/>
                <w:sz w:val="18"/>
                <w:szCs w:val="18"/>
              </w:rPr>
            </w:pPr>
            <w:r w:rsidRPr="00905167">
              <w:rPr>
                <w:rFonts w:ascii="Arial" w:hAnsi="Arial" w:cs="Arial"/>
                <w:sz w:val="18"/>
                <w:szCs w:val="18"/>
              </w:rPr>
              <w:t>Potential dispersal rate</w:t>
            </w:r>
          </w:p>
        </w:tc>
        <w:tc>
          <w:tcPr>
            <w:tcW w:w="851" w:type="dxa"/>
            <w:tcBorders>
              <w:bottom w:val="single" w:sz="4" w:space="0" w:color="auto"/>
            </w:tcBorders>
          </w:tcPr>
          <w:p w14:paraId="05BCA56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698" w:type="dxa"/>
            <w:tcBorders>
              <w:bottom w:val="single" w:sz="4" w:space="0" w:color="auto"/>
            </w:tcBorders>
          </w:tcPr>
          <w:p w14:paraId="312342E8"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w:t>
            </w:r>
          </w:p>
        </w:tc>
        <w:tc>
          <w:tcPr>
            <w:tcW w:w="709" w:type="dxa"/>
            <w:tcBorders>
              <w:bottom w:val="single" w:sz="4" w:space="0" w:color="auto"/>
            </w:tcBorders>
          </w:tcPr>
          <w:p w14:paraId="30CA7EDF"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-0.28</w:t>
            </w:r>
          </w:p>
        </w:tc>
        <w:tc>
          <w:tcPr>
            <w:tcW w:w="851" w:type="dxa"/>
            <w:tcBorders>
              <w:bottom w:val="single" w:sz="4" w:space="0" w:color="auto"/>
            </w:tcBorders>
          </w:tcPr>
          <w:p w14:paraId="6371FA84" w14:textId="77777777" w:rsidR="007D2A01" w:rsidRPr="00905167" w:rsidRDefault="007D2A01" w:rsidP="00C316CF">
            <w:pPr>
              <w:keepNext/>
              <w:spacing w:after="0" w:line="276" w:lineRule="auto"/>
              <w:jc w:val="right"/>
              <w:rPr>
                <w:rFonts w:ascii="Arial" w:hAnsi="Arial" w:cs="Arial"/>
                <w:sz w:val="18"/>
                <w:szCs w:val="18"/>
              </w:rPr>
            </w:pPr>
            <w:r w:rsidRPr="00905167">
              <w:rPr>
                <w:rFonts w:ascii="Arial" w:hAnsi="Arial" w:cs="Arial"/>
                <w:sz w:val="18"/>
                <w:szCs w:val="18"/>
              </w:rPr>
              <w:t>0.78</w:t>
            </w:r>
          </w:p>
        </w:tc>
        <w:tc>
          <w:tcPr>
            <w:tcW w:w="567" w:type="dxa"/>
            <w:tcBorders>
              <w:bottom w:val="single" w:sz="4" w:space="0" w:color="auto"/>
            </w:tcBorders>
          </w:tcPr>
          <w:p w14:paraId="26A47B10" w14:textId="77777777" w:rsidR="007D2A01" w:rsidRPr="00905167" w:rsidRDefault="007D2A01" w:rsidP="00C316CF">
            <w:pPr>
              <w:keepNext/>
              <w:spacing w:after="0" w:line="276" w:lineRule="auto"/>
              <w:jc w:val="right"/>
              <w:rPr>
                <w:rFonts w:ascii="Arial" w:hAnsi="Arial" w:cs="Arial"/>
                <w:sz w:val="18"/>
                <w:szCs w:val="18"/>
              </w:rPr>
            </w:pPr>
          </w:p>
        </w:tc>
        <w:tc>
          <w:tcPr>
            <w:tcW w:w="421" w:type="dxa"/>
            <w:tcBorders>
              <w:bottom w:val="single" w:sz="4" w:space="0" w:color="auto"/>
            </w:tcBorders>
          </w:tcPr>
          <w:p w14:paraId="0F11D7E0" w14:textId="77777777" w:rsidR="007D2A01" w:rsidRPr="00905167" w:rsidRDefault="007D2A01" w:rsidP="00C316CF">
            <w:pPr>
              <w:keepNext/>
              <w:spacing w:after="0" w:line="276" w:lineRule="auto"/>
              <w:jc w:val="right"/>
              <w:rPr>
                <w:rFonts w:ascii="Arial" w:hAnsi="Arial" w:cs="Arial"/>
                <w:sz w:val="18"/>
                <w:szCs w:val="18"/>
              </w:rPr>
            </w:pPr>
          </w:p>
        </w:tc>
        <w:tc>
          <w:tcPr>
            <w:tcW w:w="241" w:type="dxa"/>
            <w:tcBorders>
              <w:bottom w:val="single" w:sz="4" w:space="0" w:color="auto"/>
            </w:tcBorders>
          </w:tcPr>
          <w:p w14:paraId="3A9375A8" w14:textId="77777777" w:rsidR="007D2A01" w:rsidRPr="00905167" w:rsidRDefault="007D2A01" w:rsidP="00C316CF">
            <w:pPr>
              <w:keepNext/>
              <w:spacing w:after="0" w:line="276" w:lineRule="auto"/>
              <w:jc w:val="right"/>
              <w:rPr>
                <w:rFonts w:ascii="Arial" w:hAnsi="Arial" w:cs="Arial"/>
                <w:sz w:val="18"/>
                <w:szCs w:val="18"/>
              </w:rPr>
            </w:pPr>
          </w:p>
        </w:tc>
        <w:tc>
          <w:tcPr>
            <w:tcW w:w="897" w:type="dxa"/>
            <w:tcBorders>
              <w:bottom w:val="single" w:sz="4" w:space="0" w:color="auto"/>
            </w:tcBorders>
          </w:tcPr>
          <w:p w14:paraId="46157A3C" w14:textId="77777777" w:rsidR="007D2A01" w:rsidRPr="00905167" w:rsidRDefault="007D2A01" w:rsidP="00C316CF">
            <w:pPr>
              <w:keepNext/>
              <w:spacing w:after="0" w:line="276" w:lineRule="auto"/>
              <w:jc w:val="right"/>
              <w:rPr>
                <w:rFonts w:ascii="Arial" w:hAnsi="Arial" w:cs="Arial"/>
                <w:sz w:val="18"/>
                <w:szCs w:val="18"/>
              </w:rPr>
            </w:pPr>
          </w:p>
        </w:tc>
        <w:tc>
          <w:tcPr>
            <w:tcW w:w="850" w:type="dxa"/>
            <w:tcBorders>
              <w:bottom w:val="single" w:sz="4" w:space="0" w:color="auto"/>
            </w:tcBorders>
          </w:tcPr>
          <w:p w14:paraId="40FF1F39" w14:textId="77777777" w:rsidR="007D2A01" w:rsidRPr="00905167" w:rsidRDefault="007D2A01" w:rsidP="00C316CF">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165D95DE" w14:textId="77777777" w:rsidR="007D2A01" w:rsidRPr="00905167" w:rsidRDefault="007D2A01" w:rsidP="00C316CF">
            <w:pPr>
              <w:keepNext/>
              <w:spacing w:after="0" w:line="276" w:lineRule="auto"/>
              <w:jc w:val="right"/>
              <w:rPr>
                <w:rFonts w:ascii="Arial" w:hAnsi="Arial" w:cs="Arial"/>
                <w:sz w:val="18"/>
                <w:szCs w:val="18"/>
              </w:rPr>
            </w:pPr>
          </w:p>
        </w:tc>
        <w:tc>
          <w:tcPr>
            <w:tcW w:w="607" w:type="dxa"/>
          </w:tcPr>
          <w:p w14:paraId="1F4B160E" w14:textId="77777777" w:rsidR="007D2A01" w:rsidRPr="00905167" w:rsidRDefault="007D2A01" w:rsidP="00C316CF">
            <w:pPr>
              <w:spacing w:after="0"/>
              <w:rPr>
                <w:rFonts w:ascii="Arial" w:hAnsi="Arial" w:cs="Arial"/>
                <w:sz w:val="18"/>
                <w:szCs w:val="18"/>
              </w:rPr>
            </w:pPr>
          </w:p>
        </w:tc>
      </w:tr>
    </w:tbl>
    <w:p w14:paraId="23677A54" w14:textId="77777777" w:rsidR="00D05BB7" w:rsidRDefault="00D05BB7"/>
    <w:sectPr w:rsidR="00D05BB7" w:rsidSect="007D2A01">
      <w:pgSz w:w="15840" w:h="12240" w:orient="landscape"/>
      <w:pgMar w:top="992" w:right="1440" w:bottom="99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ki Moore">
    <w15:presenceInfo w15:providerId="AD" w15:userId="S::nicole.moore@mail.mcgill.ca::2c0d0f16-740e-4a53-8169-024914e48e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2A"/>
    <w:rsid w:val="0043432C"/>
    <w:rsid w:val="007D2A01"/>
    <w:rsid w:val="00A925CE"/>
    <w:rsid w:val="00BA6E6F"/>
    <w:rsid w:val="00BC6402"/>
    <w:rsid w:val="00D05BB7"/>
    <w:rsid w:val="00E8635C"/>
    <w:rsid w:val="00F51C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4F057D"/>
  <w15:chartTrackingRefBased/>
  <w15:docId w15:val="{A85F7E3A-886C-0B42-A5F8-BE4642A0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01"/>
    <w:pPr>
      <w:spacing w:after="200"/>
    </w:pPr>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7D2A01"/>
    <w:pPr>
      <w:spacing w:after="200"/>
    </w:pPr>
    <w:rPr>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NormalWeb">
    <w:name w:val="Normal (Web)"/>
    <w:basedOn w:val="Normal"/>
    <w:uiPriority w:val="99"/>
    <w:semiHidden/>
    <w:unhideWhenUsed/>
    <w:rsid w:val="007D2A01"/>
    <w:pPr>
      <w:spacing w:before="100" w:beforeAutospacing="1" w:after="100" w:afterAutospacing="1"/>
    </w:pPr>
    <w:rPr>
      <w:rFonts w:ascii="Times New Roman" w:eastAsia="Times New Roman" w:hAnsi="Times New Roman" w:cs="Times New Roman"/>
      <w:lang w:val="en-CA"/>
    </w:rPr>
  </w:style>
  <w:style w:type="paragraph" w:styleId="Revision">
    <w:name w:val="Revision"/>
    <w:hidden/>
    <w:uiPriority w:val="99"/>
    <w:semiHidden/>
    <w:rsid w:val="00BC640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4712">
      <w:bodyDiv w:val="1"/>
      <w:marLeft w:val="0"/>
      <w:marRight w:val="0"/>
      <w:marTop w:val="0"/>
      <w:marBottom w:val="0"/>
      <w:divBdr>
        <w:top w:val="none" w:sz="0" w:space="0" w:color="auto"/>
        <w:left w:val="none" w:sz="0" w:space="0" w:color="auto"/>
        <w:bottom w:val="none" w:sz="0" w:space="0" w:color="auto"/>
        <w:right w:val="none" w:sz="0" w:space="0" w:color="auto"/>
      </w:divBdr>
    </w:div>
    <w:div w:id="982084402">
      <w:bodyDiv w:val="1"/>
      <w:marLeft w:val="0"/>
      <w:marRight w:val="0"/>
      <w:marTop w:val="0"/>
      <w:marBottom w:val="0"/>
      <w:divBdr>
        <w:top w:val="none" w:sz="0" w:space="0" w:color="auto"/>
        <w:left w:val="none" w:sz="0" w:space="0" w:color="auto"/>
        <w:bottom w:val="none" w:sz="0" w:space="0" w:color="auto"/>
        <w:right w:val="none" w:sz="0" w:space="0" w:color="auto"/>
      </w:divBdr>
    </w:div>
    <w:div w:id="1034118316">
      <w:bodyDiv w:val="1"/>
      <w:marLeft w:val="0"/>
      <w:marRight w:val="0"/>
      <w:marTop w:val="0"/>
      <w:marBottom w:val="0"/>
      <w:divBdr>
        <w:top w:val="none" w:sz="0" w:space="0" w:color="auto"/>
        <w:left w:val="none" w:sz="0" w:space="0" w:color="auto"/>
        <w:bottom w:val="none" w:sz="0" w:space="0" w:color="auto"/>
        <w:right w:val="none" w:sz="0" w:space="0" w:color="auto"/>
      </w:divBdr>
    </w:div>
    <w:div w:id="146997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1566</Words>
  <Characters>7961</Characters>
  <Application>Microsoft Office Word</Application>
  <DocSecurity>0</DocSecurity>
  <Lines>1990</Lines>
  <Paragraphs>1058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Moore</dc:creator>
  <cp:keywords/>
  <dc:description/>
  <cp:lastModifiedBy>Nikki Moore</cp:lastModifiedBy>
  <cp:revision>5</cp:revision>
  <dcterms:created xsi:type="dcterms:W3CDTF">2025-02-12T17:20:00Z</dcterms:created>
  <dcterms:modified xsi:type="dcterms:W3CDTF">2025-02-21T18:47:00Z</dcterms:modified>
</cp:coreProperties>
</file>